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BB9" w:rsidRPr="00D75BB9" w:rsidRDefault="00D75BB9" w:rsidP="00D75BB9">
      <w:pPr>
        <w:shd w:val="clear" w:color="auto" w:fill="FFFFFF"/>
        <w:spacing w:before="374" w:after="187" w:line="240" w:lineRule="auto"/>
        <w:jc w:val="center"/>
        <w:outlineLvl w:val="1"/>
        <w:rPr>
          <w:rFonts w:ascii="roboto" w:eastAsia="Times New Roman" w:hAnsi="roboto" w:cs="Times New Roman"/>
          <w:color w:val="2D2D2D"/>
          <w:sz w:val="56"/>
          <w:szCs w:val="56"/>
        </w:rPr>
      </w:pPr>
      <w:r w:rsidRPr="00D75BB9">
        <w:rPr>
          <w:rFonts w:ascii="roboto" w:eastAsia="Times New Roman" w:hAnsi="roboto" w:cs="Times New Roman"/>
          <w:color w:val="2D2D2D"/>
          <w:sz w:val="56"/>
          <w:szCs w:val="56"/>
        </w:rPr>
        <w:t xml:space="preserve">Implementing Guidelines on the Conduct of Remedial and Advancement Classes </w:t>
      </w:r>
      <w:proofErr w:type="gramStart"/>
      <w:r w:rsidRPr="00D75BB9">
        <w:rPr>
          <w:rFonts w:ascii="roboto" w:eastAsia="Times New Roman" w:hAnsi="roboto" w:cs="Times New Roman"/>
          <w:color w:val="2D2D2D"/>
          <w:sz w:val="56"/>
          <w:szCs w:val="56"/>
        </w:rPr>
        <w:t>During</w:t>
      </w:r>
      <w:proofErr w:type="gramEnd"/>
      <w:r w:rsidRPr="00D75BB9">
        <w:rPr>
          <w:rFonts w:ascii="roboto" w:eastAsia="Times New Roman" w:hAnsi="roboto" w:cs="Times New Roman"/>
          <w:color w:val="2D2D2D"/>
          <w:sz w:val="56"/>
          <w:szCs w:val="56"/>
        </w:rPr>
        <w:t xml:space="preserve"> Summer for the K to 12 Basic Education Program</w:t>
      </w:r>
    </w:p>
    <w:p w:rsidR="00D75BB9" w:rsidRPr="00D75BB9" w:rsidRDefault="00D75BB9" w:rsidP="00D75BB9">
      <w:pPr>
        <w:shd w:val="clear" w:color="auto" w:fill="FFFFFF"/>
        <w:spacing w:after="318" w:line="240" w:lineRule="auto"/>
        <w:rPr>
          <w:rFonts w:ascii="open sans" w:eastAsia="Times New Roman" w:hAnsi="open sans" w:cs="Times New Roman"/>
          <w:color w:val="585858"/>
          <w:sz w:val="28"/>
          <w:szCs w:val="28"/>
        </w:rPr>
      </w:pPr>
      <w:r w:rsidRPr="00D75BB9">
        <w:rPr>
          <w:rFonts w:ascii="open sans" w:eastAsia="Times New Roman" w:hAnsi="open sans" w:cs="Times New Roman"/>
          <w:color w:val="585858"/>
          <w:sz w:val="28"/>
          <w:szCs w:val="28"/>
        </w:rPr>
        <w:t>To:</w:t>
      </w:r>
    </w:p>
    <w:p w:rsidR="00D75BB9" w:rsidRPr="00D75BB9" w:rsidRDefault="00D75BB9" w:rsidP="00D75BB9">
      <w:pPr>
        <w:shd w:val="clear" w:color="auto" w:fill="FFFFFF"/>
        <w:spacing w:after="318" w:line="240" w:lineRule="auto"/>
        <w:rPr>
          <w:rFonts w:ascii="open sans" w:eastAsia="Times New Roman" w:hAnsi="open sans" w:cs="Times New Roman"/>
          <w:color w:val="585858"/>
          <w:sz w:val="28"/>
          <w:szCs w:val="28"/>
        </w:rPr>
      </w:pPr>
      <w:r w:rsidRPr="00D75BB9">
        <w:rPr>
          <w:rFonts w:ascii="open sans" w:eastAsia="Times New Roman" w:hAnsi="open sans" w:cs="Times New Roman"/>
          <w:color w:val="585858"/>
          <w:sz w:val="28"/>
          <w:szCs w:val="28"/>
        </w:rPr>
        <w:t>Undersecretaries</w:t>
      </w:r>
      <w:r w:rsidRPr="00D75BB9">
        <w:rPr>
          <w:rFonts w:ascii="open sans" w:eastAsia="Times New Roman" w:hAnsi="open sans" w:cs="Times New Roman"/>
          <w:color w:val="585858"/>
          <w:sz w:val="28"/>
          <w:szCs w:val="28"/>
        </w:rPr>
        <w:br/>
        <w:t>Assistant Secretaries</w:t>
      </w:r>
      <w:r w:rsidRPr="00D75BB9">
        <w:rPr>
          <w:rFonts w:ascii="open sans" w:eastAsia="Times New Roman" w:hAnsi="open sans" w:cs="Times New Roman"/>
          <w:color w:val="585858"/>
          <w:sz w:val="28"/>
          <w:szCs w:val="28"/>
        </w:rPr>
        <w:br/>
        <w:t>Bureau and Service Directors</w:t>
      </w:r>
      <w:r w:rsidRPr="00D75BB9">
        <w:rPr>
          <w:rFonts w:ascii="open sans" w:eastAsia="Times New Roman" w:hAnsi="open sans" w:cs="Times New Roman"/>
          <w:color w:val="585858"/>
          <w:sz w:val="28"/>
          <w:szCs w:val="28"/>
        </w:rPr>
        <w:br/>
        <w:t>Regional Directors</w:t>
      </w:r>
      <w:r w:rsidRPr="00D75BB9">
        <w:rPr>
          <w:rFonts w:ascii="open sans" w:eastAsia="Times New Roman" w:hAnsi="open sans" w:cs="Times New Roman"/>
          <w:color w:val="585858"/>
          <w:sz w:val="28"/>
          <w:szCs w:val="28"/>
        </w:rPr>
        <w:br/>
        <w:t>Schools Division Superintendents</w:t>
      </w:r>
      <w:r w:rsidRPr="00D75BB9">
        <w:rPr>
          <w:rFonts w:ascii="open sans" w:eastAsia="Times New Roman" w:hAnsi="open sans" w:cs="Times New Roman"/>
          <w:color w:val="585858"/>
          <w:sz w:val="28"/>
          <w:szCs w:val="28"/>
        </w:rPr>
        <w:br/>
        <w:t>Public and Private Elementary and Secondary School Heads</w:t>
      </w:r>
      <w:r w:rsidRPr="00D75BB9">
        <w:rPr>
          <w:rFonts w:ascii="open sans" w:eastAsia="Times New Roman" w:hAnsi="open sans" w:cs="Times New Roman"/>
          <w:color w:val="585858"/>
          <w:sz w:val="28"/>
          <w:szCs w:val="28"/>
        </w:rPr>
        <w:br/>
        <w:t>All Others Concerned</w:t>
      </w:r>
    </w:p>
    <w:p w:rsidR="00D75BB9" w:rsidRPr="00D75BB9" w:rsidRDefault="00D75BB9" w:rsidP="00D75BB9">
      <w:pPr>
        <w:numPr>
          <w:ilvl w:val="0"/>
          <w:numId w:val="1"/>
        </w:numPr>
        <w:shd w:val="clear" w:color="auto" w:fill="FFFFFF"/>
        <w:spacing w:before="100" w:beforeAutospacing="1" w:after="100" w:afterAutospacing="1" w:line="240" w:lineRule="auto"/>
        <w:rPr>
          <w:ins w:id="0" w:author="Unknown"/>
          <w:rFonts w:ascii="open sans" w:eastAsia="Times New Roman" w:hAnsi="open sans" w:cs="Times New Roman"/>
          <w:color w:val="585858"/>
          <w:sz w:val="28"/>
          <w:szCs w:val="28"/>
        </w:rPr>
      </w:pPr>
      <w:ins w:id="1" w:author="Unknown">
        <w:r w:rsidRPr="00D75BB9">
          <w:rPr>
            <w:rFonts w:ascii="open sans" w:eastAsia="Times New Roman" w:hAnsi="open sans" w:cs="Times New Roman"/>
            <w:color w:val="585858"/>
            <w:sz w:val="28"/>
            <w:szCs w:val="28"/>
          </w:rPr>
          <w:t>The Department of Education (</w:t>
        </w:r>
        <w:proofErr w:type="spellStart"/>
        <w:r w:rsidRPr="00D75BB9">
          <w:rPr>
            <w:rFonts w:ascii="open sans" w:eastAsia="Times New Roman" w:hAnsi="open sans" w:cs="Times New Roman"/>
            <w:color w:val="585858"/>
            <w:sz w:val="28"/>
            <w:szCs w:val="28"/>
          </w:rPr>
          <w:t>DepEd</w:t>
        </w:r>
        <w:proofErr w:type="spellEnd"/>
        <w:r w:rsidRPr="00D75BB9">
          <w:rPr>
            <w:rFonts w:ascii="open sans" w:eastAsia="Times New Roman" w:hAnsi="open sans" w:cs="Times New Roman"/>
            <w:color w:val="585858"/>
            <w:sz w:val="28"/>
            <w:szCs w:val="28"/>
          </w:rPr>
          <w:t xml:space="preserve">) adopts the enclosed Implementing Guidelines on the Conduct of Remedial and Advancement Classes </w:t>
        </w:r>
        <w:proofErr w:type="gramStart"/>
        <w:r w:rsidRPr="00D75BB9">
          <w:rPr>
            <w:rFonts w:ascii="open sans" w:eastAsia="Times New Roman" w:hAnsi="open sans" w:cs="Times New Roman"/>
            <w:color w:val="585858"/>
            <w:sz w:val="28"/>
            <w:szCs w:val="28"/>
          </w:rPr>
          <w:t>During</w:t>
        </w:r>
        <w:proofErr w:type="gramEnd"/>
        <w:r w:rsidRPr="00D75BB9">
          <w:rPr>
            <w:rFonts w:ascii="open sans" w:eastAsia="Times New Roman" w:hAnsi="open sans" w:cs="Times New Roman"/>
            <w:color w:val="585858"/>
            <w:sz w:val="28"/>
            <w:szCs w:val="28"/>
          </w:rPr>
          <w:t xml:space="preserve"> Summer for the K to 12 Basic Education Program. This is in line with the implementation of Republic Act No. 10533 otherwise known as the Enhanced Basic Education Act of 2013.</w:t>
        </w:r>
      </w:ins>
    </w:p>
    <w:p w:rsidR="00D75BB9" w:rsidRPr="00D75BB9" w:rsidRDefault="00D75BB9" w:rsidP="00D75BB9">
      <w:pPr>
        <w:numPr>
          <w:ilvl w:val="0"/>
          <w:numId w:val="1"/>
        </w:numPr>
        <w:shd w:val="clear" w:color="auto" w:fill="FFFFFF"/>
        <w:spacing w:before="100" w:beforeAutospacing="1" w:after="100" w:afterAutospacing="1" w:line="240" w:lineRule="auto"/>
        <w:rPr>
          <w:ins w:id="2" w:author="Unknown"/>
          <w:rFonts w:ascii="open sans" w:eastAsia="Times New Roman" w:hAnsi="open sans" w:cs="Times New Roman"/>
          <w:color w:val="585858"/>
          <w:sz w:val="28"/>
          <w:szCs w:val="28"/>
        </w:rPr>
      </w:pPr>
      <w:ins w:id="3" w:author="Unknown">
        <w:r w:rsidRPr="00D75BB9">
          <w:rPr>
            <w:rFonts w:ascii="open sans" w:eastAsia="Times New Roman" w:hAnsi="open sans" w:cs="Times New Roman"/>
            <w:color w:val="585858"/>
            <w:sz w:val="28"/>
            <w:szCs w:val="28"/>
          </w:rPr>
          <w:t>This will be implemented effective School Year 2017-2018 in both public and private elementary and secondary schools nationwide. However, private schools are allowed to make necessary adjustment in accordance with their context/situation, subject to the approval of their respective schools division superintendent.</w:t>
        </w:r>
      </w:ins>
    </w:p>
    <w:p w:rsidR="00D75BB9" w:rsidRPr="00D75BB9" w:rsidRDefault="00D75BB9" w:rsidP="00D75BB9">
      <w:pPr>
        <w:numPr>
          <w:ilvl w:val="0"/>
          <w:numId w:val="1"/>
        </w:numPr>
        <w:shd w:val="clear" w:color="auto" w:fill="FFFFFF"/>
        <w:spacing w:before="100" w:beforeAutospacing="1" w:after="100" w:afterAutospacing="1" w:line="240" w:lineRule="auto"/>
        <w:rPr>
          <w:ins w:id="4" w:author="Unknown"/>
          <w:rFonts w:ascii="open sans" w:eastAsia="Times New Roman" w:hAnsi="open sans" w:cs="Times New Roman"/>
          <w:color w:val="585858"/>
          <w:sz w:val="28"/>
          <w:szCs w:val="28"/>
        </w:rPr>
      </w:pPr>
      <w:ins w:id="5" w:author="Unknown">
        <w:r w:rsidRPr="00D75BB9">
          <w:rPr>
            <w:rFonts w:ascii="open sans" w:eastAsia="Times New Roman" w:hAnsi="open sans" w:cs="Times New Roman"/>
            <w:color w:val="585858"/>
            <w:sz w:val="28"/>
            <w:szCs w:val="28"/>
          </w:rPr>
          <w:t>The conduct of remedial and advancement classes during summer shall start every 2nd Monday of April and shall end after the completion of the six-week period that may include Saturdays.</w:t>
        </w:r>
      </w:ins>
    </w:p>
    <w:p w:rsidR="00D75BB9" w:rsidRPr="00D75BB9" w:rsidRDefault="00D75BB9" w:rsidP="00D75BB9">
      <w:pPr>
        <w:numPr>
          <w:ilvl w:val="0"/>
          <w:numId w:val="1"/>
        </w:numPr>
        <w:shd w:val="clear" w:color="auto" w:fill="FFFFFF"/>
        <w:spacing w:before="100" w:beforeAutospacing="1" w:after="100" w:afterAutospacing="1" w:line="240" w:lineRule="auto"/>
        <w:rPr>
          <w:ins w:id="6" w:author="Unknown"/>
          <w:rFonts w:ascii="open sans" w:eastAsia="Times New Roman" w:hAnsi="open sans" w:cs="Times New Roman"/>
          <w:color w:val="585858"/>
          <w:sz w:val="28"/>
          <w:szCs w:val="28"/>
        </w:rPr>
      </w:pPr>
      <w:ins w:id="7" w:author="Unknown">
        <w:r w:rsidRPr="00D75BB9">
          <w:rPr>
            <w:rFonts w:ascii="open sans" w:eastAsia="Times New Roman" w:hAnsi="open sans" w:cs="Times New Roman"/>
            <w:color w:val="585858"/>
            <w:sz w:val="28"/>
            <w:szCs w:val="28"/>
          </w:rPr>
          <w:lastRenderedPageBreak/>
          <w:t xml:space="preserve">All existing Orders and Memoranda, which are inconsistent with this </w:t>
        </w:r>
        <w:proofErr w:type="gramStart"/>
        <w:r w:rsidRPr="00D75BB9">
          <w:rPr>
            <w:rFonts w:ascii="open sans" w:eastAsia="Times New Roman" w:hAnsi="open sans" w:cs="Times New Roman"/>
            <w:color w:val="585858"/>
            <w:sz w:val="28"/>
            <w:szCs w:val="28"/>
          </w:rPr>
          <w:t>Order</w:t>
        </w:r>
        <w:proofErr w:type="gramEnd"/>
        <w:r w:rsidRPr="00D75BB9">
          <w:rPr>
            <w:rFonts w:ascii="open sans" w:eastAsia="Times New Roman" w:hAnsi="open sans" w:cs="Times New Roman"/>
            <w:color w:val="585858"/>
            <w:sz w:val="28"/>
            <w:szCs w:val="28"/>
          </w:rPr>
          <w:t xml:space="preserve"> are rescinded. This policy will remain in force and in effect unless sooner repealed, amended or rescinded.</w:t>
        </w:r>
      </w:ins>
    </w:p>
    <w:p w:rsidR="00D75BB9" w:rsidRPr="00D75BB9" w:rsidRDefault="00D75BB9" w:rsidP="00D75BB9">
      <w:pPr>
        <w:numPr>
          <w:ilvl w:val="0"/>
          <w:numId w:val="1"/>
        </w:numPr>
        <w:shd w:val="clear" w:color="auto" w:fill="FFFFFF"/>
        <w:spacing w:before="100" w:beforeAutospacing="1" w:after="100" w:afterAutospacing="1" w:line="240" w:lineRule="auto"/>
        <w:rPr>
          <w:ins w:id="8" w:author="Unknown"/>
          <w:rFonts w:ascii="open sans" w:eastAsia="Times New Roman" w:hAnsi="open sans" w:cs="Times New Roman"/>
          <w:color w:val="585858"/>
          <w:sz w:val="28"/>
          <w:szCs w:val="28"/>
        </w:rPr>
      </w:pPr>
      <w:ins w:id="9" w:author="Unknown">
        <w:r w:rsidRPr="00D75BB9">
          <w:rPr>
            <w:rFonts w:ascii="open sans" w:eastAsia="Times New Roman" w:hAnsi="open sans" w:cs="Times New Roman"/>
            <w:color w:val="585858"/>
            <w:sz w:val="28"/>
            <w:szCs w:val="28"/>
          </w:rPr>
          <w:t>Immediate dissemination of and strict compliance with this Order is directed.</w:t>
        </w:r>
      </w:ins>
    </w:p>
    <w:p w:rsidR="00D75BB9" w:rsidRPr="00D75BB9" w:rsidRDefault="00D75BB9" w:rsidP="00D75BB9">
      <w:pPr>
        <w:shd w:val="clear" w:color="auto" w:fill="FFFFFF"/>
        <w:spacing w:after="318" w:line="240" w:lineRule="auto"/>
        <w:jc w:val="right"/>
        <w:rPr>
          <w:ins w:id="10" w:author="Unknown"/>
          <w:rFonts w:ascii="open sans" w:eastAsia="Times New Roman" w:hAnsi="open sans" w:cs="Times New Roman"/>
          <w:color w:val="585858"/>
          <w:sz w:val="28"/>
          <w:szCs w:val="28"/>
        </w:rPr>
      </w:pPr>
      <w:ins w:id="11" w:author="Unknown">
        <w:r w:rsidRPr="00D75BB9">
          <w:rPr>
            <w:rFonts w:ascii="open sans" w:eastAsia="Times New Roman" w:hAnsi="open sans" w:cs="Times New Roman"/>
            <w:b/>
            <w:bCs/>
            <w:color w:val="585858"/>
            <w:sz w:val="28"/>
          </w:rPr>
          <w:t>LEONOR MAGTOLIS BRIONES</w:t>
        </w:r>
        <w:r w:rsidRPr="00D75BB9">
          <w:rPr>
            <w:rFonts w:ascii="open sans" w:eastAsia="Times New Roman" w:hAnsi="open sans" w:cs="Times New Roman"/>
            <w:color w:val="585858"/>
            <w:sz w:val="28"/>
            <w:szCs w:val="28"/>
          </w:rPr>
          <w:br/>
          <w:t>Secretary</w:t>
        </w:r>
      </w:ins>
    </w:p>
    <w:p w:rsidR="00D75BB9" w:rsidRPr="00D75BB9" w:rsidRDefault="00D75BB9" w:rsidP="00D75BB9">
      <w:pPr>
        <w:spacing w:before="505" w:after="505" w:line="240" w:lineRule="auto"/>
        <w:rPr>
          <w:ins w:id="12" w:author="Unknown"/>
          <w:rFonts w:ascii="Times New Roman" w:eastAsia="Times New Roman" w:hAnsi="Times New Roman" w:cs="Times New Roman"/>
          <w:sz w:val="24"/>
          <w:szCs w:val="24"/>
        </w:rPr>
      </w:pPr>
      <w:ins w:id="13" w:author="Unknown">
        <w:r w:rsidRPr="00D75BB9">
          <w:rPr>
            <w:rFonts w:ascii="Times New Roman" w:eastAsia="Times New Roman" w:hAnsi="Times New Roman" w:cs="Times New Roman"/>
            <w:sz w:val="24"/>
            <w:szCs w:val="24"/>
          </w:rPr>
          <w:pict>
            <v:rect id="_x0000_i1025" style="width:0;height:0" o:hralign="center" o:hrstd="t" o:hrnoshade="t" o:hr="t" fillcolor="#585858" stroked="f"/>
          </w:pict>
        </w:r>
      </w:ins>
    </w:p>
    <w:p w:rsidR="00D75BB9" w:rsidRPr="00D75BB9" w:rsidRDefault="00D75BB9" w:rsidP="00D75BB9">
      <w:pPr>
        <w:shd w:val="clear" w:color="auto" w:fill="FFFFFF"/>
        <w:spacing w:after="318" w:line="240" w:lineRule="auto"/>
        <w:rPr>
          <w:ins w:id="14" w:author="Unknown"/>
          <w:rFonts w:ascii="open sans" w:eastAsia="Times New Roman" w:hAnsi="open sans" w:cs="Times New Roman"/>
          <w:color w:val="585858"/>
          <w:sz w:val="28"/>
          <w:szCs w:val="28"/>
        </w:rPr>
      </w:pPr>
      <w:ins w:id="15" w:author="Unknown">
        <w:r w:rsidRPr="00D75BB9">
          <w:rPr>
            <w:rFonts w:ascii="open sans" w:eastAsia="Times New Roman" w:hAnsi="open sans" w:cs="Times New Roman"/>
            <w:color w:val="585858"/>
            <w:sz w:val="28"/>
            <w:szCs w:val="28"/>
          </w:rPr>
          <w:t xml:space="preserve">(Enclosure to </w:t>
        </w:r>
        <w:proofErr w:type="spellStart"/>
        <w:r w:rsidRPr="00D75BB9">
          <w:rPr>
            <w:rFonts w:ascii="open sans" w:eastAsia="Times New Roman" w:hAnsi="open sans" w:cs="Times New Roman"/>
            <w:color w:val="585858"/>
            <w:sz w:val="28"/>
            <w:szCs w:val="28"/>
          </w:rPr>
          <w:t>DepEd</w:t>
        </w:r>
        <w:proofErr w:type="spellEnd"/>
        <w:r w:rsidRPr="00D75BB9">
          <w:rPr>
            <w:rFonts w:ascii="open sans" w:eastAsia="Times New Roman" w:hAnsi="open sans" w:cs="Times New Roman"/>
            <w:color w:val="585858"/>
            <w:sz w:val="28"/>
            <w:szCs w:val="28"/>
          </w:rPr>
          <w:t xml:space="preserve"> Order NO. 013, s. 2018)</w:t>
        </w:r>
      </w:ins>
    </w:p>
    <w:p w:rsidR="00D75BB9" w:rsidRPr="00D75BB9" w:rsidRDefault="00D75BB9" w:rsidP="00D75BB9">
      <w:pPr>
        <w:shd w:val="clear" w:color="auto" w:fill="FFFFFF"/>
        <w:spacing w:before="374" w:after="187" w:line="240" w:lineRule="auto"/>
        <w:jc w:val="center"/>
        <w:outlineLvl w:val="2"/>
        <w:rPr>
          <w:ins w:id="16" w:author="Unknown"/>
          <w:rFonts w:ascii="roboto" w:eastAsia="Times New Roman" w:hAnsi="roboto" w:cs="Times New Roman"/>
          <w:color w:val="2D2D2D"/>
          <w:sz w:val="47"/>
          <w:szCs w:val="47"/>
        </w:rPr>
      </w:pPr>
      <w:ins w:id="17" w:author="Unknown">
        <w:r w:rsidRPr="00D75BB9">
          <w:rPr>
            <w:rFonts w:ascii="roboto" w:eastAsia="Times New Roman" w:hAnsi="roboto" w:cs="Times New Roman"/>
            <w:color w:val="2D2D2D"/>
            <w:sz w:val="47"/>
            <w:szCs w:val="47"/>
          </w:rPr>
          <w:t>IMPLEMENTING GUIDELINES ON THE CONDUCT OF REMEDIAL OR ADVANCEMENT CLASSES DURING SUMMER FOR THE K TO 12 BASIC EDUCATION PROGRAM</w:t>
        </w:r>
      </w:ins>
    </w:p>
    <w:p w:rsidR="00D75BB9" w:rsidRPr="00D75BB9" w:rsidRDefault="00D75BB9" w:rsidP="00D75BB9">
      <w:pPr>
        <w:shd w:val="clear" w:color="auto" w:fill="FFFFFF"/>
        <w:spacing w:before="374" w:after="187" w:line="240" w:lineRule="auto"/>
        <w:outlineLvl w:val="2"/>
        <w:rPr>
          <w:ins w:id="18" w:author="Unknown"/>
          <w:rFonts w:ascii="roboto" w:eastAsia="Times New Roman" w:hAnsi="roboto" w:cs="Times New Roman"/>
          <w:color w:val="2D2D2D"/>
          <w:sz w:val="47"/>
          <w:szCs w:val="47"/>
        </w:rPr>
      </w:pPr>
      <w:ins w:id="19" w:author="Unknown">
        <w:r w:rsidRPr="00D75BB9">
          <w:rPr>
            <w:rFonts w:ascii="roboto" w:eastAsia="Times New Roman" w:hAnsi="roboto" w:cs="Times New Roman"/>
            <w:color w:val="2D2D2D"/>
            <w:sz w:val="47"/>
            <w:szCs w:val="47"/>
          </w:rPr>
          <w:t>I. RATIONALE</w:t>
        </w:r>
      </w:ins>
    </w:p>
    <w:p w:rsidR="00D75BB9" w:rsidRPr="00D75BB9" w:rsidRDefault="00D75BB9" w:rsidP="00D75BB9">
      <w:pPr>
        <w:shd w:val="clear" w:color="auto" w:fill="FFFFFF"/>
        <w:spacing w:after="318" w:line="240" w:lineRule="auto"/>
        <w:rPr>
          <w:ins w:id="20" w:author="Unknown"/>
          <w:rFonts w:ascii="open sans" w:eastAsia="Times New Roman" w:hAnsi="open sans" w:cs="Times New Roman"/>
          <w:color w:val="585858"/>
          <w:sz w:val="28"/>
          <w:szCs w:val="28"/>
        </w:rPr>
      </w:pPr>
      <w:ins w:id="21" w:author="Unknown">
        <w:r w:rsidRPr="00D75BB9">
          <w:rPr>
            <w:rFonts w:ascii="open sans" w:eastAsia="Times New Roman" w:hAnsi="open sans" w:cs="Times New Roman"/>
            <w:color w:val="585858"/>
            <w:sz w:val="28"/>
            <w:szCs w:val="28"/>
          </w:rPr>
          <w:t xml:space="preserve">1. The implementation of the K to 12 Curriculum by the Department of Education ensures that every learner has to complete the basic quality education with the necessary competencies and skills for higher education and/or for the world of work or for entrepreneurship. As such, </w:t>
        </w:r>
        <w:proofErr w:type="spellStart"/>
        <w:r w:rsidRPr="00D75BB9">
          <w:rPr>
            <w:rFonts w:ascii="open sans" w:eastAsia="Times New Roman" w:hAnsi="open sans" w:cs="Times New Roman"/>
            <w:color w:val="585858"/>
            <w:sz w:val="28"/>
            <w:szCs w:val="28"/>
          </w:rPr>
          <w:t>DepEd</w:t>
        </w:r>
        <w:proofErr w:type="spellEnd"/>
        <w:r w:rsidRPr="00D75BB9">
          <w:rPr>
            <w:rFonts w:ascii="open sans" w:eastAsia="Times New Roman" w:hAnsi="open sans" w:cs="Times New Roman"/>
            <w:color w:val="585858"/>
            <w:sz w:val="28"/>
            <w:szCs w:val="28"/>
          </w:rPr>
          <w:t xml:space="preserve"> recognizes the need to offer classes during summer to ensure continuous/regular moving up of a learner from one grade level to the next grade level.</w:t>
        </w:r>
      </w:ins>
    </w:p>
    <w:p w:rsidR="00D75BB9" w:rsidRPr="00D75BB9" w:rsidRDefault="00D75BB9" w:rsidP="00D75BB9">
      <w:pPr>
        <w:shd w:val="clear" w:color="auto" w:fill="FFFFFF"/>
        <w:spacing w:after="318" w:line="240" w:lineRule="auto"/>
        <w:rPr>
          <w:ins w:id="22" w:author="Unknown"/>
          <w:rFonts w:ascii="open sans" w:eastAsia="Times New Roman" w:hAnsi="open sans" w:cs="Times New Roman"/>
          <w:color w:val="585858"/>
          <w:sz w:val="28"/>
          <w:szCs w:val="28"/>
        </w:rPr>
      </w:pPr>
      <w:ins w:id="23" w:author="Unknown">
        <w:r w:rsidRPr="00D75BB9">
          <w:rPr>
            <w:rFonts w:ascii="open sans" w:eastAsia="Times New Roman" w:hAnsi="open sans" w:cs="Times New Roman"/>
            <w:color w:val="585858"/>
            <w:sz w:val="28"/>
            <w:szCs w:val="28"/>
          </w:rPr>
          <w:t xml:space="preserve">2. This policy aims to standardize the offering of summer classes and to provide appropriate directions to all elementary and secondary schools in both public and private sectors. The conduct of classes during summer shall provide opportunities for remediation through tutorial or coaching of learners with learning gaps or subject area </w:t>
        </w:r>
        <w:r w:rsidRPr="00D75BB9">
          <w:rPr>
            <w:rFonts w:ascii="open sans" w:eastAsia="Times New Roman" w:hAnsi="open sans" w:cs="Times New Roman"/>
            <w:color w:val="585858"/>
            <w:sz w:val="28"/>
            <w:szCs w:val="28"/>
          </w:rPr>
          <w:lastRenderedPageBreak/>
          <w:t>deficiency. Classes during summer may also be conducted for advancement of subjects particularly for those Senior High School learners with work immersion in the succeeding semester.</w:t>
        </w:r>
      </w:ins>
    </w:p>
    <w:p w:rsidR="00D75BB9" w:rsidRPr="00D75BB9" w:rsidRDefault="00D75BB9" w:rsidP="00D75BB9">
      <w:pPr>
        <w:shd w:val="clear" w:color="auto" w:fill="FFFFFF"/>
        <w:spacing w:before="374" w:after="187" w:line="240" w:lineRule="auto"/>
        <w:outlineLvl w:val="2"/>
        <w:rPr>
          <w:ins w:id="24" w:author="Unknown"/>
          <w:rFonts w:ascii="roboto" w:eastAsia="Times New Roman" w:hAnsi="roboto" w:cs="Times New Roman"/>
          <w:color w:val="2D2D2D"/>
          <w:sz w:val="47"/>
          <w:szCs w:val="47"/>
        </w:rPr>
      </w:pPr>
      <w:ins w:id="25" w:author="Unknown">
        <w:r w:rsidRPr="00D75BB9">
          <w:rPr>
            <w:rFonts w:ascii="roboto" w:eastAsia="Times New Roman" w:hAnsi="roboto" w:cs="Times New Roman"/>
            <w:color w:val="2D2D2D"/>
            <w:sz w:val="47"/>
            <w:szCs w:val="47"/>
          </w:rPr>
          <w:t>II. SCOPE</w:t>
        </w:r>
      </w:ins>
    </w:p>
    <w:p w:rsidR="00D75BB9" w:rsidRPr="00D75BB9" w:rsidRDefault="00D75BB9" w:rsidP="00D75BB9">
      <w:pPr>
        <w:shd w:val="clear" w:color="auto" w:fill="FFFFFF"/>
        <w:spacing w:after="318" w:line="240" w:lineRule="auto"/>
        <w:rPr>
          <w:ins w:id="26" w:author="Unknown"/>
          <w:rFonts w:ascii="open sans" w:eastAsia="Times New Roman" w:hAnsi="open sans" w:cs="Times New Roman"/>
          <w:color w:val="585858"/>
          <w:sz w:val="28"/>
          <w:szCs w:val="28"/>
        </w:rPr>
      </w:pPr>
      <w:ins w:id="27" w:author="Unknown">
        <w:r w:rsidRPr="00D75BB9">
          <w:rPr>
            <w:rFonts w:ascii="open sans" w:eastAsia="Times New Roman" w:hAnsi="open sans" w:cs="Times New Roman"/>
            <w:color w:val="585858"/>
            <w:sz w:val="28"/>
            <w:szCs w:val="28"/>
          </w:rPr>
          <w:t xml:space="preserve">3. The different provisions of this policy are applicable to Grades 4 to 12 in both public and private elementary and secondary schools offering classes during summer. This will provide appropriate directions to all personnel of </w:t>
        </w:r>
        <w:proofErr w:type="spellStart"/>
        <w:r w:rsidRPr="00D75BB9">
          <w:rPr>
            <w:rFonts w:ascii="open sans" w:eastAsia="Times New Roman" w:hAnsi="open sans" w:cs="Times New Roman"/>
            <w:color w:val="585858"/>
            <w:sz w:val="28"/>
            <w:szCs w:val="28"/>
          </w:rPr>
          <w:t>DepEd</w:t>
        </w:r>
        <w:proofErr w:type="spellEnd"/>
        <w:r w:rsidRPr="00D75BB9">
          <w:rPr>
            <w:rFonts w:ascii="open sans" w:eastAsia="Times New Roman" w:hAnsi="open sans" w:cs="Times New Roman"/>
            <w:color w:val="585858"/>
            <w:sz w:val="28"/>
            <w:szCs w:val="28"/>
          </w:rPr>
          <w:t xml:space="preserve"> at the different levels of governance including those in the private schools.</w:t>
        </w:r>
      </w:ins>
    </w:p>
    <w:p w:rsidR="00D75BB9" w:rsidRPr="00D75BB9" w:rsidRDefault="00D75BB9" w:rsidP="00D75BB9">
      <w:pPr>
        <w:shd w:val="clear" w:color="auto" w:fill="FFFFFF"/>
        <w:spacing w:before="374" w:after="187" w:line="240" w:lineRule="auto"/>
        <w:outlineLvl w:val="2"/>
        <w:rPr>
          <w:ins w:id="28" w:author="Unknown"/>
          <w:rFonts w:ascii="roboto" w:eastAsia="Times New Roman" w:hAnsi="roboto" w:cs="Times New Roman"/>
          <w:color w:val="2D2D2D"/>
          <w:sz w:val="47"/>
          <w:szCs w:val="47"/>
        </w:rPr>
      </w:pPr>
      <w:ins w:id="29" w:author="Unknown">
        <w:r w:rsidRPr="00D75BB9">
          <w:rPr>
            <w:rFonts w:ascii="roboto" w:eastAsia="Times New Roman" w:hAnsi="roboto" w:cs="Times New Roman"/>
            <w:color w:val="2D2D2D"/>
            <w:sz w:val="47"/>
            <w:szCs w:val="47"/>
          </w:rPr>
          <w:t>III. DEFINITION OF TERMS</w:t>
        </w:r>
      </w:ins>
    </w:p>
    <w:p w:rsidR="00D75BB9" w:rsidRPr="00D75BB9" w:rsidRDefault="00D75BB9" w:rsidP="00D75BB9">
      <w:pPr>
        <w:shd w:val="clear" w:color="auto" w:fill="FFFFFF"/>
        <w:spacing w:after="318" w:line="240" w:lineRule="auto"/>
        <w:rPr>
          <w:ins w:id="30" w:author="Unknown"/>
          <w:rFonts w:ascii="open sans" w:eastAsia="Times New Roman" w:hAnsi="open sans" w:cs="Times New Roman"/>
          <w:color w:val="585858"/>
          <w:sz w:val="28"/>
          <w:szCs w:val="28"/>
        </w:rPr>
      </w:pPr>
      <w:ins w:id="31" w:author="Unknown">
        <w:r w:rsidRPr="00D75BB9">
          <w:rPr>
            <w:rFonts w:ascii="open sans" w:eastAsia="Times New Roman" w:hAnsi="open sans" w:cs="Times New Roman"/>
            <w:color w:val="585858"/>
            <w:sz w:val="28"/>
            <w:szCs w:val="28"/>
          </w:rPr>
          <w:t xml:space="preserve">4. For purposes of this policy, the operational </w:t>
        </w:r>
        <w:proofErr w:type="gramStart"/>
        <w:r w:rsidRPr="00D75BB9">
          <w:rPr>
            <w:rFonts w:ascii="open sans" w:eastAsia="Times New Roman" w:hAnsi="open sans" w:cs="Times New Roman"/>
            <w:color w:val="585858"/>
            <w:sz w:val="28"/>
            <w:szCs w:val="28"/>
          </w:rPr>
          <w:t>definition of the following terms are</w:t>
        </w:r>
        <w:proofErr w:type="gramEnd"/>
        <w:r w:rsidRPr="00D75BB9">
          <w:rPr>
            <w:rFonts w:ascii="open sans" w:eastAsia="Times New Roman" w:hAnsi="open sans" w:cs="Times New Roman"/>
            <w:color w:val="585858"/>
            <w:sz w:val="28"/>
            <w:szCs w:val="28"/>
          </w:rPr>
          <w:t xml:space="preserve"> as follows:</w:t>
        </w:r>
      </w:ins>
    </w:p>
    <w:p w:rsidR="00D75BB9" w:rsidRPr="00D75BB9" w:rsidRDefault="00D75BB9" w:rsidP="00D75BB9">
      <w:pPr>
        <w:shd w:val="clear" w:color="auto" w:fill="FFFFFF"/>
        <w:spacing w:after="318" w:line="240" w:lineRule="auto"/>
        <w:rPr>
          <w:ins w:id="32" w:author="Unknown"/>
          <w:rFonts w:ascii="open sans" w:eastAsia="Times New Roman" w:hAnsi="open sans" w:cs="Times New Roman"/>
          <w:color w:val="585858"/>
          <w:sz w:val="28"/>
          <w:szCs w:val="28"/>
        </w:rPr>
      </w:pPr>
      <w:ins w:id="33" w:author="Unknown">
        <w:r w:rsidRPr="00D75BB9">
          <w:rPr>
            <w:rFonts w:ascii="open sans" w:eastAsia="Times New Roman" w:hAnsi="open sans" w:cs="Times New Roman"/>
            <w:b/>
            <w:bCs/>
            <w:color w:val="585858"/>
            <w:sz w:val="28"/>
          </w:rPr>
          <w:t>a. Summer class</w:t>
        </w:r>
        <w:r w:rsidRPr="00D75BB9">
          <w:rPr>
            <w:rFonts w:ascii="open sans" w:eastAsia="Times New Roman" w:hAnsi="open sans" w:cs="Times New Roman"/>
            <w:color w:val="585858"/>
            <w:sz w:val="28"/>
            <w:szCs w:val="28"/>
          </w:rPr>
          <w:t> – any structured instructional or formal learning experiences offered by a public or private elementary or secondary school during summer-break with the approval of the Schools Division Superintendent.</w:t>
        </w:r>
      </w:ins>
    </w:p>
    <w:p w:rsidR="00D75BB9" w:rsidRPr="00D75BB9" w:rsidRDefault="00D75BB9" w:rsidP="00D75BB9">
      <w:pPr>
        <w:shd w:val="clear" w:color="auto" w:fill="FFFFFF"/>
        <w:spacing w:after="318" w:line="240" w:lineRule="auto"/>
        <w:rPr>
          <w:ins w:id="34" w:author="Unknown"/>
          <w:rFonts w:ascii="open sans" w:eastAsia="Times New Roman" w:hAnsi="open sans" w:cs="Times New Roman"/>
          <w:color w:val="585858"/>
          <w:sz w:val="28"/>
          <w:szCs w:val="28"/>
        </w:rPr>
      </w:pPr>
      <w:ins w:id="35" w:author="Unknown">
        <w:r w:rsidRPr="00D75BB9">
          <w:rPr>
            <w:rFonts w:ascii="open sans" w:eastAsia="Times New Roman" w:hAnsi="open sans" w:cs="Times New Roman"/>
            <w:b/>
            <w:bCs/>
            <w:color w:val="585858"/>
            <w:sz w:val="28"/>
          </w:rPr>
          <w:t>b. Remedial</w:t>
        </w:r>
        <w:r w:rsidRPr="00D75BB9">
          <w:rPr>
            <w:rFonts w:ascii="open sans" w:eastAsia="Times New Roman" w:hAnsi="open sans" w:cs="Times New Roman"/>
            <w:color w:val="585858"/>
            <w:sz w:val="28"/>
            <w:szCs w:val="28"/>
          </w:rPr>
          <w:t> – any form of organized instructional interventions given to a learner during summer class to address his or her learning gaps or subject area deficiency. The remedial can be made in a form of tutorial, mentoring, coaching, or other ways of delivering the organized learning experiences.</w:t>
        </w:r>
      </w:ins>
    </w:p>
    <w:p w:rsidR="00D75BB9" w:rsidRPr="00D75BB9" w:rsidRDefault="00D75BB9" w:rsidP="00D75BB9">
      <w:pPr>
        <w:shd w:val="clear" w:color="auto" w:fill="FFFFFF"/>
        <w:spacing w:after="318" w:line="240" w:lineRule="auto"/>
        <w:rPr>
          <w:ins w:id="36" w:author="Unknown"/>
          <w:rFonts w:ascii="open sans" w:eastAsia="Times New Roman" w:hAnsi="open sans" w:cs="Times New Roman"/>
          <w:color w:val="585858"/>
          <w:sz w:val="28"/>
          <w:szCs w:val="28"/>
        </w:rPr>
      </w:pPr>
      <w:ins w:id="37" w:author="Unknown">
        <w:r w:rsidRPr="00D75BB9">
          <w:rPr>
            <w:rFonts w:ascii="open sans" w:eastAsia="Times New Roman" w:hAnsi="open sans" w:cs="Times New Roman"/>
            <w:b/>
            <w:bCs/>
            <w:color w:val="585858"/>
            <w:sz w:val="28"/>
          </w:rPr>
          <w:t>c. Advancement</w:t>
        </w:r>
        <w:r w:rsidRPr="00D75BB9">
          <w:rPr>
            <w:rFonts w:ascii="open sans" w:eastAsia="Times New Roman" w:hAnsi="open sans" w:cs="Times New Roman"/>
            <w:color w:val="585858"/>
            <w:sz w:val="28"/>
            <w:szCs w:val="28"/>
          </w:rPr>
          <w:t> – any subject area offered during summer class to be taken by a senior high school learner with work immersion in the succeeding semester. The advance subjects are those that are left together with the work immersion. This is to give the learner time to focus on his/her work immersion during the semester.</w:t>
        </w:r>
      </w:ins>
    </w:p>
    <w:p w:rsidR="00D75BB9" w:rsidRPr="00D75BB9" w:rsidRDefault="00D75BB9" w:rsidP="00D75BB9">
      <w:pPr>
        <w:shd w:val="clear" w:color="auto" w:fill="FFFFFF"/>
        <w:spacing w:before="374" w:after="187" w:line="240" w:lineRule="auto"/>
        <w:outlineLvl w:val="2"/>
        <w:rPr>
          <w:ins w:id="38" w:author="Unknown"/>
          <w:rFonts w:ascii="roboto" w:eastAsia="Times New Roman" w:hAnsi="roboto" w:cs="Times New Roman"/>
          <w:color w:val="2D2D2D"/>
          <w:sz w:val="47"/>
          <w:szCs w:val="47"/>
        </w:rPr>
      </w:pPr>
      <w:ins w:id="39" w:author="Unknown">
        <w:r w:rsidRPr="00D75BB9">
          <w:rPr>
            <w:rFonts w:ascii="roboto" w:eastAsia="Times New Roman" w:hAnsi="roboto" w:cs="Times New Roman"/>
            <w:color w:val="2D2D2D"/>
            <w:sz w:val="47"/>
            <w:szCs w:val="47"/>
          </w:rPr>
          <w:t>IV. POLICY STATEMENT</w:t>
        </w:r>
      </w:ins>
    </w:p>
    <w:p w:rsidR="00D75BB9" w:rsidRPr="00D75BB9" w:rsidRDefault="00D75BB9" w:rsidP="00D75BB9">
      <w:pPr>
        <w:shd w:val="clear" w:color="auto" w:fill="FFFFFF"/>
        <w:spacing w:after="318" w:line="240" w:lineRule="auto"/>
        <w:rPr>
          <w:ins w:id="40" w:author="Unknown"/>
          <w:rFonts w:ascii="open sans" w:eastAsia="Times New Roman" w:hAnsi="open sans" w:cs="Times New Roman"/>
          <w:color w:val="585858"/>
          <w:sz w:val="28"/>
          <w:szCs w:val="28"/>
        </w:rPr>
      </w:pPr>
      <w:ins w:id="41" w:author="Unknown">
        <w:r w:rsidRPr="00D75BB9">
          <w:rPr>
            <w:rFonts w:ascii="open sans" w:eastAsia="Times New Roman" w:hAnsi="open sans" w:cs="Times New Roman"/>
            <w:color w:val="585858"/>
            <w:sz w:val="28"/>
            <w:szCs w:val="28"/>
          </w:rPr>
          <w:lastRenderedPageBreak/>
          <w:t xml:space="preserve">5. The </w:t>
        </w:r>
        <w:proofErr w:type="spellStart"/>
        <w:r w:rsidRPr="00D75BB9">
          <w:rPr>
            <w:rFonts w:ascii="open sans" w:eastAsia="Times New Roman" w:hAnsi="open sans" w:cs="Times New Roman"/>
            <w:color w:val="585858"/>
            <w:sz w:val="28"/>
            <w:szCs w:val="28"/>
          </w:rPr>
          <w:t>DepEd</w:t>
        </w:r>
        <w:proofErr w:type="spellEnd"/>
        <w:r w:rsidRPr="00D75BB9">
          <w:rPr>
            <w:rFonts w:ascii="open sans" w:eastAsia="Times New Roman" w:hAnsi="open sans" w:cs="Times New Roman"/>
            <w:color w:val="585858"/>
            <w:sz w:val="28"/>
            <w:szCs w:val="28"/>
          </w:rPr>
          <w:t xml:space="preserve"> hereby issues these policy guidelines to ensure standard practices in offering classes during summer. This policy affirms the Department’s commitment in ensuring that all learners will complete basic quality education.</w:t>
        </w:r>
      </w:ins>
    </w:p>
    <w:p w:rsidR="00D75BB9" w:rsidRPr="00D75BB9" w:rsidRDefault="00D75BB9" w:rsidP="00D75BB9">
      <w:pPr>
        <w:shd w:val="clear" w:color="auto" w:fill="FFFFFF"/>
        <w:spacing w:before="374" w:after="187" w:line="240" w:lineRule="auto"/>
        <w:outlineLvl w:val="2"/>
        <w:rPr>
          <w:ins w:id="42" w:author="Unknown"/>
          <w:rFonts w:ascii="roboto" w:eastAsia="Times New Roman" w:hAnsi="roboto" w:cs="Times New Roman"/>
          <w:color w:val="2D2D2D"/>
          <w:sz w:val="47"/>
          <w:szCs w:val="47"/>
        </w:rPr>
      </w:pPr>
      <w:ins w:id="43" w:author="Unknown">
        <w:r w:rsidRPr="00D75BB9">
          <w:rPr>
            <w:rFonts w:ascii="roboto" w:eastAsia="Times New Roman" w:hAnsi="roboto" w:cs="Times New Roman"/>
            <w:color w:val="2D2D2D"/>
            <w:sz w:val="47"/>
            <w:szCs w:val="47"/>
          </w:rPr>
          <w:t>V. GUIDING PRINCIPLES IN OFFERING CLASSES DURING SUMMER</w:t>
        </w:r>
      </w:ins>
    </w:p>
    <w:p w:rsidR="00D75BB9" w:rsidRPr="00D75BB9" w:rsidRDefault="00D75BB9" w:rsidP="00D75BB9">
      <w:pPr>
        <w:shd w:val="clear" w:color="auto" w:fill="FFFFFF"/>
        <w:spacing w:after="318" w:line="240" w:lineRule="auto"/>
        <w:rPr>
          <w:ins w:id="44" w:author="Unknown"/>
          <w:rFonts w:ascii="open sans" w:eastAsia="Times New Roman" w:hAnsi="open sans" w:cs="Times New Roman"/>
          <w:color w:val="585858"/>
          <w:sz w:val="28"/>
          <w:szCs w:val="28"/>
        </w:rPr>
      </w:pPr>
      <w:ins w:id="45" w:author="Unknown">
        <w:r w:rsidRPr="00D75BB9">
          <w:rPr>
            <w:rFonts w:ascii="open sans" w:eastAsia="Times New Roman" w:hAnsi="open sans" w:cs="Times New Roman"/>
            <w:color w:val="585858"/>
            <w:sz w:val="28"/>
            <w:szCs w:val="28"/>
          </w:rPr>
          <w:t>6. Classes are offered during summer to address the learners’ learning gaps or failure, deficiencies due to change of track/specialization and / or transfer from one school to another; or to allow for an advance subject for those Senior High School learners with work immersion in the succeeding semester or school year;</w:t>
        </w:r>
      </w:ins>
    </w:p>
    <w:p w:rsidR="00D75BB9" w:rsidRPr="00D75BB9" w:rsidRDefault="00D75BB9" w:rsidP="00D75BB9">
      <w:pPr>
        <w:shd w:val="clear" w:color="auto" w:fill="FFFFFF"/>
        <w:spacing w:after="318" w:line="240" w:lineRule="auto"/>
        <w:rPr>
          <w:ins w:id="46" w:author="Unknown"/>
          <w:rFonts w:ascii="open sans" w:eastAsia="Times New Roman" w:hAnsi="open sans" w:cs="Times New Roman"/>
          <w:color w:val="585858"/>
          <w:sz w:val="28"/>
          <w:szCs w:val="28"/>
        </w:rPr>
      </w:pPr>
      <w:ins w:id="47" w:author="Unknown">
        <w:r w:rsidRPr="00D75BB9">
          <w:rPr>
            <w:rFonts w:ascii="open sans" w:eastAsia="Times New Roman" w:hAnsi="open sans" w:cs="Times New Roman"/>
            <w:color w:val="585858"/>
            <w:sz w:val="28"/>
            <w:szCs w:val="28"/>
          </w:rPr>
          <w:t xml:space="preserve">7. The learning standards of the K to 12 </w:t>
        </w:r>
        <w:proofErr w:type="gramStart"/>
        <w:r w:rsidRPr="00D75BB9">
          <w:rPr>
            <w:rFonts w:ascii="open sans" w:eastAsia="Times New Roman" w:hAnsi="open sans" w:cs="Times New Roman"/>
            <w:color w:val="585858"/>
            <w:sz w:val="28"/>
            <w:szCs w:val="28"/>
          </w:rPr>
          <w:t>curriculum</w:t>
        </w:r>
        <w:proofErr w:type="gramEnd"/>
        <w:r w:rsidRPr="00D75BB9">
          <w:rPr>
            <w:rFonts w:ascii="open sans" w:eastAsia="Times New Roman" w:hAnsi="open sans" w:cs="Times New Roman"/>
            <w:color w:val="585858"/>
            <w:sz w:val="28"/>
            <w:szCs w:val="28"/>
          </w:rPr>
          <w:t xml:space="preserve"> shall be followed in any class to be offered during summer;</w:t>
        </w:r>
      </w:ins>
    </w:p>
    <w:p w:rsidR="00D75BB9" w:rsidRPr="00D75BB9" w:rsidRDefault="00D75BB9" w:rsidP="00D75BB9">
      <w:pPr>
        <w:shd w:val="clear" w:color="auto" w:fill="FFFFFF"/>
        <w:spacing w:after="318" w:line="240" w:lineRule="auto"/>
        <w:rPr>
          <w:ins w:id="48" w:author="Unknown"/>
          <w:rFonts w:ascii="open sans" w:eastAsia="Times New Roman" w:hAnsi="open sans" w:cs="Times New Roman"/>
          <w:color w:val="585858"/>
          <w:sz w:val="28"/>
          <w:szCs w:val="28"/>
        </w:rPr>
      </w:pPr>
      <w:ins w:id="49" w:author="Unknown">
        <w:r w:rsidRPr="00D75BB9">
          <w:rPr>
            <w:rFonts w:ascii="open sans" w:eastAsia="Times New Roman" w:hAnsi="open sans" w:cs="Times New Roman"/>
            <w:color w:val="585858"/>
            <w:sz w:val="28"/>
            <w:szCs w:val="28"/>
          </w:rPr>
          <w:t>8. The readiness of the school to offer classes during summer shall be considered especially the necessary resource requirements (e.g. subject area specialist/teacher to handle a specific learning area; classroom and laboratories; instructional materials; etc.);</w:t>
        </w:r>
      </w:ins>
    </w:p>
    <w:p w:rsidR="00D75BB9" w:rsidRPr="00D75BB9" w:rsidRDefault="00D75BB9" w:rsidP="00D75BB9">
      <w:pPr>
        <w:shd w:val="clear" w:color="auto" w:fill="FFFFFF"/>
        <w:spacing w:after="318" w:line="240" w:lineRule="auto"/>
        <w:rPr>
          <w:ins w:id="50" w:author="Unknown"/>
          <w:rFonts w:ascii="open sans" w:eastAsia="Times New Roman" w:hAnsi="open sans" w:cs="Times New Roman"/>
          <w:color w:val="585858"/>
          <w:sz w:val="28"/>
          <w:szCs w:val="28"/>
        </w:rPr>
      </w:pPr>
      <w:ins w:id="51" w:author="Unknown">
        <w:r w:rsidRPr="00D75BB9">
          <w:rPr>
            <w:rFonts w:ascii="open sans" w:eastAsia="Times New Roman" w:hAnsi="open sans" w:cs="Times New Roman"/>
            <w:color w:val="585858"/>
            <w:sz w:val="28"/>
            <w:szCs w:val="28"/>
          </w:rPr>
          <w:t>9. The principle of cost-effectiveness shall always prevail in the evaluation of request for offering classes during summer; and</w:t>
        </w:r>
      </w:ins>
    </w:p>
    <w:p w:rsidR="00D75BB9" w:rsidRPr="00D75BB9" w:rsidRDefault="00D75BB9" w:rsidP="00D75BB9">
      <w:pPr>
        <w:shd w:val="clear" w:color="auto" w:fill="FFFFFF"/>
        <w:spacing w:after="318" w:line="240" w:lineRule="auto"/>
        <w:rPr>
          <w:ins w:id="52" w:author="Unknown"/>
          <w:rFonts w:ascii="open sans" w:eastAsia="Times New Roman" w:hAnsi="open sans" w:cs="Times New Roman"/>
          <w:color w:val="585858"/>
          <w:sz w:val="28"/>
          <w:szCs w:val="28"/>
        </w:rPr>
      </w:pPr>
      <w:ins w:id="53" w:author="Unknown">
        <w:r w:rsidRPr="00D75BB9">
          <w:rPr>
            <w:rFonts w:ascii="open sans" w:eastAsia="Times New Roman" w:hAnsi="open sans" w:cs="Times New Roman"/>
            <w:color w:val="585858"/>
            <w:sz w:val="28"/>
            <w:szCs w:val="28"/>
          </w:rPr>
          <w:t>10. The learning profile of enrollees in any class during summer shall serve as basis for planning and designing learning experiences.</w:t>
        </w:r>
      </w:ins>
    </w:p>
    <w:p w:rsidR="00D75BB9" w:rsidRPr="00D75BB9" w:rsidRDefault="00D75BB9" w:rsidP="00D75BB9">
      <w:pPr>
        <w:shd w:val="clear" w:color="auto" w:fill="FFFFFF"/>
        <w:spacing w:before="374" w:after="187" w:line="240" w:lineRule="auto"/>
        <w:outlineLvl w:val="2"/>
        <w:rPr>
          <w:ins w:id="54" w:author="Unknown"/>
          <w:rFonts w:ascii="roboto" w:eastAsia="Times New Roman" w:hAnsi="roboto" w:cs="Times New Roman"/>
          <w:color w:val="2D2D2D"/>
          <w:sz w:val="47"/>
          <w:szCs w:val="47"/>
        </w:rPr>
      </w:pPr>
      <w:ins w:id="55" w:author="Unknown">
        <w:r w:rsidRPr="00D75BB9">
          <w:rPr>
            <w:rFonts w:ascii="roboto" w:eastAsia="Times New Roman" w:hAnsi="roboto" w:cs="Times New Roman"/>
            <w:color w:val="2D2D2D"/>
            <w:sz w:val="47"/>
            <w:szCs w:val="47"/>
          </w:rPr>
          <w:t>VI. GUIDELINES AND REQUIREMENTS IN OFFERING CLASSES DURING SUMMER</w:t>
        </w:r>
      </w:ins>
    </w:p>
    <w:p w:rsidR="00D75BB9" w:rsidRPr="00D75BB9" w:rsidRDefault="00D75BB9" w:rsidP="00D75BB9">
      <w:pPr>
        <w:shd w:val="clear" w:color="auto" w:fill="FFFFFF"/>
        <w:spacing w:after="318" w:line="240" w:lineRule="auto"/>
        <w:rPr>
          <w:ins w:id="56" w:author="Unknown"/>
          <w:rFonts w:ascii="open sans" w:eastAsia="Times New Roman" w:hAnsi="open sans" w:cs="Times New Roman"/>
          <w:color w:val="585858"/>
          <w:sz w:val="28"/>
          <w:szCs w:val="28"/>
        </w:rPr>
      </w:pPr>
      <w:ins w:id="57" w:author="Unknown">
        <w:r w:rsidRPr="00D75BB9">
          <w:rPr>
            <w:rFonts w:ascii="open sans" w:eastAsia="Times New Roman" w:hAnsi="open sans" w:cs="Times New Roman"/>
            <w:color w:val="585858"/>
            <w:sz w:val="28"/>
            <w:szCs w:val="28"/>
          </w:rPr>
          <w:lastRenderedPageBreak/>
          <w:t>11. The school shall submit a letter of request to offer remedial or advancement classes during summer to the Schools Division Office (SDO) not later than the 3nd week of March that precedes the summer term. The Schools Division Superintendent (SDS) shall approve the request based on the result of the evaluation. Approval of classes during summer shall be issued only for the term or year applied for.</w:t>
        </w:r>
      </w:ins>
    </w:p>
    <w:p w:rsidR="00D75BB9" w:rsidRPr="00D75BB9" w:rsidRDefault="00D75BB9" w:rsidP="00D75BB9">
      <w:pPr>
        <w:shd w:val="clear" w:color="auto" w:fill="FFFFFF"/>
        <w:spacing w:after="318" w:line="240" w:lineRule="auto"/>
        <w:rPr>
          <w:ins w:id="58" w:author="Unknown"/>
          <w:rFonts w:ascii="open sans" w:eastAsia="Times New Roman" w:hAnsi="open sans" w:cs="Times New Roman"/>
          <w:color w:val="585858"/>
          <w:sz w:val="28"/>
          <w:szCs w:val="28"/>
        </w:rPr>
      </w:pPr>
      <w:ins w:id="59" w:author="Unknown">
        <w:r w:rsidRPr="00D75BB9">
          <w:rPr>
            <w:rFonts w:ascii="open sans" w:eastAsia="Times New Roman" w:hAnsi="open sans" w:cs="Times New Roman"/>
            <w:color w:val="585858"/>
            <w:sz w:val="28"/>
            <w:szCs w:val="28"/>
          </w:rPr>
          <w:t>The school’s request to offer classes during summer shall include the following documents:</w:t>
        </w:r>
      </w:ins>
    </w:p>
    <w:p w:rsidR="00D75BB9" w:rsidRPr="00D75BB9" w:rsidRDefault="00D75BB9" w:rsidP="00D75BB9">
      <w:pPr>
        <w:shd w:val="clear" w:color="auto" w:fill="FFFFFF"/>
        <w:spacing w:after="318" w:line="240" w:lineRule="auto"/>
        <w:rPr>
          <w:ins w:id="60" w:author="Unknown"/>
          <w:rFonts w:ascii="open sans" w:eastAsia="Times New Roman" w:hAnsi="open sans" w:cs="Times New Roman"/>
          <w:color w:val="585858"/>
          <w:sz w:val="28"/>
          <w:szCs w:val="28"/>
        </w:rPr>
      </w:pPr>
      <w:ins w:id="61" w:author="Unknown">
        <w:r w:rsidRPr="00D75BB9">
          <w:rPr>
            <w:rFonts w:ascii="open sans" w:eastAsia="Times New Roman" w:hAnsi="open sans" w:cs="Times New Roman"/>
            <w:color w:val="585858"/>
            <w:sz w:val="28"/>
            <w:szCs w:val="28"/>
          </w:rPr>
          <w:t>11.1 List of students who will take up remedial or advancement classes during summer.</w:t>
        </w:r>
      </w:ins>
    </w:p>
    <w:p w:rsidR="00D75BB9" w:rsidRPr="00D75BB9" w:rsidRDefault="00D75BB9" w:rsidP="00D75BB9">
      <w:pPr>
        <w:shd w:val="clear" w:color="auto" w:fill="FFFFFF"/>
        <w:spacing w:after="318" w:line="240" w:lineRule="auto"/>
        <w:rPr>
          <w:ins w:id="62" w:author="Unknown"/>
          <w:rFonts w:ascii="open sans" w:eastAsia="Times New Roman" w:hAnsi="open sans" w:cs="Times New Roman"/>
          <w:color w:val="585858"/>
          <w:sz w:val="28"/>
          <w:szCs w:val="28"/>
        </w:rPr>
      </w:pPr>
      <w:ins w:id="63" w:author="Unknown">
        <w:r w:rsidRPr="00D75BB9">
          <w:rPr>
            <w:rFonts w:ascii="open sans" w:eastAsia="Times New Roman" w:hAnsi="open sans" w:cs="Times New Roman"/>
            <w:color w:val="585858"/>
            <w:sz w:val="28"/>
            <w:szCs w:val="28"/>
          </w:rPr>
          <w:t>11.2 List of least mastered competencies of the learner on the subject area where he/she failed to be prepared by the subject area teacher as part of the endorsement for summer classes (See Enclosure No. 1 for the template).</w:t>
        </w:r>
      </w:ins>
    </w:p>
    <w:p w:rsidR="00D75BB9" w:rsidRPr="00D75BB9" w:rsidRDefault="00D75BB9" w:rsidP="00D75BB9">
      <w:pPr>
        <w:shd w:val="clear" w:color="auto" w:fill="FFFFFF"/>
        <w:spacing w:after="318" w:line="240" w:lineRule="auto"/>
        <w:rPr>
          <w:ins w:id="64" w:author="Unknown"/>
          <w:rFonts w:ascii="open sans" w:eastAsia="Times New Roman" w:hAnsi="open sans" w:cs="Times New Roman"/>
          <w:color w:val="585858"/>
          <w:sz w:val="28"/>
          <w:szCs w:val="28"/>
        </w:rPr>
      </w:pPr>
      <w:ins w:id="65" w:author="Unknown">
        <w:r w:rsidRPr="00D75BB9">
          <w:rPr>
            <w:rFonts w:ascii="open sans" w:eastAsia="Times New Roman" w:hAnsi="open sans" w:cs="Times New Roman"/>
            <w:color w:val="585858"/>
            <w:sz w:val="28"/>
            <w:szCs w:val="28"/>
          </w:rPr>
          <w:t>11.3 There shall be a minimum of ten (10) learners in Grades 4 to 10 and in any of the core subject areas in the Senior High School (SHS). However, for any of the major subjects under the SHS, a minimum of eight (8) is allowed. Otherwise, learners will be referred to nearby schools offering classes during summer. In cases, where no school offers classes during summer in any learning area, the SDO must provide alternative measures to address learners’ need.</w:t>
        </w:r>
      </w:ins>
    </w:p>
    <w:p w:rsidR="00D75BB9" w:rsidRPr="00D75BB9" w:rsidRDefault="00D75BB9" w:rsidP="00D75BB9">
      <w:pPr>
        <w:shd w:val="clear" w:color="auto" w:fill="FFFFFF"/>
        <w:spacing w:after="318" w:line="240" w:lineRule="auto"/>
        <w:rPr>
          <w:ins w:id="66" w:author="Unknown"/>
          <w:rFonts w:ascii="open sans" w:eastAsia="Times New Roman" w:hAnsi="open sans" w:cs="Times New Roman"/>
          <w:color w:val="585858"/>
          <w:sz w:val="28"/>
          <w:szCs w:val="28"/>
        </w:rPr>
      </w:pPr>
      <w:ins w:id="67" w:author="Unknown">
        <w:r w:rsidRPr="00D75BB9">
          <w:rPr>
            <w:rFonts w:ascii="open sans" w:eastAsia="Times New Roman" w:hAnsi="open sans" w:cs="Times New Roman"/>
            <w:color w:val="585858"/>
            <w:sz w:val="28"/>
            <w:szCs w:val="28"/>
          </w:rPr>
          <w:t>11.4 Tentative list of learning area/s to be offered and schedule of classes approved by the School Head.</w:t>
        </w:r>
      </w:ins>
    </w:p>
    <w:p w:rsidR="00D75BB9" w:rsidRPr="00D75BB9" w:rsidRDefault="00D75BB9" w:rsidP="00D75BB9">
      <w:pPr>
        <w:shd w:val="clear" w:color="auto" w:fill="FFFFFF"/>
        <w:spacing w:after="318" w:line="240" w:lineRule="auto"/>
        <w:rPr>
          <w:ins w:id="68" w:author="Unknown"/>
          <w:rFonts w:ascii="open sans" w:eastAsia="Times New Roman" w:hAnsi="open sans" w:cs="Times New Roman"/>
          <w:color w:val="585858"/>
          <w:sz w:val="28"/>
          <w:szCs w:val="28"/>
        </w:rPr>
      </w:pPr>
      <w:ins w:id="69" w:author="Unknown">
        <w:r w:rsidRPr="00D75BB9">
          <w:rPr>
            <w:rFonts w:ascii="open sans" w:eastAsia="Times New Roman" w:hAnsi="open sans" w:cs="Times New Roman"/>
            <w:color w:val="585858"/>
            <w:sz w:val="28"/>
            <w:szCs w:val="28"/>
          </w:rPr>
          <w:t>11.5 Written consent of parents/guardians whose learners will attend summer classes (See Enclosure No. 2 for the template).</w:t>
        </w:r>
      </w:ins>
    </w:p>
    <w:p w:rsidR="00D75BB9" w:rsidRPr="00D75BB9" w:rsidRDefault="00D75BB9" w:rsidP="00D75BB9">
      <w:pPr>
        <w:shd w:val="clear" w:color="auto" w:fill="FFFFFF"/>
        <w:spacing w:after="318" w:line="240" w:lineRule="auto"/>
        <w:rPr>
          <w:ins w:id="70" w:author="Unknown"/>
          <w:rFonts w:ascii="open sans" w:eastAsia="Times New Roman" w:hAnsi="open sans" w:cs="Times New Roman"/>
          <w:color w:val="585858"/>
          <w:sz w:val="28"/>
          <w:szCs w:val="28"/>
        </w:rPr>
      </w:pPr>
      <w:ins w:id="71" w:author="Unknown">
        <w:r w:rsidRPr="00D75BB9">
          <w:rPr>
            <w:rFonts w:ascii="open sans" w:eastAsia="Times New Roman" w:hAnsi="open sans" w:cs="Times New Roman"/>
            <w:color w:val="585858"/>
            <w:sz w:val="28"/>
            <w:szCs w:val="28"/>
          </w:rPr>
          <w:t>11.6 List of teachers and the subjects that they will teach during summer classes.</w:t>
        </w:r>
      </w:ins>
    </w:p>
    <w:p w:rsidR="00D75BB9" w:rsidRPr="00D75BB9" w:rsidRDefault="00D75BB9" w:rsidP="00D75BB9">
      <w:pPr>
        <w:shd w:val="clear" w:color="auto" w:fill="FFFFFF"/>
        <w:spacing w:before="374" w:after="187" w:line="240" w:lineRule="auto"/>
        <w:outlineLvl w:val="2"/>
        <w:rPr>
          <w:ins w:id="72" w:author="Unknown"/>
          <w:rFonts w:ascii="roboto" w:eastAsia="Times New Roman" w:hAnsi="roboto" w:cs="Times New Roman"/>
          <w:color w:val="2D2D2D"/>
          <w:sz w:val="47"/>
          <w:szCs w:val="47"/>
        </w:rPr>
      </w:pPr>
      <w:ins w:id="73" w:author="Unknown">
        <w:r w:rsidRPr="00D75BB9">
          <w:rPr>
            <w:rFonts w:ascii="roboto" w:eastAsia="Times New Roman" w:hAnsi="roboto" w:cs="Times New Roman"/>
            <w:color w:val="2D2D2D"/>
            <w:sz w:val="47"/>
            <w:szCs w:val="47"/>
          </w:rPr>
          <w:t>VII. ELIGIBLE LEARNERS FOR SUMMER CLASSES</w:t>
        </w:r>
      </w:ins>
    </w:p>
    <w:p w:rsidR="00D75BB9" w:rsidRPr="00D75BB9" w:rsidRDefault="00D75BB9" w:rsidP="00D75BB9">
      <w:pPr>
        <w:shd w:val="clear" w:color="auto" w:fill="FFFFFF"/>
        <w:spacing w:line="240" w:lineRule="auto"/>
        <w:rPr>
          <w:ins w:id="74" w:author="Unknown"/>
          <w:rFonts w:ascii="open sans" w:eastAsia="Times New Roman" w:hAnsi="open sans" w:cs="Times New Roman"/>
          <w:caps/>
          <w:color w:val="585858"/>
          <w:sz w:val="28"/>
          <w:szCs w:val="28"/>
        </w:rPr>
      </w:pPr>
      <w:ins w:id="75" w:author="Unknown">
        <w:r w:rsidRPr="00D75BB9">
          <w:rPr>
            <w:rFonts w:ascii="roboto" w:eastAsia="Times New Roman" w:hAnsi="roboto" w:cs="Times New Roman"/>
            <w:caps/>
            <w:color w:val="2D2D2D"/>
            <w:sz w:val="28"/>
          </w:rPr>
          <w:t>MORE FROM TEACHERPH</w:t>
        </w:r>
      </w:ins>
    </w:p>
    <w:p w:rsidR="00D75BB9" w:rsidRPr="00D75BB9" w:rsidRDefault="00D75BB9" w:rsidP="00D75BB9">
      <w:pPr>
        <w:shd w:val="clear" w:color="auto" w:fill="FFFFFF"/>
        <w:spacing w:after="112" w:line="240" w:lineRule="auto"/>
        <w:rPr>
          <w:ins w:id="76" w:author="Unknown"/>
          <w:rFonts w:ascii="open sans" w:eastAsia="Times New Roman" w:hAnsi="open sans" w:cs="Times New Roman"/>
          <w:color w:val="585858"/>
          <w:sz w:val="28"/>
          <w:szCs w:val="28"/>
        </w:rPr>
      </w:pPr>
      <w:ins w:id="77" w:author="Unknown">
        <w:r w:rsidRPr="00D75BB9">
          <w:rPr>
            <w:rFonts w:ascii="roboto" w:eastAsia="Times New Roman" w:hAnsi="roboto" w:cs="Times New Roman"/>
            <w:caps/>
            <w:color w:val="585858"/>
          </w:rPr>
          <w:lastRenderedPageBreak/>
          <w:fldChar w:fldCharType="begin"/>
        </w:r>
        <w:r w:rsidRPr="00D75BB9">
          <w:rPr>
            <w:rFonts w:ascii="roboto" w:eastAsia="Times New Roman" w:hAnsi="roboto" w:cs="Times New Roman"/>
            <w:caps/>
            <w:color w:val="585858"/>
          </w:rPr>
          <w:instrText xml:space="preserve"> HYPERLINK "https://www.teacherph.com/category/issuances/deped-order/" </w:instrText>
        </w:r>
        <w:r w:rsidRPr="00D75BB9">
          <w:rPr>
            <w:rFonts w:ascii="roboto" w:eastAsia="Times New Roman" w:hAnsi="roboto" w:cs="Times New Roman"/>
            <w:caps/>
            <w:color w:val="585858"/>
          </w:rPr>
          <w:fldChar w:fldCharType="separate"/>
        </w:r>
        <w:r w:rsidRPr="00D75BB9">
          <w:rPr>
            <w:rFonts w:ascii="roboto" w:eastAsia="Times New Roman" w:hAnsi="roboto" w:cs="Times New Roman"/>
            <w:caps/>
            <w:color w:val="0000FF"/>
          </w:rPr>
          <w:t>DEPED ORDER</w:t>
        </w:r>
        <w:r w:rsidRPr="00D75BB9">
          <w:rPr>
            <w:rFonts w:ascii="roboto" w:eastAsia="Times New Roman" w:hAnsi="roboto" w:cs="Times New Roman"/>
            <w:caps/>
            <w:color w:val="585858"/>
          </w:rPr>
          <w:fldChar w:fldCharType="end"/>
        </w:r>
      </w:ins>
    </w:p>
    <w:p w:rsidR="00D75BB9" w:rsidRPr="00D75BB9" w:rsidRDefault="00D75BB9" w:rsidP="00D75BB9">
      <w:pPr>
        <w:shd w:val="clear" w:color="auto" w:fill="FFFFFF"/>
        <w:spacing w:after="0" w:line="374" w:lineRule="atLeast"/>
        <w:rPr>
          <w:ins w:id="78" w:author="Unknown"/>
          <w:rFonts w:ascii="roboto" w:eastAsia="Times New Roman" w:hAnsi="roboto" w:cs="Times New Roman"/>
          <w:color w:val="383838"/>
          <w:sz w:val="26"/>
          <w:szCs w:val="26"/>
        </w:rPr>
      </w:pPr>
      <w:ins w:id="79" w:author="Unknown">
        <w:r w:rsidRPr="00D75BB9">
          <w:rPr>
            <w:rFonts w:ascii="roboto" w:eastAsia="Times New Roman" w:hAnsi="roboto" w:cs="Times New Roman"/>
            <w:color w:val="383838"/>
            <w:sz w:val="26"/>
            <w:szCs w:val="26"/>
          </w:rPr>
          <w:fldChar w:fldCharType="begin"/>
        </w:r>
        <w:r w:rsidRPr="00D75BB9">
          <w:rPr>
            <w:rFonts w:ascii="roboto" w:eastAsia="Times New Roman" w:hAnsi="roboto" w:cs="Times New Roman"/>
            <w:color w:val="383838"/>
            <w:sz w:val="26"/>
            <w:szCs w:val="26"/>
          </w:rPr>
          <w:instrText xml:space="preserve"> HYPERLINK "https://www.teacherph.com/early-language-literacy-and-numeracy-program-funds/" </w:instrText>
        </w:r>
        <w:r w:rsidRPr="00D75BB9">
          <w:rPr>
            <w:rFonts w:ascii="roboto" w:eastAsia="Times New Roman" w:hAnsi="roboto" w:cs="Times New Roman"/>
            <w:color w:val="383838"/>
            <w:sz w:val="26"/>
            <w:szCs w:val="26"/>
          </w:rPr>
          <w:fldChar w:fldCharType="separate"/>
        </w:r>
        <w:r w:rsidRPr="00D75BB9">
          <w:rPr>
            <w:rFonts w:ascii="roboto" w:eastAsia="Times New Roman" w:hAnsi="roboto" w:cs="Times New Roman"/>
            <w:color w:val="0000FF"/>
            <w:sz w:val="26"/>
          </w:rPr>
          <w:t>Early Language Literacy and Numeracy Program Funds</w:t>
        </w:r>
        <w:r w:rsidRPr="00D75BB9">
          <w:rPr>
            <w:rFonts w:ascii="roboto" w:eastAsia="Times New Roman" w:hAnsi="roboto" w:cs="Times New Roman"/>
            <w:color w:val="383838"/>
            <w:sz w:val="26"/>
            <w:szCs w:val="26"/>
          </w:rPr>
          <w:fldChar w:fldCharType="end"/>
        </w:r>
      </w:ins>
    </w:p>
    <w:p w:rsidR="00D75BB9" w:rsidRPr="00D75BB9" w:rsidRDefault="00D75BB9" w:rsidP="00D75BB9">
      <w:pPr>
        <w:shd w:val="clear" w:color="auto" w:fill="FFFFFF"/>
        <w:spacing w:after="0" w:line="240" w:lineRule="auto"/>
        <w:rPr>
          <w:ins w:id="80" w:author="Unknown"/>
          <w:rFonts w:ascii="open sans" w:eastAsia="Times New Roman" w:hAnsi="open sans" w:cs="Times New Roman"/>
          <w:color w:val="ADB5BD"/>
        </w:rPr>
      </w:pPr>
      <w:ins w:id="81" w:author="Unknown">
        <w:r w:rsidRPr="00D75BB9">
          <w:rPr>
            <w:rFonts w:ascii="open sans" w:eastAsia="Times New Roman" w:hAnsi="open sans" w:cs="Times New Roman"/>
            <w:color w:val="ADB5BD"/>
          </w:rPr>
          <w:t>May 23, 2018</w:t>
        </w:r>
      </w:ins>
    </w:p>
    <w:p w:rsidR="00D75BB9" w:rsidRPr="00D75BB9" w:rsidRDefault="00D75BB9" w:rsidP="00D75BB9">
      <w:pPr>
        <w:shd w:val="clear" w:color="auto" w:fill="FFFFFF"/>
        <w:spacing w:after="112" w:line="240" w:lineRule="auto"/>
        <w:rPr>
          <w:ins w:id="82" w:author="Unknown"/>
          <w:rFonts w:ascii="open sans" w:eastAsia="Times New Roman" w:hAnsi="open sans" w:cs="Times New Roman"/>
          <w:color w:val="585858"/>
          <w:sz w:val="28"/>
          <w:szCs w:val="28"/>
        </w:rPr>
      </w:pPr>
      <w:ins w:id="83" w:author="Unknown">
        <w:r w:rsidRPr="00D75BB9">
          <w:rPr>
            <w:rFonts w:ascii="roboto" w:eastAsia="Times New Roman" w:hAnsi="roboto" w:cs="Times New Roman"/>
            <w:caps/>
            <w:color w:val="585858"/>
          </w:rPr>
          <w:fldChar w:fldCharType="begin"/>
        </w:r>
        <w:r w:rsidRPr="00D75BB9">
          <w:rPr>
            <w:rFonts w:ascii="roboto" w:eastAsia="Times New Roman" w:hAnsi="roboto" w:cs="Times New Roman"/>
            <w:caps/>
            <w:color w:val="585858"/>
          </w:rPr>
          <w:instrText xml:space="preserve"> HYPERLINK "https://www.teacherph.com/category/issuances/deped-order/" </w:instrText>
        </w:r>
        <w:r w:rsidRPr="00D75BB9">
          <w:rPr>
            <w:rFonts w:ascii="roboto" w:eastAsia="Times New Roman" w:hAnsi="roboto" w:cs="Times New Roman"/>
            <w:caps/>
            <w:color w:val="585858"/>
          </w:rPr>
          <w:fldChar w:fldCharType="separate"/>
        </w:r>
        <w:r w:rsidRPr="00D75BB9">
          <w:rPr>
            <w:rFonts w:ascii="roboto" w:eastAsia="Times New Roman" w:hAnsi="roboto" w:cs="Times New Roman"/>
            <w:caps/>
            <w:color w:val="0000FF"/>
          </w:rPr>
          <w:t>DEPED ORDER</w:t>
        </w:r>
        <w:r w:rsidRPr="00D75BB9">
          <w:rPr>
            <w:rFonts w:ascii="roboto" w:eastAsia="Times New Roman" w:hAnsi="roboto" w:cs="Times New Roman"/>
            <w:caps/>
            <w:color w:val="585858"/>
          </w:rPr>
          <w:fldChar w:fldCharType="end"/>
        </w:r>
      </w:ins>
    </w:p>
    <w:p w:rsidR="00D75BB9" w:rsidRPr="00D75BB9" w:rsidRDefault="00D75BB9" w:rsidP="00D75BB9">
      <w:pPr>
        <w:shd w:val="clear" w:color="auto" w:fill="FFFFFF"/>
        <w:spacing w:after="0" w:line="374" w:lineRule="atLeast"/>
        <w:rPr>
          <w:ins w:id="84" w:author="Unknown"/>
          <w:rFonts w:ascii="roboto" w:eastAsia="Times New Roman" w:hAnsi="roboto" w:cs="Times New Roman"/>
          <w:color w:val="383838"/>
          <w:sz w:val="26"/>
          <w:szCs w:val="26"/>
        </w:rPr>
      </w:pPr>
      <w:ins w:id="85" w:author="Unknown">
        <w:r w:rsidRPr="00D75BB9">
          <w:rPr>
            <w:rFonts w:ascii="roboto" w:eastAsia="Times New Roman" w:hAnsi="roboto" w:cs="Times New Roman"/>
            <w:color w:val="383838"/>
            <w:sz w:val="26"/>
            <w:szCs w:val="26"/>
          </w:rPr>
          <w:fldChar w:fldCharType="begin"/>
        </w:r>
        <w:r w:rsidRPr="00D75BB9">
          <w:rPr>
            <w:rFonts w:ascii="roboto" w:eastAsia="Times New Roman" w:hAnsi="roboto" w:cs="Times New Roman"/>
            <w:color w:val="383838"/>
            <w:sz w:val="26"/>
            <w:szCs w:val="26"/>
          </w:rPr>
          <w:instrText xml:space="preserve"> HYPERLINK "https://www.teacherph.com/promotion-compensation-als-implementers/" </w:instrText>
        </w:r>
        <w:r w:rsidRPr="00D75BB9">
          <w:rPr>
            <w:rFonts w:ascii="roboto" w:eastAsia="Times New Roman" w:hAnsi="roboto" w:cs="Times New Roman"/>
            <w:color w:val="383838"/>
            <w:sz w:val="26"/>
            <w:szCs w:val="26"/>
          </w:rPr>
          <w:fldChar w:fldCharType="separate"/>
        </w:r>
        <w:r w:rsidRPr="00D75BB9">
          <w:rPr>
            <w:rFonts w:ascii="roboto" w:eastAsia="Times New Roman" w:hAnsi="roboto" w:cs="Times New Roman"/>
            <w:color w:val="0000FF"/>
            <w:sz w:val="26"/>
          </w:rPr>
          <w:t>Promotion and Compensation of all ALS Implementers</w:t>
        </w:r>
        <w:r w:rsidRPr="00D75BB9">
          <w:rPr>
            <w:rFonts w:ascii="roboto" w:eastAsia="Times New Roman" w:hAnsi="roboto" w:cs="Times New Roman"/>
            <w:color w:val="383838"/>
            <w:sz w:val="26"/>
            <w:szCs w:val="26"/>
          </w:rPr>
          <w:fldChar w:fldCharType="end"/>
        </w:r>
      </w:ins>
    </w:p>
    <w:p w:rsidR="00D75BB9" w:rsidRPr="00D75BB9" w:rsidRDefault="00D75BB9" w:rsidP="00D75BB9">
      <w:pPr>
        <w:shd w:val="clear" w:color="auto" w:fill="FFFFFF"/>
        <w:spacing w:after="0" w:line="240" w:lineRule="auto"/>
        <w:rPr>
          <w:ins w:id="86" w:author="Unknown"/>
          <w:rFonts w:ascii="open sans" w:eastAsia="Times New Roman" w:hAnsi="open sans" w:cs="Times New Roman"/>
          <w:color w:val="ADB5BD"/>
        </w:rPr>
      </w:pPr>
      <w:ins w:id="87" w:author="Unknown">
        <w:r w:rsidRPr="00D75BB9">
          <w:rPr>
            <w:rFonts w:ascii="open sans" w:eastAsia="Times New Roman" w:hAnsi="open sans" w:cs="Times New Roman"/>
            <w:color w:val="ADB5BD"/>
          </w:rPr>
          <w:t>May 18, 2018</w:t>
        </w:r>
      </w:ins>
    </w:p>
    <w:p w:rsidR="00D75BB9" w:rsidRPr="00D75BB9" w:rsidRDefault="00D75BB9" w:rsidP="00D75BB9">
      <w:pPr>
        <w:shd w:val="clear" w:color="auto" w:fill="FFFFFF"/>
        <w:spacing w:after="112" w:line="240" w:lineRule="auto"/>
        <w:rPr>
          <w:ins w:id="88" w:author="Unknown"/>
          <w:rFonts w:ascii="open sans" w:eastAsia="Times New Roman" w:hAnsi="open sans" w:cs="Times New Roman"/>
          <w:color w:val="585858"/>
          <w:sz w:val="28"/>
          <w:szCs w:val="28"/>
        </w:rPr>
      </w:pPr>
      <w:ins w:id="89" w:author="Unknown">
        <w:r w:rsidRPr="00D75BB9">
          <w:rPr>
            <w:rFonts w:ascii="roboto" w:eastAsia="Times New Roman" w:hAnsi="roboto" w:cs="Times New Roman"/>
            <w:caps/>
            <w:color w:val="585858"/>
          </w:rPr>
          <w:fldChar w:fldCharType="begin"/>
        </w:r>
        <w:r w:rsidRPr="00D75BB9">
          <w:rPr>
            <w:rFonts w:ascii="roboto" w:eastAsia="Times New Roman" w:hAnsi="roboto" w:cs="Times New Roman"/>
            <w:caps/>
            <w:color w:val="585858"/>
          </w:rPr>
          <w:instrText xml:space="preserve"> HYPERLINK "https://www.teacherph.com/category/issuances/deped-order/" </w:instrText>
        </w:r>
        <w:r w:rsidRPr="00D75BB9">
          <w:rPr>
            <w:rFonts w:ascii="roboto" w:eastAsia="Times New Roman" w:hAnsi="roboto" w:cs="Times New Roman"/>
            <w:caps/>
            <w:color w:val="585858"/>
          </w:rPr>
          <w:fldChar w:fldCharType="separate"/>
        </w:r>
        <w:r w:rsidRPr="00D75BB9">
          <w:rPr>
            <w:rFonts w:ascii="roboto" w:eastAsia="Times New Roman" w:hAnsi="roboto" w:cs="Times New Roman"/>
            <w:caps/>
            <w:color w:val="0000FF"/>
          </w:rPr>
          <w:t>DEPED ORDER</w:t>
        </w:r>
        <w:r w:rsidRPr="00D75BB9">
          <w:rPr>
            <w:rFonts w:ascii="roboto" w:eastAsia="Times New Roman" w:hAnsi="roboto" w:cs="Times New Roman"/>
            <w:caps/>
            <w:color w:val="585858"/>
          </w:rPr>
          <w:fldChar w:fldCharType="end"/>
        </w:r>
      </w:ins>
    </w:p>
    <w:p w:rsidR="00D75BB9" w:rsidRPr="00D75BB9" w:rsidRDefault="00D75BB9" w:rsidP="00D75BB9">
      <w:pPr>
        <w:shd w:val="clear" w:color="auto" w:fill="FFFFFF"/>
        <w:spacing w:after="0" w:line="374" w:lineRule="atLeast"/>
        <w:rPr>
          <w:ins w:id="90" w:author="Unknown"/>
          <w:rFonts w:ascii="roboto" w:eastAsia="Times New Roman" w:hAnsi="roboto" w:cs="Times New Roman"/>
          <w:color w:val="383838"/>
          <w:sz w:val="26"/>
          <w:szCs w:val="26"/>
        </w:rPr>
      </w:pPr>
      <w:ins w:id="91" w:author="Unknown">
        <w:r w:rsidRPr="00D75BB9">
          <w:rPr>
            <w:rFonts w:ascii="roboto" w:eastAsia="Times New Roman" w:hAnsi="roboto" w:cs="Times New Roman"/>
            <w:color w:val="383838"/>
            <w:sz w:val="26"/>
            <w:szCs w:val="26"/>
          </w:rPr>
          <w:fldChar w:fldCharType="begin"/>
        </w:r>
        <w:r w:rsidRPr="00D75BB9">
          <w:rPr>
            <w:rFonts w:ascii="roboto" w:eastAsia="Times New Roman" w:hAnsi="roboto" w:cs="Times New Roman"/>
            <w:color w:val="383838"/>
            <w:sz w:val="26"/>
            <w:szCs w:val="26"/>
          </w:rPr>
          <w:instrText xml:space="preserve"> HYPERLINK "https://www.teacherph.com/deped-school-calendar-2018-2019/" </w:instrText>
        </w:r>
        <w:r w:rsidRPr="00D75BB9">
          <w:rPr>
            <w:rFonts w:ascii="roboto" w:eastAsia="Times New Roman" w:hAnsi="roboto" w:cs="Times New Roman"/>
            <w:color w:val="383838"/>
            <w:sz w:val="26"/>
            <w:szCs w:val="26"/>
          </w:rPr>
          <w:fldChar w:fldCharType="separate"/>
        </w:r>
        <w:proofErr w:type="spellStart"/>
        <w:r w:rsidRPr="00D75BB9">
          <w:rPr>
            <w:rFonts w:ascii="roboto" w:eastAsia="Times New Roman" w:hAnsi="roboto" w:cs="Times New Roman"/>
            <w:color w:val="0000FF"/>
            <w:sz w:val="26"/>
          </w:rPr>
          <w:t>DepEd</w:t>
        </w:r>
        <w:proofErr w:type="spellEnd"/>
        <w:r w:rsidRPr="00D75BB9">
          <w:rPr>
            <w:rFonts w:ascii="roboto" w:eastAsia="Times New Roman" w:hAnsi="roboto" w:cs="Times New Roman"/>
            <w:color w:val="0000FF"/>
            <w:sz w:val="26"/>
          </w:rPr>
          <w:t xml:space="preserve"> School Calendar for School Year 2018-2019</w:t>
        </w:r>
        <w:r w:rsidRPr="00D75BB9">
          <w:rPr>
            <w:rFonts w:ascii="roboto" w:eastAsia="Times New Roman" w:hAnsi="roboto" w:cs="Times New Roman"/>
            <w:color w:val="383838"/>
            <w:sz w:val="26"/>
            <w:szCs w:val="26"/>
          </w:rPr>
          <w:fldChar w:fldCharType="end"/>
        </w:r>
      </w:ins>
    </w:p>
    <w:p w:rsidR="00D75BB9" w:rsidRPr="00D75BB9" w:rsidRDefault="00D75BB9" w:rsidP="00D75BB9">
      <w:pPr>
        <w:shd w:val="clear" w:color="auto" w:fill="FFFFFF"/>
        <w:spacing w:after="0" w:line="240" w:lineRule="auto"/>
        <w:rPr>
          <w:ins w:id="92" w:author="Unknown"/>
          <w:rFonts w:ascii="open sans" w:eastAsia="Times New Roman" w:hAnsi="open sans" w:cs="Times New Roman"/>
          <w:color w:val="ADB5BD"/>
        </w:rPr>
      </w:pPr>
      <w:ins w:id="93" w:author="Unknown">
        <w:r w:rsidRPr="00D75BB9">
          <w:rPr>
            <w:rFonts w:ascii="open sans" w:eastAsia="Times New Roman" w:hAnsi="open sans" w:cs="Times New Roman"/>
            <w:color w:val="ADB5BD"/>
          </w:rPr>
          <w:t>May 16, 2018</w:t>
        </w:r>
      </w:ins>
    </w:p>
    <w:p w:rsidR="00D75BB9" w:rsidRPr="00D75BB9" w:rsidRDefault="00D75BB9" w:rsidP="00D75BB9">
      <w:pPr>
        <w:shd w:val="clear" w:color="auto" w:fill="FFFFFF"/>
        <w:spacing w:after="112" w:line="240" w:lineRule="auto"/>
        <w:rPr>
          <w:ins w:id="94" w:author="Unknown"/>
          <w:rFonts w:ascii="open sans" w:eastAsia="Times New Roman" w:hAnsi="open sans" w:cs="Times New Roman"/>
          <w:color w:val="585858"/>
          <w:sz w:val="28"/>
          <w:szCs w:val="28"/>
        </w:rPr>
      </w:pPr>
      <w:ins w:id="95" w:author="Unknown">
        <w:r w:rsidRPr="00D75BB9">
          <w:rPr>
            <w:rFonts w:ascii="roboto" w:eastAsia="Times New Roman" w:hAnsi="roboto" w:cs="Times New Roman"/>
            <w:caps/>
            <w:color w:val="585858"/>
          </w:rPr>
          <w:fldChar w:fldCharType="begin"/>
        </w:r>
        <w:r w:rsidRPr="00D75BB9">
          <w:rPr>
            <w:rFonts w:ascii="roboto" w:eastAsia="Times New Roman" w:hAnsi="roboto" w:cs="Times New Roman"/>
            <w:caps/>
            <w:color w:val="585858"/>
          </w:rPr>
          <w:instrText xml:space="preserve"> HYPERLINK "https://www.teacherph.com/category/issuances/deped-order/" </w:instrText>
        </w:r>
        <w:r w:rsidRPr="00D75BB9">
          <w:rPr>
            <w:rFonts w:ascii="roboto" w:eastAsia="Times New Roman" w:hAnsi="roboto" w:cs="Times New Roman"/>
            <w:caps/>
            <w:color w:val="585858"/>
          </w:rPr>
          <w:fldChar w:fldCharType="separate"/>
        </w:r>
        <w:r w:rsidRPr="00D75BB9">
          <w:rPr>
            <w:rFonts w:ascii="roboto" w:eastAsia="Times New Roman" w:hAnsi="roboto" w:cs="Times New Roman"/>
            <w:caps/>
            <w:color w:val="0000FF"/>
          </w:rPr>
          <w:t>DEPED ORDER</w:t>
        </w:r>
        <w:r w:rsidRPr="00D75BB9">
          <w:rPr>
            <w:rFonts w:ascii="roboto" w:eastAsia="Times New Roman" w:hAnsi="roboto" w:cs="Times New Roman"/>
            <w:caps/>
            <w:color w:val="585858"/>
          </w:rPr>
          <w:fldChar w:fldCharType="end"/>
        </w:r>
      </w:ins>
    </w:p>
    <w:p w:rsidR="00D75BB9" w:rsidRPr="00D75BB9" w:rsidRDefault="00D75BB9" w:rsidP="00D75BB9">
      <w:pPr>
        <w:shd w:val="clear" w:color="auto" w:fill="FFFFFF"/>
        <w:spacing w:after="0" w:line="374" w:lineRule="atLeast"/>
        <w:rPr>
          <w:ins w:id="96" w:author="Unknown"/>
          <w:rFonts w:ascii="roboto" w:eastAsia="Times New Roman" w:hAnsi="roboto" w:cs="Times New Roman"/>
          <w:color w:val="383838"/>
          <w:sz w:val="26"/>
          <w:szCs w:val="26"/>
        </w:rPr>
      </w:pPr>
      <w:ins w:id="97" w:author="Unknown">
        <w:r w:rsidRPr="00D75BB9">
          <w:rPr>
            <w:rFonts w:ascii="roboto" w:eastAsia="Times New Roman" w:hAnsi="roboto" w:cs="Times New Roman"/>
            <w:color w:val="383838"/>
            <w:sz w:val="26"/>
            <w:szCs w:val="26"/>
          </w:rPr>
          <w:fldChar w:fldCharType="begin"/>
        </w:r>
        <w:r w:rsidRPr="00D75BB9">
          <w:rPr>
            <w:rFonts w:ascii="roboto" w:eastAsia="Times New Roman" w:hAnsi="roboto" w:cs="Times New Roman"/>
            <w:color w:val="383838"/>
            <w:sz w:val="26"/>
            <w:szCs w:val="26"/>
          </w:rPr>
          <w:instrText xml:space="preserve"> HYPERLINK "https://www.teacherph.com/deped-non-teaching-personnel-working-hours/" </w:instrText>
        </w:r>
        <w:r w:rsidRPr="00D75BB9">
          <w:rPr>
            <w:rFonts w:ascii="roboto" w:eastAsia="Times New Roman" w:hAnsi="roboto" w:cs="Times New Roman"/>
            <w:color w:val="383838"/>
            <w:sz w:val="26"/>
            <w:szCs w:val="26"/>
          </w:rPr>
          <w:fldChar w:fldCharType="separate"/>
        </w:r>
        <w:r w:rsidRPr="00D75BB9">
          <w:rPr>
            <w:rFonts w:ascii="roboto" w:eastAsia="Times New Roman" w:hAnsi="roboto" w:cs="Times New Roman"/>
            <w:color w:val="0000FF"/>
            <w:sz w:val="26"/>
          </w:rPr>
          <w:t xml:space="preserve">Flexible Working Hours of </w:t>
        </w:r>
        <w:proofErr w:type="spellStart"/>
        <w:r w:rsidRPr="00D75BB9">
          <w:rPr>
            <w:rFonts w:ascii="roboto" w:eastAsia="Times New Roman" w:hAnsi="roboto" w:cs="Times New Roman"/>
            <w:color w:val="0000FF"/>
            <w:sz w:val="26"/>
          </w:rPr>
          <w:t>DepEd</w:t>
        </w:r>
        <w:proofErr w:type="spellEnd"/>
        <w:r w:rsidRPr="00D75BB9">
          <w:rPr>
            <w:rFonts w:ascii="roboto" w:eastAsia="Times New Roman" w:hAnsi="roboto" w:cs="Times New Roman"/>
            <w:color w:val="0000FF"/>
            <w:sz w:val="26"/>
          </w:rPr>
          <w:t xml:space="preserve"> Non-Teaching Personnel</w:t>
        </w:r>
        <w:r w:rsidRPr="00D75BB9">
          <w:rPr>
            <w:rFonts w:ascii="roboto" w:eastAsia="Times New Roman" w:hAnsi="roboto" w:cs="Times New Roman"/>
            <w:color w:val="383838"/>
            <w:sz w:val="26"/>
            <w:szCs w:val="26"/>
          </w:rPr>
          <w:fldChar w:fldCharType="end"/>
        </w:r>
      </w:ins>
    </w:p>
    <w:p w:rsidR="00D75BB9" w:rsidRPr="00D75BB9" w:rsidRDefault="00D75BB9" w:rsidP="00D75BB9">
      <w:pPr>
        <w:shd w:val="clear" w:color="auto" w:fill="FFFFFF"/>
        <w:spacing w:line="240" w:lineRule="auto"/>
        <w:rPr>
          <w:ins w:id="98" w:author="Unknown"/>
          <w:rFonts w:ascii="open sans" w:eastAsia="Times New Roman" w:hAnsi="open sans" w:cs="Times New Roman"/>
          <w:color w:val="ADB5BD"/>
        </w:rPr>
      </w:pPr>
      <w:ins w:id="99" w:author="Unknown">
        <w:r w:rsidRPr="00D75BB9">
          <w:rPr>
            <w:rFonts w:ascii="open sans" w:eastAsia="Times New Roman" w:hAnsi="open sans" w:cs="Times New Roman"/>
            <w:color w:val="ADB5BD"/>
          </w:rPr>
          <w:t>May 11, 2018</w:t>
        </w:r>
      </w:ins>
    </w:p>
    <w:p w:rsidR="00D75BB9" w:rsidRPr="00D75BB9" w:rsidRDefault="00D75BB9" w:rsidP="00D75BB9">
      <w:pPr>
        <w:shd w:val="clear" w:color="auto" w:fill="FFFFFF"/>
        <w:spacing w:after="318" w:line="240" w:lineRule="auto"/>
        <w:rPr>
          <w:ins w:id="100" w:author="Unknown"/>
          <w:rFonts w:ascii="open sans" w:eastAsia="Times New Roman" w:hAnsi="open sans" w:cs="Times New Roman"/>
          <w:color w:val="585858"/>
          <w:sz w:val="28"/>
          <w:szCs w:val="28"/>
        </w:rPr>
      </w:pPr>
      <w:ins w:id="101" w:author="Unknown">
        <w:r w:rsidRPr="00D75BB9">
          <w:rPr>
            <w:rFonts w:ascii="open sans" w:eastAsia="Times New Roman" w:hAnsi="open sans" w:cs="Times New Roman"/>
            <w:color w:val="585858"/>
            <w:sz w:val="28"/>
            <w:szCs w:val="28"/>
          </w:rPr>
          <w:t>The learners who are allowed to enroll in classes during summer are the following:</w:t>
        </w:r>
      </w:ins>
    </w:p>
    <w:p w:rsidR="00D75BB9" w:rsidRPr="00D75BB9" w:rsidRDefault="00D75BB9" w:rsidP="00D75BB9">
      <w:pPr>
        <w:shd w:val="clear" w:color="auto" w:fill="FFFFFF"/>
        <w:spacing w:after="318" w:line="240" w:lineRule="auto"/>
        <w:rPr>
          <w:ins w:id="102" w:author="Unknown"/>
          <w:rFonts w:ascii="open sans" w:eastAsia="Times New Roman" w:hAnsi="open sans" w:cs="Times New Roman"/>
          <w:color w:val="585858"/>
          <w:sz w:val="28"/>
          <w:szCs w:val="28"/>
        </w:rPr>
      </w:pPr>
      <w:ins w:id="103" w:author="Unknown">
        <w:r w:rsidRPr="00D75BB9">
          <w:rPr>
            <w:rFonts w:ascii="open sans" w:eastAsia="Times New Roman" w:hAnsi="open sans" w:cs="Times New Roman"/>
            <w:color w:val="585858"/>
            <w:sz w:val="28"/>
            <w:szCs w:val="28"/>
          </w:rPr>
          <w:t>12. Learners from public schools and those from the private schools who would like to transfer in public schools eventually after the summer classes are the primary recipients of summer classes offered in public schools.</w:t>
        </w:r>
      </w:ins>
    </w:p>
    <w:p w:rsidR="00D75BB9" w:rsidRPr="00D75BB9" w:rsidRDefault="00D75BB9" w:rsidP="00D75BB9">
      <w:pPr>
        <w:shd w:val="clear" w:color="auto" w:fill="FFFFFF"/>
        <w:spacing w:after="318" w:line="240" w:lineRule="auto"/>
        <w:rPr>
          <w:ins w:id="104" w:author="Unknown"/>
          <w:rFonts w:ascii="open sans" w:eastAsia="Times New Roman" w:hAnsi="open sans" w:cs="Times New Roman"/>
          <w:color w:val="585858"/>
          <w:sz w:val="28"/>
          <w:szCs w:val="28"/>
        </w:rPr>
      </w:pPr>
      <w:ins w:id="105" w:author="Unknown">
        <w:r w:rsidRPr="00D75BB9">
          <w:rPr>
            <w:rFonts w:ascii="open sans" w:eastAsia="Times New Roman" w:hAnsi="open sans" w:cs="Times New Roman"/>
            <w:color w:val="585858"/>
            <w:sz w:val="28"/>
            <w:szCs w:val="28"/>
          </w:rPr>
          <w:t>13. A learner from public school may be allowed to enroll summer class in a government recognized private school and should be accepted to enroll upon return to his/her public school.</w:t>
        </w:r>
      </w:ins>
    </w:p>
    <w:p w:rsidR="00D75BB9" w:rsidRPr="00D75BB9" w:rsidRDefault="00D75BB9" w:rsidP="00D75BB9">
      <w:pPr>
        <w:shd w:val="clear" w:color="auto" w:fill="FFFFFF"/>
        <w:spacing w:after="318" w:line="240" w:lineRule="auto"/>
        <w:rPr>
          <w:ins w:id="106" w:author="Unknown"/>
          <w:rFonts w:ascii="open sans" w:eastAsia="Times New Roman" w:hAnsi="open sans" w:cs="Times New Roman"/>
          <w:color w:val="585858"/>
          <w:sz w:val="28"/>
          <w:szCs w:val="28"/>
        </w:rPr>
      </w:pPr>
      <w:ins w:id="107" w:author="Unknown">
        <w:r w:rsidRPr="00D75BB9">
          <w:rPr>
            <w:rFonts w:ascii="open sans" w:eastAsia="Times New Roman" w:hAnsi="open sans" w:cs="Times New Roman"/>
            <w:color w:val="585858"/>
            <w:sz w:val="28"/>
            <w:szCs w:val="28"/>
          </w:rPr>
          <w:t>14. Grades 4 to 10 learners who failed in two (2) or more learning areas at the end of the school year despite the educational interventions given.</w:t>
        </w:r>
      </w:ins>
    </w:p>
    <w:p w:rsidR="00D75BB9" w:rsidRPr="00D75BB9" w:rsidRDefault="00D75BB9" w:rsidP="00D75BB9">
      <w:pPr>
        <w:shd w:val="clear" w:color="auto" w:fill="FFFFFF"/>
        <w:spacing w:after="318" w:line="240" w:lineRule="auto"/>
        <w:rPr>
          <w:ins w:id="108" w:author="Unknown"/>
          <w:rFonts w:ascii="open sans" w:eastAsia="Times New Roman" w:hAnsi="open sans" w:cs="Times New Roman"/>
          <w:color w:val="585858"/>
          <w:sz w:val="28"/>
          <w:szCs w:val="28"/>
        </w:rPr>
      </w:pPr>
      <w:ins w:id="109" w:author="Unknown">
        <w:r w:rsidRPr="00D75BB9">
          <w:rPr>
            <w:rFonts w:ascii="open sans" w:eastAsia="Times New Roman" w:hAnsi="open sans" w:cs="Times New Roman"/>
            <w:color w:val="585858"/>
            <w:sz w:val="28"/>
            <w:szCs w:val="28"/>
          </w:rPr>
          <w:t xml:space="preserve">15. Senior High School (SHS) learners who failed in any learning area/s at the end of the first or second semester or those learners who have any deficiency due to change of specialization/track after a year. </w:t>
        </w:r>
        <w:proofErr w:type="gramStart"/>
        <w:r w:rsidRPr="00D75BB9">
          <w:rPr>
            <w:rFonts w:ascii="open sans" w:eastAsia="Times New Roman" w:hAnsi="open sans" w:cs="Times New Roman"/>
            <w:color w:val="585858"/>
            <w:sz w:val="28"/>
            <w:szCs w:val="28"/>
          </w:rPr>
          <w:t>Also, those SHS learners who failed a prerequisite subject.</w:t>
        </w:r>
        <w:proofErr w:type="gramEnd"/>
      </w:ins>
    </w:p>
    <w:p w:rsidR="00D75BB9" w:rsidRPr="00D75BB9" w:rsidRDefault="00D75BB9" w:rsidP="00D75BB9">
      <w:pPr>
        <w:shd w:val="clear" w:color="auto" w:fill="FFFFFF"/>
        <w:spacing w:after="318" w:line="240" w:lineRule="auto"/>
        <w:rPr>
          <w:ins w:id="110" w:author="Unknown"/>
          <w:rFonts w:ascii="open sans" w:eastAsia="Times New Roman" w:hAnsi="open sans" w:cs="Times New Roman"/>
          <w:color w:val="585858"/>
          <w:sz w:val="28"/>
          <w:szCs w:val="28"/>
        </w:rPr>
      </w:pPr>
      <w:ins w:id="111" w:author="Unknown">
        <w:r w:rsidRPr="00D75BB9">
          <w:rPr>
            <w:rFonts w:ascii="open sans" w:eastAsia="Times New Roman" w:hAnsi="open sans" w:cs="Times New Roman"/>
            <w:color w:val="585858"/>
            <w:sz w:val="28"/>
            <w:szCs w:val="28"/>
          </w:rPr>
          <w:lastRenderedPageBreak/>
          <w:t>16. Incoming Grade 12 learners who will undertake work immersion in the succeeding semester shall be allowed to take two to three advance subjects during summer so that more attention or focus shall be given to their work immersions.</w:t>
        </w:r>
      </w:ins>
    </w:p>
    <w:p w:rsidR="00D75BB9" w:rsidRPr="00D75BB9" w:rsidRDefault="00D75BB9" w:rsidP="00D75BB9">
      <w:pPr>
        <w:shd w:val="clear" w:color="auto" w:fill="FFFFFF"/>
        <w:spacing w:after="318" w:line="240" w:lineRule="auto"/>
        <w:rPr>
          <w:ins w:id="112" w:author="Unknown"/>
          <w:rFonts w:ascii="open sans" w:eastAsia="Times New Roman" w:hAnsi="open sans" w:cs="Times New Roman"/>
          <w:color w:val="585858"/>
          <w:sz w:val="28"/>
          <w:szCs w:val="28"/>
        </w:rPr>
      </w:pPr>
      <w:ins w:id="113" w:author="Unknown">
        <w:r w:rsidRPr="00D75BB9">
          <w:rPr>
            <w:rFonts w:ascii="open sans" w:eastAsia="Times New Roman" w:hAnsi="open sans" w:cs="Times New Roman"/>
            <w:color w:val="585858"/>
            <w:sz w:val="28"/>
            <w:szCs w:val="28"/>
          </w:rPr>
          <w:t>17. Learners from Grades 4 to 12 with special educational needs (LSENs) shall be allowed to attend classes during summer to catch-up with their learning deficiencies.</w:t>
        </w:r>
      </w:ins>
    </w:p>
    <w:p w:rsidR="00D75BB9" w:rsidRPr="00D75BB9" w:rsidRDefault="00D75BB9" w:rsidP="00D75BB9">
      <w:pPr>
        <w:shd w:val="clear" w:color="auto" w:fill="FFFFFF"/>
        <w:spacing w:before="374" w:after="187" w:line="240" w:lineRule="auto"/>
        <w:outlineLvl w:val="2"/>
        <w:rPr>
          <w:ins w:id="114" w:author="Unknown"/>
          <w:rFonts w:ascii="roboto" w:eastAsia="Times New Roman" w:hAnsi="roboto" w:cs="Times New Roman"/>
          <w:color w:val="2D2D2D"/>
          <w:sz w:val="47"/>
          <w:szCs w:val="47"/>
        </w:rPr>
      </w:pPr>
      <w:ins w:id="115" w:author="Unknown">
        <w:r w:rsidRPr="00D75BB9">
          <w:rPr>
            <w:rFonts w:ascii="roboto" w:eastAsia="Times New Roman" w:hAnsi="roboto" w:cs="Times New Roman"/>
            <w:color w:val="2D2D2D"/>
            <w:sz w:val="47"/>
            <w:szCs w:val="47"/>
          </w:rPr>
          <w:t>VIII. ASSESSMENT OF LEARNING</w:t>
        </w:r>
      </w:ins>
    </w:p>
    <w:p w:rsidR="00D75BB9" w:rsidRPr="00D75BB9" w:rsidRDefault="00D75BB9" w:rsidP="00D75BB9">
      <w:pPr>
        <w:shd w:val="clear" w:color="auto" w:fill="FFFFFF"/>
        <w:spacing w:after="318" w:line="240" w:lineRule="auto"/>
        <w:rPr>
          <w:ins w:id="116" w:author="Unknown"/>
          <w:rFonts w:ascii="open sans" w:eastAsia="Times New Roman" w:hAnsi="open sans" w:cs="Times New Roman"/>
          <w:color w:val="585858"/>
          <w:sz w:val="28"/>
          <w:szCs w:val="28"/>
        </w:rPr>
      </w:pPr>
      <w:ins w:id="117" w:author="Unknown">
        <w:r w:rsidRPr="00D75BB9">
          <w:rPr>
            <w:rFonts w:ascii="open sans" w:eastAsia="Times New Roman" w:hAnsi="open sans" w:cs="Times New Roman"/>
            <w:color w:val="585858"/>
            <w:sz w:val="28"/>
            <w:szCs w:val="28"/>
          </w:rPr>
          <w:t>The assessment of learning for classes during summer shall be based on the following provisions:</w:t>
        </w:r>
      </w:ins>
    </w:p>
    <w:p w:rsidR="00D75BB9" w:rsidRPr="00D75BB9" w:rsidRDefault="00D75BB9" w:rsidP="00D75BB9">
      <w:pPr>
        <w:shd w:val="clear" w:color="auto" w:fill="FFFFFF"/>
        <w:spacing w:after="318" w:line="240" w:lineRule="auto"/>
        <w:rPr>
          <w:ins w:id="118" w:author="Unknown"/>
          <w:rFonts w:ascii="open sans" w:eastAsia="Times New Roman" w:hAnsi="open sans" w:cs="Times New Roman"/>
          <w:color w:val="585858"/>
          <w:sz w:val="28"/>
          <w:szCs w:val="28"/>
        </w:rPr>
      </w:pPr>
      <w:ins w:id="119" w:author="Unknown">
        <w:r w:rsidRPr="00D75BB9">
          <w:rPr>
            <w:rFonts w:ascii="open sans" w:eastAsia="Times New Roman" w:hAnsi="open sans" w:cs="Times New Roman"/>
            <w:color w:val="585858"/>
            <w:sz w:val="28"/>
            <w:szCs w:val="28"/>
          </w:rPr>
          <w:t xml:space="preserve">18. The learner shall undergo formative and summative assessment. As per </w:t>
        </w:r>
        <w:proofErr w:type="spellStart"/>
        <w:r w:rsidRPr="00D75BB9">
          <w:rPr>
            <w:rFonts w:ascii="open sans" w:eastAsia="Times New Roman" w:hAnsi="open sans" w:cs="Times New Roman"/>
            <w:color w:val="585858"/>
            <w:sz w:val="28"/>
            <w:szCs w:val="28"/>
          </w:rPr>
          <w:t>DepEd</w:t>
        </w:r>
        <w:proofErr w:type="spellEnd"/>
        <w:r w:rsidRPr="00D75BB9">
          <w:rPr>
            <w:rFonts w:ascii="open sans" w:eastAsia="Times New Roman" w:hAnsi="open sans" w:cs="Times New Roman"/>
            <w:color w:val="585858"/>
            <w:sz w:val="28"/>
            <w:szCs w:val="28"/>
          </w:rPr>
          <w:t xml:space="preserve"> Order No. 8, s. 2015 entitled Policy Guidelines on Classroom Assessment for the K to 12 Basic Education Program; the Final Grade for summer classes is the Remedial Class Mark (RCM). The AVERAGE of the Final Grade at the end of the school year and the RCM is the Recomputed Final Grade (RFG). The learner shall obtain a RFG of at least 75 or higher to be promoted to the next grade level or semester.</w:t>
        </w:r>
      </w:ins>
    </w:p>
    <w:p w:rsidR="00D75BB9" w:rsidRPr="00D75BB9" w:rsidRDefault="00D75BB9" w:rsidP="00D75BB9">
      <w:pPr>
        <w:shd w:val="clear" w:color="auto" w:fill="FFFFFF"/>
        <w:spacing w:after="318" w:line="240" w:lineRule="auto"/>
        <w:rPr>
          <w:ins w:id="120" w:author="Unknown"/>
          <w:rFonts w:ascii="open sans" w:eastAsia="Times New Roman" w:hAnsi="open sans" w:cs="Times New Roman"/>
          <w:color w:val="585858"/>
          <w:sz w:val="28"/>
          <w:szCs w:val="28"/>
        </w:rPr>
      </w:pPr>
      <w:ins w:id="121" w:author="Unknown">
        <w:r w:rsidRPr="00D75BB9">
          <w:rPr>
            <w:rFonts w:ascii="open sans" w:eastAsia="Times New Roman" w:hAnsi="open sans" w:cs="Times New Roman"/>
            <w:color w:val="585858"/>
            <w:sz w:val="28"/>
            <w:szCs w:val="28"/>
          </w:rPr>
          <w:t>19. However, if the RFG of the learner is below 75, he/she shall be reassessed immediately by the subject teacher to determine the least mastered competencies or learning gaps. The results of the reassessment shall serve as basis for planning and designing an immediate instructional intervention to ensure the transition of that learner to the next grade level or semester. If ever the learner still fails in the instructional intervention, he/she is allowed to enroll in the next grade level in the succeeding School Year with continuous provision of tutorial services.</w:t>
        </w:r>
      </w:ins>
    </w:p>
    <w:p w:rsidR="00D75BB9" w:rsidRPr="00D75BB9" w:rsidRDefault="00D75BB9" w:rsidP="00D75BB9">
      <w:pPr>
        <w:shd w:val="clear" w:color="auto" w:fill="FFFFFF"/>
        <w:spacing w:after="318" w:line="240" w:lineRule="auto"/>
        <w:rPr>
          <w:ins w:id="122" w:author="Unknown"/>
          <w:rFonts w:ascii="open sans" w:eastAsia="Times New Roman" w:hAnsi="open sans" w:cs="Times New Roman"/>
          <w:color w:val="585858"/>
          <w:sz w:val="28"/>
          <w:szCs w:val="28"/>
        </w:rPr>
      </w:pPr>
      <w:ins w:id="123" w:author="Unknown">
        <w:r w:rsidRPr="00D75BB9">
          <w:rPr>
            <w:rFonts w:ascii="open sans" w:eastAsia="Times New Roman" w:hAnsi="open sans" w:cs="Times New Roman"/>
            <w:color w:val="585858"/>
            <w:sz w:val="28"/>
            <w:szCs w:val="28"/>
          </w:rPr>
          <w:t>20. A Certificate of Recomputed Final Grade to be given to the learner signed by the concerned teacher and approved by the School Head or Principal which shall be presented upon enrolment to the next grade level or in the next semester.</w:t>
        </w:r>
      </w:ins>
    </w:p>
    <w:p w:rsidR="00D75BB9" w:rsidRPr="00D75BB9" w:rsidRDefault="00D75BB9" w:rsidP="00D75BB9">
      <w:pPr>
        <w:shd w:val="clear" w:color="auto" w:fill="FFFFFF"/>
        <w:spacing w:before="374" w:after="187" w:line="240" w:lineRule="auto"/>
        <w:outlineLvl w:val="2"/>
        <w:rPr>
          <w:ins w:id="124" w:author="Unknown"/>
          <w:rFonts w:ascii="roboto" w:eastAsia="Times New Roman" w:hAnsi="roboto" w:cs="Times New Roman"/>
          <w:color w:val="2D2D2D"/>
          <w:sz w:val="47"/>
          <w:szCs w:val="47"/>
        </w:rPr>
      </w:pPr>
      <w:ins w:id="125" w:author="Unknown">
        <w:r w:rsidRPr="00D75BB9">
          <w:rPr>
            <w:rFonts w:ascii="roboto" w:eastAsia="Times New Roman" w:hAnsi="roboto" w:cs="Times New Roman"/>
            <w:color w:val="2D2D2D"/>
            <w:sz w:val="47"/>
            <w:szCs w:val="47"/>
          </w:rPr>
          <w:lastRenderedPageBreak/>
          <w:t>IX. DAILY TIME ALLOTMENT</w:t>
        </w:r>
      </w:ins>
    </w:p>
    <w:p w:rsidR="00D75BB9" w:rsidRPr="00D75BB9" w:rsidRDefault="00D75BB9" w:rsidP="00D75BB9">
      <w:pPr>
        <w:shd w:val="clear" w:color="auto" w:fill="FFFFFF"/>
        <w:spacing w:after="318" w:line="240" w:lineRule="auto"/>
        <w:rPr>
          <w:ins w:id="126" w:author="Unknown"/>
          <w:rFonts w:ascii="open sans" w:eastAsia="Times New Roman" w:hAnsi="open sans" w:cs="Times New Roman"/>
          <w:color w:val="585858"/>
          <w:sz w:val="28"/>
          <w:szCs w:val="28"/>
        </w:rPr>
      </w:pPr>
      <w:ins w:id="127" w:author="Unknown">
        <w:r w:rsidRPr="00D75BB9">
          <w:rPr>
            <w:rFonts w:ascii="open sans" w:eastAsia="Times New Roman" w:hAnsi="open sans" w:cs="Times New Roman"/>
            <w:color w:val="585858"/>
            <w:sz w:val="28"/>
            <w:szCs w:val="28"/>
          </w:rPr>
          <w:t>21. For Grades 4-10, the computation of the daily time allotment per learning area for 6-week period is based on the 180-day or 36 weeks non-negotiable contact time for teachers:</w:t>
        </w:r>
      </w:ins>
    </w:p>
    <w:p w:rsidR="00D75BB9" w:rsidRPr="00D75BB9" w:rsidRDefault="00D75BB9" w:rsidP="00D75BB9">
      <w:pPr>
        <w:shd w:val="clear" w:color="auto" w:fill="FFFFFF"/>
        <w:spacing w:after="318" w:line="240" w:lineRule="auto"/>
        <w:rPr>
          <w:ins w:id="128" w:author="Unknown"/>
          <w:rFonts w:ascii="open sans" w:eastAsia="Times New Roman" w:hAnsi="open sans" w:cs="Times New Roman"/>
          <w:color w:val="585858"/>
          <w:sz w:val="28"/>
          <w:szCs w:val="28"/>
        </w:rPr>
      </w:pPr>
      <w:ins w:id="129" w:author="Unknown">
        <w:r w:rsidRPr="00D75BB9">
          <w:rPr>
            <w:rFonts w:ascii="open sans" w:eastAsia="Times New Roman" w:hAnsi="open sans" w:cs="Times New Roman"/>
            <w:color w:val="585858"/>
            <w:sz w:val="28"/>
            <w:szCs w:val="28"/>
          </w:rPr>
          <w:t xml:space="preserve">The daily time </w:t>
        </w:r>
        <w:proofErr w:type="gramStart"/>
        <w:r w:rsidRPr="00D75BB9">
          <w:rPr>
            <w:rFonts w:ascii="open sans" w:eastAsia="Times New Roman" w:hAnsi="open sans" w:cs="Times New Roman"/>
            <w:color w:val="585858"/>
            <w:sz w:val="28"/>
            <w:szCs w:val="28"/>
          </w:rPr>
          <w:t>allotment are</w:t>
        </w:r>
        <w:proofErr w:type="gramEnd"/>
        <w:r w:rsidRPr="00D75BB9">
          <w:rPr>
            <w:rFonts w:ascii="open sans" w:eastAsia="Times New Roman" w:hAnsi="open sans" w:cs="Times New Roman"/>
            <w:color w:val="585858"/>
            <w:sz w:val="28"/>
            <w:szCs w:val="28"/>
          </w:rPr>
          <w:t xml:space="preserve"> as follows:</w:t>
        </w:r>
      </w:ins>
    </w:p>
    <w:tbl>
      <w:tblPr>
        <w:tblW w:w="13353" w:type="dxa"/>
        <w:tblBorders>
          <w:top w:val="single" w:sz="8" w:space="0" w:color="DDDDDD"/>
          <w:left w:val="single" w:sz="8" w:space="0" w:color="DDDDDD"/>
          <w:bottom w:val="single" w:sz="8" w:space="0" w:color="DDDDDD"/>
          <w:right w:val="single" w:sz="8" w:space="0" w:color="DDDDDD"/>
        </w:tblBorders>
        <w:shd w:val="clear" w:color="auto" w:fill="FFFFFF"/>
        <w:tblCellMar>
          <w:top w:w="15" w:type="dxa"/>
          <w:left w:w="15" w:type="dxa"/>
          <w:bottom w:w="15" w:type="dxa"/>
          <w:right w:w="15" w:type="dxa"/>
        </w:tblCellMar>
        <w:tblLook w:val="04A0"/>
      </w:tblPr>
      <w:tblGrid>
        <w:gridCol w:w="5150"/>
        <w:gridCol w:w="3961"/>
        <w:gridCol w:w="4242"/>
      </w:tblGrid>
      <w:tr w:rsidR="00D75BB9" w:rsidRPr="00D75BB9" w:rsidTr="00D75BB9">
        <w:trPr>
          <w:tblHeader/>
        </w:trPr>
        <w:tc>
          <w:tcPr>
            <w:tcW w:w="0" w:type="auto"/>
            <w:tcBorders>
              <w:top w:val="single" w:sz="8" w:space="0" w:color="DDDDDD"/>
              <w:left w:val="single" w:sz="8" w:space="0" w:color="DDDDDD"/>
              <w:bottom w:val="single" w:sz="12" w:space="0" w:color="DDDDDD"/>
              <w:right w:val="single" w:sz="8" w:space="0" w:color="DDDDDD"/>
            </w:tcBorders>
            <w:shd w:val="clear" w:color="auto" w:fill="D9EDF7"/>
            <w:tcMar>
              <w:top w:w="131" w:type="dxa"/>
              <w:left w:w="187" w:type="dxa"/>
              <w:bottom w:w="131" w:type="dxa"/>
              <w:right w:w="187" w:type="dxa"/>
            </w:tcMar>
            <w:vAlign w:val="center"/>
            <w:hideMark/>
          </w:tcPr>
          <w:p w:rsidR="00D75BB9" w:rsidRPr="00D75BB9" w:rsidRDefault="00D75BB9" w:rsidP="00D75BB9">
            <w:pPr>
              <w:spacing w:after="561" w:line="240" w:lineRule="auto"/>
              <w:rPr>
                <w:rFonts w:ascii="open sans" w:eastAsia="Times New Roman" w:hAnsi="open sans" w:cs="Times New Roman"/>
                <w:b/>
                <w:bCs/>
                <w:color w:val="585858"/>
                <w:sz w:val="28"/>
                <w:szCs w:val="28"/>
              </w:rPr>
            </w:pPr>
            <w:r w:rsidRPr="00D75BB9">
              <w:rPr>
                <w:rFonts w:ascii="open sans" w:eastAsia="Times New Roman" w:hAnsi="open sans" w:cs="Times New Roman"/>
                <w:b/>
                <w:bCs/>
                <w:color w:val="585858"/>
                <w:sz w:val="28"/>
                <w:szCs w:val="28"/>
              </w:rPr>
              <w:t>Learning Area</w:t>
            </w:r>
          </w:p>
        </w:tc>
        <w:tc>
          <w:tcPr>
            <w:tcW w:w="0" w:type="auto"/>
            <w:tcBorders>
              <w:top w:val="single" w:sz="8" w:space="0" w:color="DDDDDD"/>
              <w:left w:val="single" w:sz="8" w:space="0" w:color="DDDDDD"/>
              <w:bottom w:val="single" w:sz="12" w:space="0" w:color="DDDDDD"/>
              <w:right w:val="single" w:sz="8" w:space="0" w:color="DDDDDD"/>
            </w:tcBorders>
            <w:shd w:val="clear" w:color="auto" w:fill="D9EDF7"/>
            <w:tcMar>
              <w:top w:w="131" w:type="dxa"/>
              <w:left w:w="187" w:type="dxa"/>
              <w:bottom w:w="131" w:type="dxa"/>
              <w:right w:w="187" w:type="dxa"/>
            </w:tcMar>
            <w:vAlign w:val="center"/>
            <w:hideMark/>
          </w:tcPr>
          <w:p w:rsidR="00D75BB9" w:rsidRPr="00D75BB9" w:rsidRDefault="00D75BB9" w:rsidP="00D75BB9">
            <w:pPr>
              <w:spacing w:after="561" w:line="240" w:lineRule="auto"/>
              <w:rPr>
                <w:rFonts w:ascii="open sans" w:eastAsia="Times New Roman" w:hAnsi="open sans" w:cs="Times New Roman"/>
                <w:b/>
                <w:bCs/>
                <w:color w:val="585858"/>
                <w:sz w:val="28"/>
                <w:szCs w:val="28"/>
              </w:rPr>
            </w:pPr>
            <w:r w:rsidRPr="00D75BB9">
              <w:rPr>
                <w:rFonts w:ascii="open sans" w:eastAsia="Times New Roman" w:hAnsi="open sans" w:cs="Times New Roman"/>
                <w:b/>
                <w:bCs/>
                <w:color w:val="585858"/>
                <w:sz w:val="28"/>
                <w:szCs w:val="28"/>
              </w:rPr>
              <w:t>Grades 4 to 6</w:t>
            </w:r>
          </w:p>
        </w:tc>
        <w:tc>
          <w:tcPr>
            <w:tcW w:w="0" w:type="auto"/>
            <w:tcBorders>
              <w:top w:val="single" w:sz="8" w:space="0" w:color="DDDDDD"/>
              <w:left w:val="single" w:sz="8" w:space="0" w:color="DDDDDD"/>
              <w:bottom w:val="single" w:sz="12" w:space="0" w:color="DDDDDD"/>
              <w:right w:val="single" w:sz="8" w:space="0" w:color="DDDDDD"/>
            </w:tcBorders>
            <w:shd w:val="clear" w:color="auto" w:fill="D9EDF7"/>
            <w:tcMar>
              <w:top w:w="131" w:type="dxa"/>
              <w:left w:w="187" w:type="dxa"/>
              <w:bottom w:w="131" w:type="dxa"/>
              <w:right w:w="187" w:type="dxa"/>
            </w:tcMar>
            <w:vAlign w:val="center"/>
            <w:hideMark/>
          </w:tcPr>
          <w:p w:rsidR="00D75BB9" w:rsidRPr="00D75BB9" w:rsidRDefault="00D75BB9" w:rsidP="00D75BB9">
            <w:pPr>
              <w:spacing w:after="561" w:line="240" w:lineRule="auto"/>
              <w:rPr>
                <w:rFonts w:ascii="open sans" w:eastAsia="Times New Roman" w:hAnsi="open sans" w:cs="Times New Roman"/>
                <w:b/>
                <w:bCs/>
                <w:color w:val="585858"/>
                <w:sz w:val="28"/>
                <w:szCs w:val="28"/>
              </w:rPr>
            </w:pPr>
            <w:r w:rsidRPr="00D75BB9">
              <w:rPr>
                <w:rFonts w:ascii="open sans" w:eastAsia="Times New Roman" w:hAnsi="open sans" w:cs="Times New Roman"/>
                <w:b/>
                <w:bCs/>
                <w:color w:val="585858"/>
                <w:sz w:val="28"/>
                <w:szCs w:val="28"/>
              </w:rPr>
              <w:t>Grades 7 to 10</w:t>
            </w:r>
          </w:p>
        </w:tc>
      </w:tr>
      <w:tr w:rsidR="00D75BB9" w:rsidRPr="00D75BB9" w:rsidTr="00D75BB9">
        <w:tc>
          <w:tcPr>
            <w:tcW w:w="0" w:type="auto"/>
            <w:tcBorders>
              <w:top w:val="nil"/>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D75BB9" w:rsidRPr="00D75BB9" w:rsidRDefault="00D75BB9" w:rsidP="00D75BB9">
            <w:pPr>
              <w:spacing w:after="561" w:line="240" w:lineRule="auto"/>
              <w:rPr>
                <w:rFonts w:ascii="open sans" w:eastAsia="Times New Roman" w:hAnsi="open sans" w:cs="Times New Roman"/>
                <w:color w:val="585858"/>
                <w:sz w:val="28"/>
                <w:szCs w:val="28"/>
              </w:rPr>
            </w:pPr>
            <w:r w:rsidRPr="00D75BB9">
              <w:rPr>
                <w:rFonts w:ascii="open sans" w:eastAsia="Times New Roman" w:hAnsi="open sans" w:cs="Times New Roman"/>
                <w:color w:val="585858"/>
                <w:sz w:val="28"/>
                <w:szCs w:val="28"/>
              </w:rPr>
              <w:t>Mother Tongue</w:t>
            </w:r>
          </w:p>
        </w:tc>
        <w:tc>
          <w:tcPr>
            <w:tcW w:w="0" w:type="auto"/>
            <w:tcBorders>
              <w:top w:val="nil"/>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D75BB9" w:rsidRPr="00D75BB9" w:rsidRDefault="00D75BB9" w:rsidP="00D75BB9">
            <w:pPr>
              <w:spacing w:after="561" w:line="240" w:lineRule="auto"/>
              <w:rPr>
                <w:rFonts w:ascii="open sans" w:eastAsia="Times New Roman" w:hAnsi="open sans" w:cs="Times New Roman"/>
                <w:color w:val="585858"/>
                <w:sz w:val="28"/>
                <w:szCs w:val="28"/>
              </w:rPr>
            </w:pPr>
          </w:p>
        </w:tc>
        <w:tc>
          <w:tcPr>
            <w:tcW w:w="0" w:type="auto"/>
            <w:tcBorders>
              <w:top w:val="nil"/>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D75BB9" w:rsidRPr="00D75BB9" w:rsidRDefault="00D75BB9" w:rsidP="00D75BB9">
            <w:pPr>
              <w:spacing w:after="561" w:line="240" w:lineRule="auto"/>
              <w:rPr>
                <w:rFonts w:ascii="open sans" w:eastAsia="Times New Roman" w:hAnsi="open sans" w:cs="Times New Roman"/>
                <w:color w:val="585858"/>
                <w:sz w:val="28"/>
                <w:szCs w:val="28"/>
              </w:rPr>
            </w:pPr>
          </w:p>
        </w:tc>
      </w:tr>
      <w:tr w:rsidR="00D75BB9" w:rsidRPr="00D75BB9" w:rsidTr="00D75BB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D75BB9" w:rsidRPr="00D75BB9" w:rsidRDefault="00D75BB9" w:rsidP="00D75BB9">
            <w:pPr>
              <w:spacing w:after="561" w:line="240" w:lineRule="auto"/>
              <w:rPr>
                <w:rFonts w:ascii="open sans" w:eastAsia="Times New Roman" w:hAnsi="open sans" w:cs="Times New Roman"/>
                <w:color w:val="585858"/>
                <w:sz w:val="28"/>
                <w:szCs w:val="28"/>
              </w:rPr>
            </w:pPr>
            <w:r w:rsidRPr="00D75BB9">
              <w:rPr>
                <w:rFonts w:ascii="open sans" w:eastAsia="Times New Roman" w:hAnsi="open sans" w:cs="Times New Roman"/>
                <w:color w:val="585858"/>
                <w:sz w:val="28"/>
                <w:szCs w:val="28"/>
              </w:rPr>
              <w:t>Filipino</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D75BB9" w:rsidRPr="00D75BB9" w:rsidRDefault="00D75BB9" w:rsidP="00D75BB9">
            <w:pPr>
              <w:spacing w:after="561" w:line="240" w:lineRule="auto"/>
              <w:rPr>
                <w:rFonts w:ascii="open sans" w:eastAsia="Times New Roman" w:hAnsi="open sans" w:cs="Times New Roman"/>
                <w:color w:val="585858"/>
                <w:sz w:val="28"/>
                <w:szCs w:val="28"/>
              </w:rPr>
            </w:pPr>
            <w:r w:rsidRPr="00D75BB9">
              <w:rPr>
                <w:rFonts w:ascii="open sans" w:eastAsia="Times New Roman" w:hAnsi="open sans" w:cs="Times New Roman"/>
                <w:color w:val="585858"/>
                <w:sz w:val="28"/>
                <w:szCs w:val="28"/>
              </w:rPr>
              <w:t>4 Hours</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D75BB9" w:rsidRPr="00D75BB9" w:rsidRDefault="00D75BB9" w:rsidP="00D75BB9">
            <w:pPr>
              <w:spacing w:after="561" w:line="240" w:lineRule="auto"/>
              <w:rPr>
                <w:rFonts w:ascii="open sans" w:eastAsia="Times New Roman" w:hAnsi="open sans" w:cs="Times New Roman"/>
                <w:color w:val="585858"/>
                <w:sz w:val="28"/>
                <w:szCs w:val="28"/>
              </w:rPr>
            </w:pPr>
            <w:r w:rsidRPr="00D75BB9">
              <w:rPr>
                <w:rFonts w:ascii="open sans" w:eastAsia="Times New Roman" w:hAnsi="open sans" w:cs="Times New Roman"/>
                <w:color w:val="585858"/>
                <w:sz w:val="28"/>
                <w:szCs w:val="28"/>
              </w:rPr>
              <w:t>4 Hours</w:t>
            </w:r>
          </w:p>
        </w:tc>
      </w:tr>
      <w:tr w:rsidR="00D75BB9" w:rsidRPr="00D75BB9" w:rsidTr="00D75BB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D75BB9" w:rsidRPr="00D75BB9" w:rsidRDefault="00D75BB9" w:rsidP="00D75BB9">
            <w:pPr>
              <w:spacing w:after="561" w:line="240" w:lineRule="auto"/>
              <w:rPr>
                <w:rFonts w:ascii="open sans" w:eastAsia="Times New Roman" w:hAnsi="open sans" w:cs="Times New Roman"/>
                <w:color w:val="585858"/>
                <w:sz w:val="28"/>
                <w:szCs w:val="28"/>
              </w:rPr>
            </w:pPr>
            <w:r w:rsidRPr="00D75BB9">
              <w:rPr>
                <w:rFonts w:ascii="open sans" w:eastAsia="Times New Roman" w:hAnsi="open sans" w:cs="Times New Roman"/>
                <w:color w:val="585858"/>
                <w:sz w:val="28"/>
                <w:szCs w:val="28"/>
              </w:rPr>
              <w:t>English</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D75BB9" w:rsidRPr="00D75BB9" w:rsidRDefault="00D75BB9" w:rsidP="00D75BB9">
            <w:pPr>
              <w:spacing w:after="561" w:line="240" w:lineRule="auto"/>
              <w:rPr>
                <w:rFonts w:ascii="open sans" w:eastAsia="Times New Roman" w:hAnsi="open sans" w:cs="Times New Roman"/>
                <w:color w:val="585858"/>
                <w:sz w:val="28"/>
                <w:szCs w:val="28"/>
              </w:rPr>
            </w:pPr>
            <w:r w:rsidRPr="00D75BB9">
              <w:rPr>
                <w:rFonts w:ascii="open sans" w:eastAsia="Times New Roman" w:hAnsi="open sans" w:cs="Times New Roman"/>
                <w:color w:val="585858"/>
                <w:sz w:val="28"/>
                <w:szCs w:val="28"/>
              </w:rPr>
              <w:t>4 Hours</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D75BB9" w:rsidRPr="00D75BB9" w:rsidRDefault="00D75BB9" w:rsidP="00D75BB9">
            <w:pPr>
              <w:spacing w:after="561" w:line="240" w:lineRule="auto"/>
              <w:rPr>
                <w:rFonts w:ascii="open sans" w:eastAsia="Times New Roman" w:hAnsi="open sans" w:cs="Times New Roman"/>
                <w:color w:val="585858"/>
                <w:sz w:val="28"/>
                <w:szCs w:val="28"/>
              </w:rPr>
            </w:pPr>
            <w:r w:rsidRPr="00D75BB9">
              <w:rPr>
                <w:rFonts w:ascii="open sans" w:eastAsia="Times New Roman" w:hAnsi="open sans" w:cs="Times New Roman"/>
                <w:color w:val="585858"/>
                <w:sz w:val="28"/>
                <w:szCs w:val="28"/>
              </w:rPr>
              <w:t>4 Hours</w:t>
            </w:r>
          </w:p>
        </w:tc>
      </w:tr>
      <w:tr w:rsidR="00D75BB9" w:rsidRPr="00D75BB9" w:rsidTr="00D75BB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D75BB9" w:rsidRPr="00D75BB9" w:rsidRDefault="00D75BB9" w:rsidP="00D75BB9">
            <w:pPr>
              <w:spacing w:after="561" w:line="240" w:lineRule="auto"/>
              <w:rPr>
                <w:rFonts w:ascii="open sans" w:eastAsia="Times New Roman" w:hAnsi="open sans" w:cs="Times New Roman"/>
                <w:color w:val="585858"/>
                <w:sz w:val="28"/>
                <w:szCs w:val="28"/>
              </w:rPr>
            </w:pPr>
            <w:r w:rsidRPr="00D75BB9">
              <w:rPr>
                <w:rFonts w:ascii="open sans" w:eastAsia="Times New Roman" w:hAnsi="open sans" w:cs="Times New Roman"/>
                <w:color w:val="585858"/>
                <w:sz w:val="28"/>
                <w:szCs w:val="28"/>
              </w:rPr>
              <w:t>Science</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D75BB9" w:rsidRPr="00D75BB9" w:rsidRDefault="00D75BB9" w:rsidP="00D75BB9">
            <w:pPr>
              <w:spacing w:after="561" w:line="240" w:lineRule="auto"/>
              <w:rPr>
                <w:rFonts w:ascii="open sans" w:eastAsia="Times New Roman" w:hAnsi="open sans" w:cs="Times New Roman"/>
                <w:color w:val="585858"/>
                <w:sz w:val="28"/>
                <w:szCs w:val="28"/>
              </w:rPr>
            </w:pPr>
            <w:r w:rsidRPr="00D75BB9">
              <w:rPr>
                <w:rFonts w:ascii="open sans" w:eastAsia="Times New Roman" w:hAnsi="open sans" w:cs="Times New Roman"/>
                <w:color w:val="585858"/>
                <w:sz w:val="28"/>
                <w:szCs w:val="28"/>
              </w:rPr>
              <w:t>4 Hours</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D75BB9" w:rsidRPr="00D75BB9" w:rsidRDefault="00D75BB9" w:rsidP="00D75BB9">
            <w:pPr>
              <w:spacing w:after="561" w:line="240" w:lineRule="auto"/>
              <w:rPr>
                <w:rFonts w:ascii="open sans" w:eastAsia="Times New Roman" w:hAnsi="open sans" w:cs="Times New Roman"/>
                <w:color w:val="585858"/>
                <w:sz w:val="28"/>
                <w:szCs w:val="28"/>
              </w:rPr>
            </w:pPr>
            <w:r w:rsidRPr="00D75BB9">
              <w:rPr>
                <w:rFonts w:ascii="open sans" w:eastAsia="Times New Roman" w:hAnsi="open sans" w:cs="Times New Roman"/>
                <w:color w:val="585858"/>
                <w:sz w:val="28"/>
                <w:szCs w:val="28"/>
              </w:rPr>
              <w:t>4 Hours</w:t>
            </w:r>
          </w:p>
        </w:tc>
      </w:tr>
      <w:tr w:rsidR="00D75BB9" w:rsidRPr="00D75BB9" w:rsidTr="00D75BB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D75BB9" w:rsidRPr="00D75BB9" w:rsidRDefault="00D75BB9" w:rsidP="00D75BB9">
            <w:pPr>
              <w:spacing w:after="561" w:line="240" w:lineRule="auto"/>
              <w:rPr>
                <w:rFonts w:ascii="open sans" w:eastAsia="Times New Roman" w:hAnsi="open sans" w:cs="Times New Roman"/>
                <w:color w:val="585858"/>
                <w:sz w:val="28"/>
                <w:szCs w:val="28"/>
              </w:rPr>
            </w:pPr>
            <w:r w:rsidRPr="00D75BB9">
              <w:rPr>
                <w:rFonts w:ascii="open sans" w:eastAsia="Times New Roman" w:hAnsi="open sans" w:cs="Times New Roman"/>
                <w:color w:val="585858"/>
                <w:sz w:val="28"/>
                <w:szCs w:val="28"/>
              </w:rPr>
              <w:t>Mathematics</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D75BB9" w:rsidRPr="00D75BB9" w:rsidRDefault="00D75BB9" w:rsidP="00D75BB9">
            <w:pPr>
              <w:spacing w:after="561" w:line="240" w:lineRule="auto"/>
              <w:rPr>
                <w:rFonts w:ascii="open sans" w:eastAsia="Times New Roman" w:hAnsi="open sans" w:cs="Times New Roman"/>
                <w:color w:val="585858"/>
                <w:sz w:val="28"/>
                <w:szCs w:val="28"/>
              </w:rPr>
            </w:pPr>
            <w:r w:rsidRPr="00D75BB9">
              <w:rPr>
                <w:rFonts w:ascii="open sans" w:eastAsia="Times New Roman" w:hAnsi="open sans" w:cs="Times New Roman"/>
                <w:color w:val="585858"/>
                <w:sz w:val="28"/>
                <w:szCs w:val="28"/>
              </w:rPr>
              <w:t>4 Hours</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D75BB9" w:rsidRPr="00D75BB9" w:rsidRDefault="00D75BB9" w:rsidP="00D75BB9">
            <w:pPr>
              <w:spacing w:after="561" w:line="240" w:lineRule="auto"/>
              <w:rPr>
                <w:rFonts w:ascii="open sans" w:eastAsia="Times New Roman" w:hAnsi="open sans" w:cs="Times New Roman"/>
                <w:color w:val="585858"/>
                <w:sz w:val="28"/>
                <w:szCs w:val="28"/>
              </w:rPr>
            </w:pPr>
            <w:r w:rsidRPr="00D75BB9">
              <w:rPr>
                <w:rFonts w:ascii="open sans" w:eastAsia="Times New Roman" w:hAnsi="open sans" w:cs="Times New Roman"/>
                <w:color w:val="585858"/>
                <w:sz w:val="28"/>
                <w:szCs w:val="28"/>
              </w:rPr>
              <w:t>4 Hours</w:t>
            </w:r>
          </w:p>
        </w:tc>
      </w:tr>
      <w:tr w:rsidR="00D75BB9" w:rsidRPr="00D75BB9" w:rsidTr="00D75BB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D75BB9" w:rsidRPr="00D75BB9" w:rsidRDefault="00D75BB9" w:rsidP="00D75BB9">
            <w:pPr>
              <w:spacing w:after="561" w:line="240" w:lineRule="auto"/>
              <w:rPr>
                <w:rFonts w:ascii="open sans" w:eastAsia="Times New Roman" w:hAnsi="open sans" w:cs="Times New Roman"/>
                <w:color w:val="585858"/>
                <w:sz w:val="28"/>
                <w:szCs w:val="28"/>
              </w:rPr>
            </w:pPr>
            <w:proofErr w:type="spellStart"/>
            <w:r w:rsidRPr="00D75BB9">
              <w:rPr>
                <w:rFonts w:ascii="open sans" w:eastAsia="Times New Roman" w:hAnsi="open sans" w:cs="Times New Roman"/>
                <w:color w:val="585858"/>
                <w:sz w:val="28"/>
                <w:szCs w:val="28"/>
              </w:rPr>
              <w:lastRenderedPageBreak/>
              <w:t>Araling</w:t>
            </w:r>
            <w:proofErr w:type="spellEnd"/>
            <w:r w:rsidRPr="00D75BB9">
              <w:rPr>
                <w:rFonts w:ascii="open sans" w:eastAsia="Times New Roman" w:hAnsi="open sans" w:cs="Times New Roman"/>
                <w:color w:val="585858"/>
                <w:sz w:val="28"/>
                <w:szCs w:val="28"/>
              </w:rPr>
              <w:t xml:space="preserve"> </w:t>
            </w:r>
            <w:proofErr w:type="spellStart"/>
            <w:r w:rsidRPr="00D75BB9">
              <w:rPr>
                <w:rFonts w:ascii="open sans" w:eastAsia="Times New Roman" w:hAnsi="open sans" w:cs="Times New Roman"/>
                <w:color w:val="585858"/>
                <w:sz w:val="28"/>
                <w:szCs w:val="28"/>
              </w:rPr>
              <w:t>Panlipunan</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D75BB9" w:rsidRPr="00D75BB9" w:rsidRDefault="00D75BB9" w:rsidP="00D75BB9">
            <w:pPr>
              <w:spacing w:after="561" w:line="240" w:lineRule="auto"/>
              <w:rPr>
                <w:rFonts w:ascii="open sans" w:eastAsia="Times New Roman" w:hAnsi="open sans" w:cs="Times New Roman"/>
                <w:color w:val="585858"/>
                <w:sz w:val="28"/>
                <w:szCs w:val="28"/>
              </w:rPr>
            </w:pPr>
            <w:r w:rsidRPr="00D75BB9">
              <w:rPr>
                <w:rFonts w:ascii="open sans" w:eastAsia="Times New Roman" w:hAnsi="open sans" w:cs="Times New Roman"/>
                <w:color w:val="585858"/>
                <w:sz w:val="28"/>
                <w:szCs w:val="28"/>
              </w:rPr>
              <w:t>3 Hours</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D75BB9" w:rsidRPr="00D75BB9" w:rsidRDefault="00D75BB9" w:rsidP="00D75BB9">
            <w:pPr>
              <w:spacing w:after="561" w:line="240" w:lineRule="auto"/>
              <w:rPr>
                <w:rFonts w:ascii="open sans" w:eastAsia="Times New Roman" w:hAnsi="open sans" w:cs="Times New Roman"/>
                <w:color w:val="585858"/>
                <w:sz w:val="28"/>
                <w:szCs w:val="28"/>
              </w:rPr>
            </w:pPr>
            <w:r w:rsidRPr="00D75BB9">
              <w:rPr>
                <w:rFonts w:ascii="open sans" w:eastAsia="Times New Roman" w:hAnsi="open sans" w:cs="Times New Roman"/>
                <w:color w:val="585858"/>
                <w:sz w:val="28"/>
                <w:szCs w:val="28"/>
              </w:rPr>
              <w:t>3 Hours</w:t>
            </w:r>
          </w:p>
        </w:tc>
      </w:tr>
      <w:tr w:rsidR="00D75BB9" w:rsidRPr="00D75BB9" w:rsidTr="00D75BB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D75BB9" w:rsidRPr="00D75BB9" w:rsidRDefault="00D75BB9" w:rsidP="00D75BB9">
            <w:pPr>
              <w:spacing w:after="561" w:line="240" w:lineRule="auto"/>
              <w:rPr>
                <w:rFonts w:ascii="open sans" w:eastAsia="Times New Roman" w:hAnsi="open sans" w:cs="Times New Roman"/>
                <w:color w:val="585858"/>
                <w:sz w:val="28"/>
                <w:szCs w:val="28"/>
              </w:rPr>
            </w:pPr>
            <w:r w:rsidRPr="00D75BB9">
              <w:rPr>
                <w:rFonts w:ascii="open sans" w:eastAsia="Times New Roman" w:hAnsi="open sans" w:cs="Times New Roman"/>
                <w:color w:val="585858"/>
                <w:sz w:val="28"/>
                <w:szCs w:val="28"/>
              </w:rPr>
              <w:t>EPP/TLE</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D75BB9" w:rsidRPr="00D75BB9" w:rsidRDefault="00D75BB9" w:rsidP="00D75BB9">
            <w:pPr>
              <w:spacing w:after="561" w:line="240" w:lineRule="auto"/>
              <w:rPr>
                <w:rFonts w:ascii="open sans" w:eastAsia="Times New Roman" w:hAnsi="open sans" w:cs="Times New Roman"/>
                <w:color w:val="585858"/>
                <w:sz w:val="28"/>
                <w:szCs w:val="28"/>
              </w:rPr>
            </w:pPr>
            <w:r w:rsidRPr="00D75BB9">
              <w:rPr>
                <w:rFonts w:ascii="open sans" w:eastAsia="Times New Roman" w:hAnsi="open sans" w:cs="Times New Roman"/>
                <w:color w:val="585858"/>
                <w:sz w:val="28"/>
                <w:szCs w:val="28"/>
              </w:rPr>
              <w:t>4 Hours</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D75BB9" w:rsidRPr="00D75BB9" w:rsidRDefault="00D75BB9" w:rsidP="00D75BB9">
            <w:pPr>
              <w:spacing w:after="561" w:line="240" w:lineRule="auto"/>
              <w:rPr>
                <w:rFonts w:ascii="open sans" w:eastAsia="Times New Roman" w:hAnsi="open sans" w:cs="Times New Roman"/>
                <w:color w:val="585858"/>
                <w:sz w:val="28"/>
                <w:szCs w:val="28"/>
              </w:rPr>
            </w:pPr>
            <w:r w:rsidRPr="00D75BB9">
              <w:rPr>
                <w:rFonts w:ascii="open sans" w:eastAsia="Times New Roman" w:hAnsi="open sans" w:cs="Times New Roman"/>
                <w:color w:val="585858"/>
                <w:sz w:val="28"/>
                <w:szCs w:val="28"/>
              </w:rPr>
              <w:t>4 Hours</w:t>
            </w:r>
          </w:p>
        </w:tc>
      </w:tr>
      <w:tr w:rsidR="00D75BB9" w:rsidRPr="00D75BB9" w:rsidTr="00D75BB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D75BB9" w:rsidRPr="00D75BB9" w:rsidRDefault="00D75BB9" w:rsidP="00D75BB9">
            <w:pPr>
              <w:spacing w:after="561" w:line="240" w:lineRule="auto"/>
              <w:rPr>
                <w:rFonts w:ascii="open sans" w:eastAsia="Times New Roman" w:hAnsi="open sans" w:cs="Times New Roman"/>
                <w:color w:val="585858"/>
                <w:sz w:val="28"/>
                <w:szCs w:val="28"/>
              </w:rPr>
            </w:pPr>
            <w:r w:rsidRPr="00D75BB9">
              <w:rPr>
                <w:rFonts w:ascii="open sans" w:eastAsia="Times New Roman" w:hAnsi="open sans" w:cs="Times New Roman"/>
                <w:color w:val="585858"/>
                <w:sz w:val="28"/>
                <w:szCs w:val="28"/>
              </w:rPr>
              <w:t>MAPEH</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D75BB9" w:rsidRPr="00D75BB9" w:rsidRDefault="00D75BB9" w:rsidP="00D75BB9">
            <w:pPr>
              <w:spacing w:after="561" w:line="240" w:lineRule="auto"/>
              <w:rPr>
                <w:rFonts w:ascii="open sans" w:eastAsia="Times New Roman" w:hAnsi="open sans" w:cs="Times New Roman"/>
                <w:color w:val="585858"/>
                <w:sz w:val="28"/>
                <w:szCs w:val="28"/>
              </w:rPr>
            </w:pPr>
            <w:r w:rsidRPr="00D75BB9">
              <w:rPr>
                <w:rFonts w:ascii="open sans" w:eastAsia="Times New Roman" w:hAnsi="open sans" w:cs="Times New Roman"/>
                <w:color w:val="585858"/>
                <w:sz w:val="28"/>
                <w:szCs w:val="28"/>
              </w:rPr>
              <w:t>3 Hours</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D75BB9" w:rsidRPr="00D75BB9" w:rsidRDefault="00D75BB9" w:rsidP="00D75BB9">
            <w:pPr>
              <w:spacing w:after="561" w:line="240" w:lineRule="auto"/>
              <w:rPr>
                <w:rFonts w:ascii="open sans" w:eastAsia="Times New Roman" w:hAnsi="open sans" w:cs="Times New Roman"/>
                <w:color w:val="585858"/>
                <w:sz w:val="28"/>
                <w:szCs w:val="28"/>
              </w:rPr>
            </w:pPr>
            <w:r w:rsidRPr="00D75BB9">
              <w:rPr>
                <w:rFonts w:ascii="open sans" w:eastAsia="Times New Roman" w:hAnsi="open sans" w:cs="Times New Roman"/>
                <w:color w:val="585858"/>
                <w:sz w:val="28"/>
                <w:szCs w:val="28"/>
              </w:rPr>
              <w:t>3 Hours</w:t>
            </w:r>
          </w:p>
        </w:tc>
      </w:tr>
      <w:tr w:rsidR="00D75BB9" w:rsidRPr="00D75BB9" w:rsidTr="00D75BB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D75BB9" w:rsidRPr="00D75BB9" w:rsidRDefault="00D75BB9" w:rsidP="00D75BB9">
            <w:pPr>
              <w:spacing w:after="561" w:line="240" w:lineRule="auto"/>
              <w:rPr>
                <w:rFonts w:ascii="open sans" w:eastAsia="Times New Roman" w:hAnsi="open sans" w:cs="Times New Roman"/>
                <w:color w:val="585858"/>
                <w:sz w:val="28"/>
                <w:szCs w:val="28"/>
              </w:rPr>
            </w:pPr>
            <w:r w:rsidRPr="00D75BB9">
              <w:rPr>
                <w:rFonts w:ascii="open sans" w:eastAsia="Times New Roman" w:hAnsi="open sans" w:cs="Times New Roman"/>
                <w:color w:val="585858"/>
                <w:sz w:val="28"/>
                <w:szCs w:val="28"/>
              </w:rPr>
              <w:t>ESP</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D75BB9" w:rsidRPr="00D75BB9" w:rsidRDefault="00D75BB9" w:rsidP="00D75BB9">
            <w:pPr>
              <w:spacing w:after="561" w:line="240" w:lineRule="auto"/>
              <w:rPr>
                <w:rFonts w:ascii="open sans" w:eastAsia="Times New Roman" w:hAnsi="open sans" w:cs="Times New Roman"/>
                <w:color w:val="585858"/>
                <w:sz w:val="28"/>
                <w:szCs w:val="28"/>
              </w:rPr>
            </w:pPr>
            <w:r w:rsidRPr="00D75BB9">
              <w:rPr>
                <w:rFonts w:ascii="open sans" w:eastAsia="Times New Roman" w:hAnsi="open sans" w:cs="Times New Roman"/>
                <w:color w:val="585858"/>
                <w:sz w:val="28"/>
                <w:szCs w:val="28"/>
              </w:rPr>
              <w:t>2.5 Hours</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D75BB9" w:rsidRPr="00D75BB9" w:rsidRDefault="00D75BB9" w:rsidP="00D75BB9">
            <w:pPr>
              <w:spacing w:after="561" w:line="240" w:lineRule="auto"/>
              <w:rPr>
                <w:rFonts w:ascii="open sans" w:eastAsia="Times New Roman" w:hAnsi="open sans" w:cs="Times New Roman"/>
                <w:color w:val="585858"/>
                <w:sz w:val="28"/>
                <w:szCs w:val="28"/>
              </w:rPr>
            </w:pPr>
            <w:r w:rsidRPr="00D75BB9">
              <w:rPr>
                <w:rFonts w:ascii="open sans" w:eastAsia="Times New Roman" w:hAnsi="open sans" w:cs="Times New Roman"/>
                <w:color w:val="585858"/>
                <w:sz w:val="28"/>
                <w:szCs w:val="28"/>
              </w:rPr>
              <w:t>2 Hours</w:t>
            </w:r>
          </w:p>
        </w:tc>
      </w:tr>
    </w:tbl>
    <w:p w:rsidR="00D75BB9" w:rsidRPr="00D75BB9" w:rsidRDefault="00D75BB9" w:rsidP="00D75BB9">
      <w:pPr>
        <w:shd w:val="clear" w:color="auto" w:fill="FFFFFF"/>
        <w:spacing w:after="318" w:line="240" w:lineRule="auto"/>
        <w:rPr>
          <w:ins w:id="130" w:author="Unknown"/>
          <w:rFonts w:ascii="open sans" w:eastAsia="Times New Roman" w:hAnsi="open sans" w:cs="Times New Roman"/>
          <w:color w:val="585858"/>
          <w:sz w:val="28"/>
          <w:szCs w:val="28"/>
        </w:rPr>
      </w:pPr>
      <w:ins w:id="131" w:author="Unknown">
        <w:r w:rsidRPr="00D75BB9">
          <w:rPr>
            <w:rFonts w:ascii="open sans" w:eastAsia="Times New Roman" w:hAnsi="open sans" w:cs="Times New Roman"/>
            <w:color w:val="585858"/>
            <w:sz w:val="28"/>
            <w:szCs w:val="28"/>
          </w:rPr>
          <w:t>22</w:t>
        </w:r>
        <w:proofErr w:type="gramStart"/>
        <w:r w:rsidRPr="00D75BB9">
          <w:rPr>
            <w:rFonts w:ascii="open sans" w:eastAsia="Times New Roman" w:hAnsi="open sans" w:cs="Times New Roman"/>
            <w:color w:val="585858"/>
            <w:sz w:val="28"/>
            <w:szCs w:val="28"/>
          </w:rPr>
          <w:t>.For</w:t>
        </w:r>
        <w:proofErr w:type="gramEnd"/>
        <w:r w:rsidRPr="00D75BB9">
          <w:rPr>
            <w:rFonts w:ascii="open sans" w:eastAsia="Times New Roman" w:hAnsi="open sans" w:cs="Times New Roman"/>
            <w:color w:val="585858"/>
            <w:sz w:val="28"/>
            <w:szCs w:val="28"/>
          </w:rPr>
          <w:t xml:space="preserve"> Grades 11-12, an 80-hour per subject for Core Curriculum Subjects, Applied Track Subjects and Specialized Subjects are allotted 2 hours per subject for 6-week period.</w:t>
        </w:r>
      </w:ins>
    </w:p>
    <w:p w:rsidR="00D75BB9" w:rsidRPr="00D75BB9" w:rsidRDefault="00D75BB9" w:rsidP="00D75BB9">
      <w:pPr>
        <w:shd w:val="clear" w:color="auto" w:fill="FFFFFF"/>
        <w:spacing w:after="318" w:line="240" w:lineRule="auto"/>
        <w:rPr>
          <w:ins w:id="132" w:author="Unknown"/>
          <w:rFonts w:ascii="open sans" w:eastAsia="Times New Roman" w:hAnsi="open sans" w:cs="Times New Roman"/>
          <w:color w:val="585858"/>
          <w:sz w:val="28"/>
          <w:szCs w:val="28"/>
        </w:rPr>
      </w:pPr>
      <w:ins w:id="133" w:author="Unknown">
        <w:r w:rsidRPr="00D75BB9">
          <w:rPr>
            <w:rFonts w:ascii="open sans" w:eastAsia="Times New Roman" w:hAnsi="open sans" w:cs="Times New Roman"/>
            <w:color w:val="585858"/>
            <w:sz w:val="28"/>
            <w:szCs w:val="28"/>
          </w:rPr>
          <w:t xml:space="preserve">23. Classes for summer shall be done from Mondays to Saturdays. The delivery mode of instructions shall be a combination of face-to-face, modular, or on-line </w:t>
        </w:r>
        <w:proofErr w:type="gramStart"/>
        <w:r w:rsidRPr="00D75BB9">
          <w:rPr>
            <w:rFonts w:ascii="open sans" w:eastAsia="Times New Roman" w:hAnsi="open sans" w:cs="Times New Roman"/>
            <w:color w:val="585858"/>
            <w:sz w:val="28"/>
            <w:szCs w:val="28"/>
          </w:rPr>
          <w:t>learning</w:t>
        </w:r>
        <w:proofErr w:type="gramEnd"/>
        <w:r w:rsidRPr="00D75BB9">
          <w:rPr>
            <w:rFonts w:ascii="open sans" w:eastAsia="Times New Roman" w:hAnsi="open sans" w:cs="Times New Roman"/>
            <w:color w:val="585858"/>
            <w:sz w:val="28"/>
            <w:szCs w:val="28"/>
          </w:rPr>
          <w:t xml:space="preserve"> depending on the learner’s learning profile.</w:t>
        </w:r>
      </w:ins>
    </w:p>
    <w:p w:rsidR="00D75BB9" w:rsidRPr="00D75BB9" w:rsidRDefault="00D75BB9" w:rsidP="00D75BB9">
      <w:pPr>
        <w:shd w:val="clear" w:color="auto" w:fill="FFFFFF"/>
        <w:spacing w:before="374" w:after="187" w:line="240" w:lineRule="auto"/>
        <w:outlineLvl w:val="2"/>
        <w:rPr>
          <w:ins w:id="134" w:author="Unknown"/>
          <w:rFonts w:ascii="roboto" w:eastAsia="Times New Roman" w:hAnsi="roboto" w:cs="Times New Roman"/>
          <w:color w:val="2D2D2D"/>
          <w:sz w:val="47"/>
          <w:szCs w:val="47"/>
        </w:rPr>
      </w:pPr>
      <w:ins w:id="135" w:author="Unknown">
        <w:r w:rsidRPr="00D75BB9">
          <w:rPr>
            <w:rFonts w:ascii="roboto" w:eastAsia="Times New Roman" w:hAnsi="roboto" w:cs="Times New Roman"/>
            <w:color w:val="2D2D2D"/>
            <w:sz w:val="47"/>
            <w:szCs w:val="47"/>
          </w:rPr>
          <w:t>X. TEACHING ASSIGNMENT, BENEFITS AND RESTRICTIONS</w:t>
        </w:r>
      </w:ins>
    </w:p>
    <w:p w:rsidR="00D75BB9" w:rsidRPr="00D75BB9" w:rsidRDefault="00D75BB9" w:rsidP="00D75BB9">
      <w:pPr>
        <w:shd w:val="clear" w:color="auto" w:fill="FFFFFF"/>
        <w:spacing w:after="318" w:line="240" w:lineRule="auto"/>
        <w:rPr>
          <w:ins w:id="136" w:author="Unknown"/>
          <w:rFonts w:ascii="open sans" w:eastAsia="Times New Roman" w:hAnsi="open sans" w:cs="Times New Roman"/>
          <w:color w:val="585858"/>
          <w:sz w:val="28"/>
          <w:szCs w:val="28"/>
        </w:rPr>
      </w:pPr>
      <w:ins w:id="137" w:author="Unknown">
        <w:r w:rsidRPr="00D75BB9">
          <w:rPr>
            <w:rFonts w:ascii="open sans" w:eastAsia="Times New Roman" w:hAnsi="open sans" w:cs="Times New Roman"/>
            <w:color w:val="585858"/>
            <w:sz w:val="28"/>
            <w:szCs w:val="28"/>
          </w:rPr>
          <w:lastRenderedPageBreak/>
          <w:t>The teaching assignment and benefits of teachers who will handle classes during summer shall:</w:t>
        </w:r>
      </w:ins>
    </w:p>
    <w:p w:rsidR="00D75BB9" w:rsidRPr="00D75BB9" w:rsidRDefault="00D75BB9" w:rsidP="00D75BB9">
      <w:pPr>
        <w:shd w:val="clear" w:color="auto" w:fill="FFFFFF"/>
        <w:spacing w:after="318" w:line="240" w:lineRule="auto"/>
        <w:rPr>
          <w:ins w:id="138" w:author="Unknown"/>
          <w:rFonts w:ascii="open sans" w:eastAsia="Times New Roman" w:hAnsi="open sans" w:cs="Times New Roman"/>
          <w:color w:val="585858"/>
          <w:sz w:val="28"/>
          <w:szCs w:val="28"/>
        </w:rPr>
      </w:pPr>
      <w:ins w:id="139" w:author="Unknown">
        <w:r w:rsidRPr="00D75BB9">
          <w:rPr>
            <w:rFonts w:ascii="open sans" w:eastAsia="Times New Roman" w:hAnsi="open sans" w:cs="Times New Roman"/>
            <w:color w:val="585858"/>
            <w:sz w:val="28"/>
            <w:szCs w:val="28"/>
          </w:rPr>
          <w:t>24. The school head/principal shall be responsible in identifying the expert teacher who will handle /teach one specific subject area during summer classes. Master teachers or regular teachers are preferred to handle classes during summer.</w:t>
        </w:r>
      </w:ins>
    </w:p>
    <w:p w:rsidR="00D75BB9" w:rsidRPr="00D75BB9" w:rsidRDefault="00D75BB9" w:rsidP="00D75BB9">
      <w:pPr>
        <w:shd w:val="clear" w:color="auto" w:fill="FFFFFF"/>
        <w:spacing w:after="318" w:line="240" w:lineRule="auto"/>
        <w:rPr>
          <w:ins w:id="140" w:author="Unknown"/>
          <w:rFonts w:ascii="open sans" w:eastAsia="Times New Roman" w:hAnsi="open sans" w:cs="Times New Roman"/>
          <w:color w:val="585858"/>
          <w:sz w:val="28"/>
          <w:szCs w:val="28"/>
        </w:rPr>
      </w:pPr>
      <w:ins w:id="141" w:author="Unknown">
        <w:r w:rsidRPr="00D75BB9">
          <w:rPr>
            <w:rFonts w:ascii="open sans" w:eastAsia="Times New Roman" w:hAnsi="open sans" w:cs="Times New Roman"/>
            <w:color w:val="585858"/>
            <w:sz w:val="28"/>
            <w:szCs w:val="28"/>
          </w:rPr>
          <w:t>Teaching load or assignment shall only be assigned to teachers from the school that offers classes during summer. No part-time teachers from other schools, public or private are allowed to handle summer classes.</w:t>
        </w:r>
      </w:ins>
    </w:p>
    <w:p w:rsidR="00D75BB9" w:rsidRPr="00D75BB9" w:rsidRDefault="00D75BB9" w:rsidP="00D75BB9">
      <w:pPr>
        <w:shd w:val="clear" w:color="auto" w:fill="FFFFFF"/>
        <w:spacing w:after="318" w:line="240" w:lineRule="auto"/>
        <w:rPr>
          <w:ins w:id="142" w:author="Unknown"/>
          <w:rFonts w:ascii="open sans" w:eastAsia="Times New Roman" w:hAnsi="open sans" w:cs="Times New Roman"/>
          <w:color w:val="585858"/>
          <w:sz w:val="28"/>
          <w:szCs w:val="28"/>
        </w:rPr>
      </w:pPr>
      <w:ins w:id="143" w:author="Unknown">
        <w:r w:rsidRPr="00D75BB9">
          <w:rPr>
            <w:rFonts w:ascii="open sans" w:eastAsia="Times New Roman" w:hAnsi="open sans" w:cs="Times New Roman"/>
            <w:color w:val="585858"/>
            <w:sz w:val="28"/>
            <w:szCs w:val="28"/>
          </w:rPr>
          <w:t>26. The concerned teacher shall be responsible in issuing the Certificate of Recomputed Final Grade approved by the school head/principal and shall submit it to the Division Office as attachment to both Form 137 and the School Form No. 5 (SF5).</w:t>
        </w:r>
      </w:ins>
    </w:p>
    <w:p w:rsidR="00D75BB9" w:rsidRPr="00D75BB9" w:rsidRDefault="00D75BB9" w:rsidP="00D75BB9">
      <w:pPr>
        <w:shd w:val="clear" w:color="auto" w:fill="FFFFFF"/>
        <w:spacing w:after="318" w:line="240" w:lineRule="auto"/>
        <w:rPr>
          <w:ins w:id="144" w:author="Unknown"/>
          <w:rFonts w:ascii="open sans" w:eastAsia="Times New Roman" w:hAnsi="open sans" w:cs="Times New Roman"/>
          <w:color w:val="585858"/>
          <w:sz w:val="28"/>
          <w:szCs w:val="28"/>
        </w:rPr>
      </w:pPr>
      <w:ins w:id="145" w:author="Unknown">
        <w:r w:rsidRPr="00D75BB9">
          <w:rPr>
            <w:rFonts w:ascii="open sans" w:eastAsia="Times New Roman" w:hAnsi="open sans" w:cs="Times New Roman"/>
            <w:color w:val="585858"/>
            <w:sz w:val="28"/>
            <w:szCs w:val="28"/>
          </w:rPr>
          <w:t>27. Teachers who will handle classes during summer shall earn service credits equivalent to the total number of hours of actual teaching divided by 8 hours but shall not exceed 15 days which is the maximum number of days of service credits earned in a year except in cases authorized by the Secretary upon the recommendation of the Regional Director. Refer to the provisions of D.O. No. 53, s. 2003 known as “Updated Guidelines on Grant of Vacation Service Credits to Teachers”.</w:t>
        </w:r>
      </w:ins>
    </w:p>
    <w:p w:rsidR="00D75BB9" w:rsidRPr="00D75BB9" w:rsidRDefault="00D75BB9" w:rsidP="00D75BB9">
      <w:pPr>
        <w:shd w:val="clear" w:color="auto" w:fill="FFFFFF"/>
        <w:spacing w:after="318" w:line="240" w:lineRule="auto"/>
        <w:rPr>
          <w:ins w:id="146" w:author="Unknown"/>
          <w:rFonts w:ascii="open sans" w:eastAsia="Times New Roman" w:hAnsi="open sans" w:cs="Times New Roman"/>
          <w:color w:val="585858"/>
          <w:sz w:val="28"/>
          <w:szCs w:val="28"/>
        </w:rPr>
      </w:pPr>
      <w:ins w:id="147" w:author="Unknown">
        <w:r w:rsidRPr="00D75BB9">
          <w:rPr>
            <w:rFonts w:ascii="open sans" w:eastAsia="Times New Roman" w:hAnsi="open sans" w:cs="Times New Roman"/>
            <w:color w:val="585858"/>
            <w:sz w:val="28"/>
            <w:szCs w:val="28"/>
          </w:rPr>
          <w:t>28. The request for service credit shall be addressed to the Schools Division Superintendents for its approval.</w:t>
        </w:r>
      </w:ins>
    </w:p>
    <w:p w:rsidR="00D75BB9" w:rsidRPr="00D75BB9" w:rsidRDefault="00D75BB9" w:rsidP="00D75BB9">
      <w:pPr>
        <w:shd w:val="clear" w:color="auto" w:fill="FFFFFF"/>
        <w:spacing w:after="318" w:line="240" w:lineRule="auto"/>
        <w:rPr>
          <w:ins w:id="148" w:author="Unknown"/>
          <w:rFonts w:ascii="open sans" w:eastAsia="Times New Roman" w:hAnsi="open sans" w:cs="Times New Roman"/>
          <w:color w:val="585858"/>
          <w:sz w:val="28"/>
          <w:szCs w:val="28"/>
        </w:rPr>
      </w:pPr>
      <w:ins w:id="149" w:author="Unknown">
        <w:r w:rsidRPr="00D75BB9">
          <w:rPr>
            <w:rFonts w:ascii="open sans" w:eastAsia="Times New Roman" w:hAnsi="open sans" w:cs="Times New Roman"/>
            <w:color w:val="585858"/>
            <w:sz w:val="28"/>
            <w:szCs w:val="28"/>
          </w:rPr>
          <w:t>28.1 The approval of the request for the grant of service credits shall be made with the following supporting documents:</w:t>
        </w:r>
      </w:ins>
    </w:p>
    <w:p w:rsidR="00D75BB9" w:rsidRPr="00D75BB9" w:rsidRDefault="00D75BB9" w:rsidP="00D75BB9">
      <w:pPr>
        <w:shd w:val="clear" w:color="auto" w:fill="FFFFFF"/>
        <w:spacing w:after="318" w:line="240" w:lineRule="auto"/>
        <w:rPr>
          <w:ins w:id="150" w:author="Unknown"/>
          <w:rFonts w:ascii="open sans" w:eastAsia="Times New Roman" w:hAnsi="open sans" w:cs="Times New Roman"/>
          <w:color w:val="585858"/>
          <w:sz w:val="28"/>
          <w:szCs w:val="28"/>
        </w:rPr>
      </w:pPr>
      <w:ins w:id="151" w:author="Unknown">
        <w:r w:rsidRPr="00D75BB9">
          <w:rPr>
            <w:rFonts w:ascii="open sans" w:eastAsia="Times New Roman" w:hAnsi="open sans" w:cs="Times New Roman"/>
            <w:color w:val="585858"/>
            <w:sz w:val="28"/>
            <w:szCs w:val="28"/>
          </w:rPr>
          <w:t>a. Duly signed Daily Time Record; and</w:t>
        </w:r>
      </w:ins>
    </w:p>
    <w:p w:rsidR="00D75BB9" w:rsidRPr="00D75BB9" w:rsidRDefault="00D75BB9" w:rsidP="00D75BB9">
      <w:pPr>
        <w:shd w:val="clear" w:color="auto" w:fill="FFFFFF"/>
        <w:spacing w:after="318" w:line="240" w:lineRule="auto"/>
        <w:rPr>
          <w:ins w:id="152" w:author="Unknown"/>
          <w:rFonts w:ascii="open sans" w:eastAsia="Times New Roman" w:hAnsi="open sans" w:cs="Times New Roman"/>
          <w:color w:val="585858"/>
          <w:sz w:val="28"/>
          <w:szCs w:val="28"/>
        </w:rPr>
      </w:pPr>
      <w:ins w:id="153" w:author="Unknown">
        <w:r w:rsidRPr="00D75BB9">
          <w:rPr>
            <w:rFonts w:ascii="open sans" w:eastAsia="Times New Roman" w:hAnsi="open sans" w:cs="Times New Roman"/>
            <w:color w:val="585858"/>
            <w:sz w:val="28"/>
            <w:szCs w:val="28"/>
          </w:rPr>
          <w:t>b. Accomplishment Report</w:t>
        </w:r>
      </w:ins>
    </w:p>
    <w:p w:rsidR="00D75BB9" w:rsidRPr="00D75BB9" w:rsidRDefault="00D75BB9" w:rsidP="00D75BB9">
      <w:pPr>
        <w:shd w:val="clear" w:color="auto" w:fill="FFFFFF"/>
        <w:spacing w:after="318" w:line="240" w:lineRule="auto"/>
        <w:rPr>
          <w:ins w:id="154" w:author="Unknown"/>
          <w:rFonts w:ascii="open sans" w:eastAsia="Times New Roman" w:hAnsi="open sans" w:cs="Times New Roman"/>
          <w:color w:val="585858"/>
          <w:sz w:val="28"/>
          <w:szCs w:val="28"/>
        </w:rPr>
      </w:pPr>
      <w:ins w:id="155" w:author="Unknown">
        <w:r w:rsidRPr="00D75BB9">
          <w:rPr>
            <w:rFonts w:ascii="open sans" w:eastAsia="Times New Roman" w:hAnsi="open sans" w:cs="Times New Roman"/>
            <w:color w:val="585858"/>
            <w:sz w:val="28"/>
            <w:szCs w:val="28"/>
          </w:rPr>
          <w:lastRenderedPageBreak/>
          <w:t>29. No service credits shall be granted to teachers who handled summer classes in the event that honorarium/remuneration shall be given.</w:t>
        </w:r>
      </w:ins>
    </w:p>
    <w:p w:rsidR="00D75BB9" w:rsidRPr="00D75BB9" w:rsidRDefault="00D75BB9" w:rsidP="00D75BB9">
      <w:pPr>
        <w:shd w:val="clear" w:color="auto" w:fill="FFFFFF"/>
        <w:spacing w:before="374" w:after="187" w:line="240" w:lineRule="auto"/>
        <w:outlineLvl w:val="2"/>
        <w:rPr>
          <w:ins w:id="156" w:author="Unknown"/>
          <w:rFonts w:ascii="roboto" w:eastAsia="Times New Roman" w:hAnsi="roboto" w:cs="Times New Roman"/>
          <w:color w:val="2D2D2D"/>
          <w:sz w:val="47"/>
          <w:szCs w:val="47"/>
        </w:rPr>
      </w:pPr>
      <w:ins w:id="157" w:author="Unknown">
        <w:r w:rsidRPr="00D75BB9">
          <w:rPr>
            <w:rFonts w:ascii="roboto" w:eastAsia="Times New Roman" w:hAnsi="roboto" w:cs="Times New Roman"/>
            <w:color w:val="2D2D2D"/>
            <w:sz w:val="47"/>
            <w:szCs w:val="47"/>
          </w:rPr>
          <w:t>XI. MONITORING AND EVALUATION</w:t>
        </w:r>
      </w:ins>
    </w:p>
    <w:p w:rsidR="00D75BB9" w:rsidRPr="00D75BB9" w:rsidRDefault="00D75BB9" w:rsidP="00D75BB9">
      <w:pPr>
        <w:shd w:val="clear" w:color="auto" w:fill="FFFFFF"/>
        <w:spacing w:after="318" w:line="240" w:lineRule="auto"/>
        <w:rPr>
          <w:ins w:id="158" w:author="Unknown"/>
          <w:rFonts w:ascii="open sans" w:eastAsia="Times New Roman" w:hAnsi="open sans" w:cs="Times New Roman"/>
          <w:color w:val="585858"/>
          <w:sz w:val="28"/>
          <w:szCs w:val="28"/>
        </w:rPr>
      </w:pPr>
      <w:ins w:id="159" w:author="Unknown">
        <w:r w:rsidRPr="00D75BB9">
          <w:rPr>
            <w:rFonts w:ascii="open sans" w:eastAsia="Times New Roman" w:hAnsi="open sans" w:cs="Times New Roman"/>
            <w:color w:val="585858"/>
            <w:sz w:val="28"/>
            <w:szCs w:val="28"/>
          </w:rPr>
          <w:t>30. The School Head is primary responsible for ensuring that classes during summer shall be maximized to address the intention. Class observations are strongly encouraged to ensure that teaching and learning are maximized during summer classes.</w:t>
        </w:r>
      </w:ins>
    </w:p>
    <w:p w:rsidR="00D75BB9" w:rsidRPr="00D75BB9" w:rsidRDefault="00D75BB9" w:rsidP="00D75BB9">
      <w:pPr>
        <w:shd w:val="clear" w:color="auto" w:fill="FFFFFF"/>
        <w:spacing w:after="318" w:line="240" w:lineRule="auto"/>
        <w:rPr>
          <w:ins w:id="160" w:author="Unknown"/>
          <w:rFonts w:ascii="open sans" w:eastAsia="Times New Roman" w:hAnsi="open sans" w:cs="Times New Roman"/>
          <w:color w:val="585858"/>
          <w:sz w:val="28"/>
          <w:szCs w:val="28"/>
        </w:rPr>
      </w:pPr>
      <w:ins w:id="161" w:author="Unknown">
        <w:r w:rsidRPr="00D75BB9">
          <w:rPr>
            <w:rFonts w:ascii="open sans" w:eastAsia="Times New Roman" w:hAnsi="open sans" w:cs="Times New Roman"/>
            <w:color w:val="585858"/>
            <w:sz w:val="28"/>
            <w:szCs w:val="28"/>
          </w:rPr>
          <w:t>31. The School Head shall submit to the Division Office a report on the conduct of classes, certificate of Recomputed Final Grade, Form 137 and School Form No. 5 (SF5) not later than ten (10) days from the last day of summer classes.</w:t>
        </w:r>
      </w:ins>
    </w:p>
    <w:p w:rsidR="00D75BB9" w:rsidRPr="00D75BB9" w:rsidRDefault="00D75BB9" w:rsidP="00D75BB9">
      <w:pPr>
        <w:shd w:val="clear" w:color="auto" w:fill="FFFFFF"/>
        <w:spacing w:after="318" w:line="240" w:lineRule="auto"/>
        <w:rPr>
          <w:ins w:id="162" w:author="Unknown"/>
          <w:rFonts w:ascii="open sans" w:eastAsia="Times New Roman" w:hAnsi="open sans" w:cs="Times New Roman"/>
          <w:color w:val="585858"/>
          <w:sz w:val="28"/>
          <w:szCs w:val="28"/>
        </w:rPr>
      </w:pPr>
      <w:ins w:id="163" w:author="Unknown">
        <w:r w:rsidRPr="00D75BB9">
          <w:rPr>
            <w:rFonts w:ascii="open sans" w:eastAsia="Times New Roman" w:hAnsi="open sans" w:cs="Times New Roman"/>
            <w:color w:val="585858"/>
            <w:sz w:val="28"/>
            <w:szCs w:val="28"/>
          </w:rPr>
          <w:t>32. The Schools Division Superintendent (SDS) or representatives shall monitor and evaluate the conduct of summer classes. Monitoring and supervision reports shall be submitted to the Regional Director (RD) not later than twenty-five (25) days after the last day of summer classes.</w:t>
        </w:r>
      </w:ins>
    </w:p>
    <w:p w:rsidR="00D75BB9" w:rsidRPr="00D75BB9" w:rsidRDefault="00D75BB9" w:rsidP="00D75BB9">
      <w:pPr>
        <w:shd w:val="clear" w:color="auto" w:fill="FFFFFF"/>
        <w:spacing w:after="318" w:line="240" w:lineRule="auto"/>
        <w:rPr>
          <w:ins w:id="164" w:author="Unknown"/>
          <w:rFonts w:ascii="open sans" w:eastAsia="Times New Roman" w:hAnsi="open sans" w:cs="Times New Roman"/>
          <w:color w:val="585858"/>
          <w:sz w:val="28"/>
          <w:szCs w:val="28"/>
        </w:rPr>
      </w:pPr>
      <w:ins w:id="165" w:author="Unknown">
        <w:r w:rsidRPr="00D75BB9">
          <w:rPr>
            <w:rFonts w:ascii="open sans" w:eastAsia="Times New Roman" w:hAnsi="open sans" w:cs="Times New Roman"/>
            <w:color w:val="585858"/>
            <w:sz w:val="28"/>
            <w:szCs w:val="28"/>
          </w:rPr>
          <w:t>The Bureau of Learning Delivery shall monitor and evaluate the effectiveness of this policy for continuous improvement of its implementation.</w:t>
        </w:r>
      </w:ins>
    </w:p>
    <w:p w:rsidR="00D75BB9" w:rsidRPr="00D75BB9" w:rsidRDefault="00D75BB9" w:rsidP="00D75BB9">
      <w:pPr>
        <w:shd w:val="clear" w:color="auto" w:fill="FFFFFF"/>
        <w:spacing w:before="374" w:after="187" w:line="240" w:lineRule="auto"/>
        <w:outlineLvl w:val="2"/>
        <w:rPr>
          <w:ins w:id="166" w:author="Unknown"/>
          <w:rFonts w:ascii="roboto" w:eastAsia="Times New Roman" w:hAnsi="roboto" w:cs="Times New Roman"/>
          <w:color w:val="2D2D2D"/>
          <w:sz w:val="47"/>
          <w:szCs w:val="47"/>
        </w:rPr>
      </w:pPr>
      <w:ins w:id="167" w:author="Unknown">
        <w:r w:rsidRPr="00D75BB9">
          <w:rPr>
            <w:rFonts w:ascii="roboto" w:eastAsia="Times New Roman" w:hAnsi="roboto" w:cs="Times New Roman"/>
            <w:color w:val="2D2D2D"/>
            <w:sz w:val="47"/>
            <w:szCs w:val="47"/>
          </w:rPr>
          <w:t>XII. EFFECTIVITY</w:t>
        </w:r>
      </w:ins>
    </w:p>
    <w:p w:rsidR="00D75BB9" w:rsidRPr="00D75BB9" w:rsidRDefault="00D75BB9" w:rsidP="00D75BB9">
      <w:pPr>
        <w:shd w:val="clear" w:color="auto" w:fill="FFFFFF"/>
        <w:spacing w:after="318" w:line="240" w:lineRule="auto"/>
        <w:rPr>
          <w:ins w:id="168" w:author="Unknown"/>
          <w:rFonts w:ascii="open sans" w:eastAsia="Times New Roman" w:hAnsi="open sans" w:cs="Times New Roman"/>
          <w:color w:val="585858"/>
          <w:sz w:val="28"/>
          <w:szCs w:val="28"/>
        </w:rPr>
      </w:pPr>
      <w:ins w:id="169" w:author="Unknown">
        <w:r w:rsidRPr="00D75BB9">
          <w:rPr>
            <w:rFonts w:ascii="open sans" w:eastAsia="Times New Roman" w:hAnsi="open sans" w:cs="Times New Roman"/>
            <w:color w:val="585858"/>
            <w:sz w:val="28"/>
            <w:szCs w:val="28"/>
          </w:rPr>
          <w:t>All existing policy guidelines that are inconsistent with the provisions of this Order shall be rescinded, amended and repealed. This policy on summer classes shall take effect immediately unless otherwise rescinded, amended or repealed.</w:t>
        </w:r>
      </w:ins>
    </w:p>
    <w:p w:rsidR="00D75BB9" w:rsidRPr="00D75BB9" w:rsidRDefault="00D75BB9" w:rsidP="00D75BB9">
      <w:pPr>
        <w:shd w:val="clear" w:color="auto" w:fill="FFFFFF"/>
        <w:spacing w:before="374" w:after="187" w:line="240" w:lineRule="auto"/>
        <w:outlineLvl w:val="2"/>
        <w:rPr>
          <w:ins w:id="170" w:author="Unknown"/>
          <w:rFonts w:ascii="roboto" w:eastAsia="Times New Roman" w:hAnsi="roboto" w:cs="Times New Roman"/>
          <w:color w:val="2D2D2D"/>
          <w:sz w:val="47"/>
          <w:szCs w:val="47"/>
        </w:rPr>
      </w:pPr>
      <w:ins w:id="171" w:author="Unknown">
        <w:r w:rsidRPr="00D75BB9">
          <w:rPr>
            <w:rFonts w:ascii="roboto" w:eastAsia="Times New Roman" w:hAnsi="roboto" w:cs="Times New Roman"/>
            <w:color w:val="2D2D2D"/>
            <w:sz w:val="47"/>
            <w:szCs w:val="47"/>
          </w:rPr>
          <w:t>XIII. REFERENCES</w:t>
        </w:r>
      </w:ins>
    </w:p>
    <w:p w:rsidR="00D75BB9" w:rsidRPr="00D75BB9" w:rsidRDefault="00D75BB9" w:rsidP="00D75BB9">
      <w:pPr>
        <w:numPr>
          <w:ilvl w:val="0"/>
          <w:numId w:val="2"/>
        </w:numPr>
        <w:shd w:val="clear" w:color="auto" w:fill="FFFFFF"/>
        <w:spacing w:before="100" w:beforeAutospacing="1" w:after="100" w:afterAutospacing="1" w:line="240" w:lineRule="auto"/>
        <w:rPr>
          <w:ins w:id="172" w:author="Unknown"/>
          <w:rFonts w:ascii="open sans" w:eastAsia="Times New Roman" w:hAnsi="open sans" w:cs="Times New Roman"/>
          <w:color w:val="585858"/>
          <w:sz w:val="28"/>
          <w:szCs w:val="28"/>
        </w:rPr>
      </w:pPr>
      <w:ins w:id="173" w:author="Unknown">
        <w:r w:rsidRPr="00D75BB9">
          <w:rPr>
            <w:rFonts w:ascii="open sans" w:eastAsia="Times New Roman" w:hAnsi="open sans" w:cs="Times New Roman"/>
            <w:color w:val="585858"/>
            <w:sz w:val="28"/>
            <w:szCs w:val="28"/>
          </w:rPr>
          <w:lastRenderedPageBreak/>
          <w:fldChar w:fldCharType="begin"/>
        </w:r>
        <w:r w:rsidRPr="00D75BB9">
          <w:rPr>
            <w:rFonts w:ascii="open sans" w:eastAsia="Times New Roman" w:hAnsi="open sans" w:cs="Times New Roman"/>
            <w:color w:val="585858"/>
            <w:sz w:val="28"/>
            <w:szCs w:val="28"/>
          </w:rPr>
          <w:instrText xml:space="preserve"> HYPERLINK "https://www.teacherph.com/deped-school-calendar-school-year-2017-2018/" </w:instrText>
        </w:r>
        <w:r w:rsidRPr="00D75BB9">
          <w:rPr>
            <w:rFonts w:ascii="open sans" w:eastAsia="Times New Roman" w:hAnsi="open sans" w:cs="Times New Roman"/>
            <w:color w:val="585858"/>
            <w:sz w:val="28"/>
            <w:szCs w:val="28"/>
          </w:rPr>
          <w:fldChar w:fldCharType="separate"/>
        </w:r>
        <w:proofErr w:type="spellStart"/>
        <w:r w:rsidRPr="00D75BB9">
          <w:rPr>
            <w:rFonts w:ascii="open sans" w:eastAsia="Times New Roman" w:hAnsi="open sans" w:cs="Times New Roman"/>
            <w:color w:val="0A9E01"/>
            <w:sz w:val="28"/>
          </w:rPr>
          <w:t>DepEd</w:t>
        </w:r>
        <w:proofErr w:type="spellEnd"/>
        <w:r w:rsidRPr="00D75BB9">
          <w:rPr>
            <w:rFonts w:ascii="open sans" w:eastAsia="Times New Roman" w:hAnsi="open sans" w:cs="Times New Roman"/>
            <w:color w:val="0A9E01"/>
            <w:sz w:val="28"/>
          </w:rPr>
          <w:t xml:space="preserve"> Order No. 25, s. 2017 – School Calendar for School 2017-2018</w:t>
        </w:r>
        <w:r w:rsidRPr="00D75BB9">
          <w:rPr>
            <w:rFonts w:ascii="open sans" w:eastAsia="Times New Roman" w:hAnsi="open sans" w:cs="Times New Roman"/>
            <w:color w:val="585858"/>
            <w:sz w:val="28"/>
            <w:szCs w:val="28"/>
          </w:rPr>
          <w:fldChar w:fldCharType="end"/>
        </w:r>
      </w:ins>
    </w:p>
    <w:p w:rsidR="00D75BB9" w:rsidRPr="00D75BB9" w:rsidRDefault="00D75BB9" w:rsidP="00D75BB9">
      <w:pPr>
        <w:numPr>
          <w:ilvl w:val="0"/>
          <w:numId w:val="2"/>
        </w:numPr>
        <w:shd w:val="clear" w:color="auto" w:fill="FFFFFF"/>
        <w:spacing w:before="100" w:beforeAutospacing="1" w:after="100" w:afterAutospacing="1" w:line="240" w:lineRule="auto"/>
        <w:rPr>
          <w:ins w:id="174" w:author="Unknown"/>
          <w:rFonts w:ascii="open sans" w:eastAsia="Times New Roman" w:hAnsi="open sans" w:cs="Times New Roman"/>
          <w:color w:val="585858"/>
          <w:sz w:val="28"/>
          <w:szCs w:val="28"/>
        </w:rPr>
      </w:pPr>
      <w:ins w:id="175" w:author="Unknown">
        <w:r w:rsidRPr="00D75BB9">
          <w:rPr>
            <w:rFonts w:ascii="open sans" w:eastAsia="Times New Roman" w:hAnsi="open sans" w:cs="Times New Roman"/>
            <w:color w:val="585858"/>
            <w:sz w:val="28"/>
            <w:szCs w:val="28"/>
          </w:rPr>
          <w:fldChar w:fldCharType="begin"/>
        </w:r>
        <w:r w:rsidRPr="00D75BB9">
          <w:rPr>
            <w:rFonts w:ascii="open sans" w:eastAsia="Times New Roman" w:hAnsi="open sans" w:cs="Times New Roman"/>
            <w:color w:val="585858"/>
            <w:sz w:val="28"/>
            <w:szCs w:val="28"/>
          </w:rPr>
          <w:instrText xml:space="preserve"> HYPERLINK "https://www.teacherph.com/policy-guidelines-classroom-assessment-k-12-basic-education-program/" </w:instrText>
        </w:r>
        <w:r w:rsidRPr="00D75BB9">
          <w:rPr>
            <w:rFonts w:ascii="open sans" w:eastAsia="Times New Roman" w:hAnsi="open sans" w:cs="Times New Roman"/>
            <w:color w:val="585858"/>
            <w:sz w:val="28"/>
            <w:szCs w:val="28"/>
          </w:rPr>
          <w:fldChar w:fldCharType="separate"/>
        </w:r>
        <w:proofErr w:type="spellStart"/>
        <w:r w:rsidRPr="00D75BB9">
          <w:rPr>
            <w:rFonts w:ascii="open sans" w:eastAsia="Times New Roman" w:hAnsi="open sans" w:cs="Times New Roman"/>
            <w:color w:val="0A9E01"/>
            <w:sz w:val="28"/>
          </w:rPr>
          <w:t>DepEd</w:t>
        </w:r>
        <w:proofErr w:type="spellEnd"/>
        <w:r w:rsidRPr="00D75BB9">
          <w:rPr>
            <w:rFonts w:ascii="open sans" w:eastAsia="Times New Roman" w:hAnsi="open sans" w:cs="Times New Roman"/>
            <w:color w:val="0A9E01"/>
            <w:sz w:val="28"/>
          </w:rPr>
          <w:t xml:space="preserve"> Order No. 8, s. 2015 – Policy Guidelines on Classroom Assessment for the K to 12 Basic Education Program</w:t>
        </w:r>
        <w:r w:rsidRPr="00D75BB9">
          <w:rPr>
            <w:rFonts w:ascii="open sans" w:eastAsia="Times New Roman" w:hAnsi="open sans" w:cs="Times New Roman"/>
            <w:color w:val="585858"/>
            <w:sz w:val="28"/>
            <w:szCs w:val="28"/>
          </w:rPr>
          <w:fldChar w:fldCharType="end"/>
        </w:r>
      </w:ins>
    </w:p>
    <w:p w:rsidR="00D75BB9" w:rsidRPr="00D75BB9" w:rsidRDefault="00D75BB9" w:rsidP="00D75BB9">
      <w:pPr>
        <w:numPr>
          <w:ilvl w:val="0"/>
          <w:numId w:val="2"/>
        </w:numPr>
        <w:shd w:val="clear" w:color="auto" w:fill="FFFFFF"/>
        <w:spacing w:before="100" w:beforeAutospacing="1" w:after="100" w:afterAutospacing="1" w:line="240" w:lineRule="auto"/>
        <w:rPr>
          <w:ins w:id="176" w:author="Unknown"/>
          <w:rFonts w:ascii="open sans" w:eastAsia="Times New Roman" w:hAnsi="open sans" w:cs="Times New Roman"/>
          <w:color w:val="585858"/>
          <w:sz w:val="28"/>
          <w:szCs w:val="28"/>
        </w:rPr>
      </w:pPr>
      <w:proofErr w:type="spellStart"/>
      <w:ins w:id="177" w:author="Unknown">
        <w:r w:rsidRPr="00D75BB9">
          <w:rPr>
            <w:rFonts w:ascii="open sans" w:eastAsia="Times New Roman" w:hAnsi="open sans" w:cs="Times New Roman"/>
            <w:color w:val="585858"/>
            <w:sz w:val="28"/>
            <w:szCs w:val="28"/>
          </w:rPr>
          <w:t>DepEd</w:t>
        </w:r>
        <w:proofErr w:type="spellEnd"/>
        <w:r w:rsidRPr="00D75BB9">
          <w:rPr>
            <w:rFonts w:ascii="open sans" w:eastAsia="Times New Roman" w:hAnsi="open sans" w:cs="Times New Roman"/>
            <w:color w:val="585858"/>
            <w:sz w:val="28"/>
            <w:szCs w:val="28"/>
          </w:rPr>
          <w:t xml:space="preserve"> Order No. 31, s. 2012 – Policy Guidelines on the Implementation of Grades 1 to 10 in the K to 12 Basic Education Curriculum (BEC) Effective SY 2012-2013</w:t>
        </w:r>
      </w:ins>
    </w:p>
    <w:p w:rsidR="00D75BB9" w:rsidRPr="00D75BB9" w:rsidRDefault="00D75BB9" w:rsidP="00D75BB9">
      <w:pPr>
        <w:numPr>
          <w:ilvl w:val="0"/>
          <w:numId w:val="2"/>
        </w:numPr>
        <w:shd w:val="clear" w:color="auto" w:fill="FFFFFF"/>
        <w:spacing w:before="100" w:beforeAutospacing="1" w:after="100" w:afterAutospacing="1" w:line="240" w:lineRule="auto"/>
        <w:rPr>
          <w:ins w:id="178" w:author="Unknown"/>
          <w:rFonts w:ascii="open sans" w:eastAsia="Times New Roman" w:hAnsi="open sans" w:cs="Times New Roman"/>
          <w:color w:val="585858"/>
          <w:sz w:val="28"/>
          <w:szCs w:val="28"/>
        </w:rPr>
      </w:pPr>
      <w:proofErr w:type="spellStart"/>
      <w:ins w:id="179" w:author="Unknown">
        <w:r w:rsidRPr="00D75BB9">
          <w:rPr>
            <w:rFonts w:ascii="open sans" w:eastAsia="Times New Roman" w:hAnsi="open sans" w:cs="Times New Roman"/>
            <w:color w:val="585858"/>
            <w:sz w:val="28"/>
            <w:szCs w:val="28"/>
          </w:rPr>
          <w:t>DepEd</w:t>
        </w:r>
        <w:proofErr w:type="spellEnd"/>
        <w:r w:rsidRPr="00D75BB9">
          <w:rPr>
            <w:rFonts w:ascii="open sans" w:eastAsia="Times New Roman" w:hAnsi="open sans" w:cs="Times New Roman"/>
            <w:color w:val="585858"/>
            <w:sz w:val="28"/>
            <w:szCs w:val="28"/>
          </w:rPr>
          <w:t xml:space="preserve"> Order No. 13, s. 2005 – 2005 BEC Based Summer Classes</w:t>
        </w:r>
      </w:ins>
    </w:p>
    <w:p w:rsidR="00D75BB9" w:rsidRPr="00D75BB9" w:rsidRDefault="00D75BB9" w:rsidP="00D75BB9">
      <w:pPr>
        <w:numPr>
          <w:ilvl w:val="0"/>
          <w:numId w:val="2"/>
        </w:numPr>
        <w:shd w:val="clear" w:color="auto" w:fill="FFFFFF"/>
        <w:spacing w:before="100" w:beforeAutospacing="1" w:after="100" w:afterAutospacing="1" w:line="240" w:lineRule="auto"/>
        <w:rPr>
          <w:ins w:id="180" w:author="Unknown"/>
          <w:rFonts w:ascii="open sans" w:eastAsia="Times New Roman" w:hAnsi="open sans" w:cs="Times New Roman"/>
          <w:color w:val="585858"/>
          <w:sz w:val="28"/>
          <w:szCs w:val="28"/>
        </w:rPr>
      </w:pPr>
      <w:ins w:id="181" w:author="Unknown">
        <w:r w:rsidRPr="00D75BB9">
          <w:rPr>
            <w:rFonts w:ascii="open sans" w:eastAsia="Times New Roman" w:hAnsi="open sans" w:cs="Times New Roman"/>
            <w:color w:val="585858"/>
            <w:sz w:val="28"/>
            <w:szCs w:val="28"/>
          </w:rPr>
          <w:fldChar w:fldCharType="begin"/>
        </w:r>
        <w:r w:rsidRPr="00D75BB9">
          <w:rPr>
            <w:rFonts w:ascii="open sans" w:eastAsia="Times New Roman" w:hAnsi="open sans" w:cs="Times New Roman"/>
            <w:color w:val="585858"/>
            <w:sz w:val="28"/>
            <w:szCs w:val="28"/>
          </w:rPr>
          <w:instrText xml:space="preserve"> HYPERLINK "https://www.teacherph.com/deped-guidelines-on-grant-of-vacation-service-credits-to-teachers/" </w:instrText>
        </w:r>
        <w:r w:rsidRPr="00D75BB9">
          <w:rPr>
            <w:rFonts w:ascii="open sans" w:eastAsia="Times New Roman" w:hAnsi="open sans" w:cs="Times New Roman"/>
            <w:color w:val="585858"/>
            <w:sz w:val="28"/>
            <w:szCs w:val="28"/>
          </w:rPr>
          <w:fldChar w:fldCharType="separate"/>
        </w:r>
        <w:proofErr w:type="spellStart"/>
        <w:r w:rsidRPr="00D75BB9">
          <w:rPr>
            <w:rFonts w:ascii="open sans" w:eastAsia="Times New Roman" w:hAnsi="open sans" w:cs="Times New Roman"/>
            <w:color w:val="0A9E01"/>
            <w:sz w:val="28"/>
          </w:rPr>
          <w:t>DepEd</w:t>
        </w:r>
        <w:proofErr w:type="spellEnd"/>
        <w:r w:rsidRPr="00D75BB9">
          <w:rPr>
            <w:rFonts w:ascii="open sans" w:eastAsia="Times New Roman" w:hAnsi="open sans" w:cs="Times New Roman"/>
            <w:color w:val="0A9E01"/>
            <w:sz w:val="28"/>
          </w:rPr>
          <w:t xml:space="preserve"> Order No. 53, s. 2003 – Updated Guidelines on Grant of Vacation Service Credits to Teachers</w:t>
        </w:r>
        <w:r w:rsidRPr="00D75BB9">
          <w:rPr>
            <w:rFonts w:ascii="open sans" w:eastAsia="Times New Roman" w:hAnsi="open sans" w:cs="Times New Roman"/>
            <w:color w:val="585858"/>
            <w:sz w:val="28"/>
            <w:szCs w:val="28"/>
          </w:rPr>
          <w:fldChar w:fldCharType="end"/>
        </w:r>
      </w:ins>
    </w:p>
    <w:p w:rsidR="009872EF" w:rsidRDefault="009872EF"/>
    <w:sectPr w:rsidR="009872EF" w:rsidSect="00D75BB9">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137240"/>
    <w:multiLevelType w:val="multilevel"/>
    <w:tmpl w:val="C1926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F301DE"/>
    <w:multiLevelType w:val="multilevel"/>
    <w:tmpl w:val="D39A7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D75BB9"/>
    <w:rsid w:val="009872EF"/>
    <w:rsid w:val="00D75B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2EF"/>
  </w:style>
  <w:style w:type="paragraph" w:styleId="Heading2">
    <w:name w:val="heading 2"/>
    <w:basedOn w:val="Normal"/>
    <w:link w:val="Heading2Char"/>
    <w:uiPriority w:val="9"/>
    <w:qFormat/>
    <w:rsid w:val="00D75B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5B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5B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5BB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5B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5BB9"/>
    <w:rPr>
      <w:b/>
      <w:bCs/>
    </w:rPr>
  </w:style>
  <w:style w:type="character" w:customStyle="1" w:styleId="h-text">
    <w:name w:val="h-text"/>
    <w:basedOn w:val="DefaultParagraphFont"/>
    <w:rsid w:val="00D75BB9"/>
  </w:style>
  <w:style w:type="character" w:customStyle="1" w:styleId="term-badge">
    <w:name w:val="term-badge"/>
    <w:basedOn w:val="DefaultParagraphFont"/>
    <w:rsid w:val="00D75BB9"/>
  </w:style>
  <w:style w:type="character" w:styleId="Hyperlink">
    <w:name w:val="Hyperlink"/>
    <w:basedOn w:val="DefaultParagraphFont"/>
    <w:uiPriority w:val="99"/>
    <w:semiHidden/>
    <w:unhideWhenUsed/>
    <w:rsid w:val="00D75BB9"/>
    <w:rPr>
      <w:color w:val="0000FF"/>
      <w:u w:val="single"/>
    </w:rPr>
  </w:style>
  <w:style w:type="paragraph" w:customStyle="1" w:styleId="title">
    <w:name w:val="title"/>
    <w:basedOn w:val="Normal"/>
    <w:rsid w:val="00D75B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me">
    <w:name w:val="time"/>
    <w:basedOn w:val="DefaultParagraphFont"/>
    <w:rsid w:val="00D75BB9"/>
  </w:style>
</w:styles>
</file>

<file path=word/webSettings.xml><?xml version="1.0" encoding="utf-8"?>
<w:webSettings xmlns:r="http://schemas.openxmlformats.org/officeDocument/2006/relationships" xmlns:w="http://schemas.openxmlformats.org/wordprocessingml/2006/main">
  <w:divs>
    <w:div w:id="1254630289">
      <w:bodyDiv w:val="1"/>
      <w:marLeft w:val="0"/>
      <w:marRight w:val="0"/>
      <w:marTop w:val="0"/>
      <w:marBottom w:val="0"/>
      <w:divBdr>
        <w:top w:val="none" w:sz="0" w:space="0" w:color="auto"/>
        <w:left w:val="none" w:sz="0" w:space="0" w:color="auto"/>
        <w:bottom w:val="none" w:sz="0" w:space="0" w:color="auto"/>
        <w:right w:val="none" w:sz="0" w:space="0" w:color="auto"/>
      </w:divBdr>
      <w:divsChild>
        <w:div w:id="1013726761">
          <w:marLeft w:val="0"/>
          <w:marRight w:val="0"/>
          <w:marTop w:val="187"/>
          <w:marBottom w:val="281"/>
          <w:divBdr>
            <w:top w:val="single" w:sz="8" w:space="3" w:color="auto"/>
            <w:left w:val="single" w:sz="2" w:space="0" w:color="auto"/>
            <w:bottom w:val="single" w:sz="8" w:space="0" w:color="auto"/>
            <w:right w:val="single" w:sz="2" w:space="0" w:color="auto"/>
          </w:divBdr>
          <w:divsChild>
            <w:div w:id="1109740344">
              <w:marLeft w:val="0"/>
              <w:marRight w:val="0"/>
              <w:marTop w:val="0"/>
              <w:marBottom w:val="299"/>
              <w:divBdr>
                <w:top w:val="none" w:sz="0" w:space="0" w:color="auto"/>
                <w:left w:val="none" w:sz="0" w:space="0" w:color="auto"/>
                <w:bottom w:val="none" w:sz="0" w:space="0" w:color="auto"/>
                <w:right w:val="none" w:sz="0" w:space="0" w:color="auto"/>
              </w:divBdr>
            </w:div>
            <w:div w:id="753745035">
              <w:marLeft w:val="0"/>
              <w:marRight w:val="0"/>
              <w:marTop w:val="0"/>
              <w:marBottom w:val="0"/>
              <w:divBdr>
                <w:top w:val="none" w:sz="0" w:space="0" w:color="auto"/>
                <w:left w:val="none" w:sz="0" w:space="0" w:color="auto"/>
                <w:bottom w:val="none" w:sz="0" w:space="0" w:color="auto"/>
                <w:right w:val="none" w:sz="0" w:space="0" w:color="auto"/>
              </w:divBdr>
              <w:divsChild>
                <w:div w:id="384791231">
                  <w:marLeft w:val="0"/>
                  <w:marRight w:val="0"/>
                  <w:marTop w:val="0"/>
                  <w:marBottom w:val="0"/>
                  <w:divBdr>
                    <w:top w:val="none" w:sz="0" w:space="0" w:color="auto"/>
                    <w:left w:val="none" w:sz="0" w:space="0" w:color="auto"/>
                    <w:bottom w:val="none" w:sz="0" w:space="0" w:color="auto"/>
                    <w:right w:val="none" w:sz="0" w:space="0" w:color="auto"/>
                  </w:divBdr>
                  <w:divsChild>
                    <w:div w:id="1240403768">
                      <w:marLeft w:val="0"/>
                      <w:marRight w:val="0"/>
                      <w:marTop w:val="0"/>
                      <w:marBottom w:val="0"/>
                      <w:divBdr>
                        <w:top w:val="none" w:sz="0" w:space="0" w:color="auto"/>
                        <w:left w:val="none" w:sz="0" w:space="0" w:color="auto"/>
                        <w:bottom w:val="none" w:sz="0" w:space="0" w:color="auto"/>
                        <w:right w:val="none" w:sz="0" w:space="0" w:color="auto"/>
                      </w:divBdr>
                      <w:divsChild>
                        <w:div w:id="435713438">
                          <w:marLeft w:val="0"/>
                          <w:marRight w:val="0"/>
                          <w:marTop w:val="0"/>
                          <w:marBottom w:val="0"/>
                          <w:divBdr>
                            <w:top w:val="none" w:sz="0" w:space="0" w:color="auto"/>
                            <w:left w:val="none" w:sz="0" w:space="0" w:color="auto"/>
                            <w:bottom w:val="none" w:sz="0" w:space="0" w:color="auto"/>
                            <w:right w:val="none" w:sz="0" w:space="0" w:color="auto"/>
                          </w:divBdr>
                          <w:divsChild>
                            <w:div w:id="1165245826">
                              <w:marLeft w:val="0"/>
                              <w:marRight w:val="0"/>
                              <w:marTop w:val="0"/>
                              <w:marBottom w:val="112"/>
                              <w:divBdr>
                                <w:top w:val="none" w:sz="0" w:space="0" w:color="auto"/>
                                <w:left w:val="none" w:sz="0" w:space="0" w:color="auto"/>
                                <w:bottom w:val="none" w:sz="0" w:space="0" w:color="auto"/>
                                <w:right w:val="none" w:sz="0" w:space="0" w:color="auto"/>
                              </w:divBdr>
                            </w:div>
                            <w:div w:id="810947052">
                              <w:marLeft w:val="0"/>
                              <w:marRight w:val="0"/>
                              <w:marTop w:val="37"/>
                              <w:marBottom w:val="0"/>
                              <w:divBdr>
                                <w:top w:val="none" w:sz="0" w:space="0" w:color="auto"/>
                                <w:left w:val="none" w:sz="0" w:space="0" w:color="auto"/>
                                <w:bottom w:val="none" w:sz="0" w:space="0" w:color="auto"/>
                                <w:right w:val="none" w:sz="0" w:space="0" w:color="auto"/>
                              </w:divBdr>
                            </w:div>
                          </w:divsChild>
                        </w:div>
                      </w:divsChild>
                    </w:div>
                    <w:div w:id="1565292404">
                      <w:marLeft w:val="0"/>
                      <w:marRight w:val="0"/>
                      <w:marTop w:val="0"/>
                      <w:marBottom w:val="0"/>
                      <w:divBdr>
                        <w:top w:val="none" w:sz="0" w:space="0" w:color="auto"/>
                        <w:left w:val="none" w:sz="0" w:space="0" w:color="auto"/>
                        <w:bottom w:val="none" w:sz="0" w:space="0" w:color="auto"/>
                        <w:right w:val="none" w:sz="0" w:space="0" w:color="auto"/>
                      </w:divBdr>
                      <w:divsChild>
                        <w:div w:id="1291015460">
                          <w:marLeft w:val="0"/>
                          <w:marRight w:val="0"/>
                          <w:marTop w:val="0"/>
                          <w:marBottom w:val="0"/>
                          <w:divBdr>
                            <w:top w:val="none" w:sz="0" w:space="0" w:color="auto"/>
                            <w:left w:val="none" w:sz="0" w:space="0" w:color="auto"/>
                            <w:bottom w:val="none" w:sz="0" w:space="0" w:color="auto"/>
                            <w:right w:val="none" w:sz="0" w:space="0" w:color="auto"/>
                          </w:divBdr>
                          <w:divsChild>
                            <w:div w:id="1581056390">
                              <w:marLeft w:val="0"/>
                              <w:marRight w:val="0"/>
                              <w:marTop w:val="0"/>
                              <w:marBottom w:val="112"/>
                              <w:divBdr>
                                <w:top w:val="none" w:sz="0" w:space="0" w:color="auto"/>
                                <w:left w:val="none" w:sz="0" w:space="0" w:color="auto"/>
                                <w:bottom w:val="none" w:sz="0" w:space="0" w:color="auto"/>
                                <w:right w:val="none" w:sz="0" w:space="0" w:color="auto"/>
                              </w:divBdr>
                            </w:div>
                            <w:div w:id="116991804">
                              <w:marLeft w:val="0"/>
                              <w:marRight w:val="0"/>
                              <w:marTop w:val="37"/>
                              <w:marBottom w:val="0"/>
                              <w:divBdr>
                                <w:top w:val="none" w:sz="0" w:space="0" w:color="auto"/>
                                <w:left w:val="none" w:sz="0" w:space="0" w:color="auto"/>
                                <w:bottom w:val="none" w:sz="0" w:space="0" w:color="auto"/>
                                <w:right w:val="none" w:sz="0" w:space="0" w:color="auto"/>
                              </w:divBdr>
                            </w:div>
                          </w:divsChild>
                        </w:div>
                      </w:divsChild>
                    </w:div>
                    <w:div w:id="173958624">
                      <w:marLeft w:val="0"/>
                      <w:marRight w:val="0"/>
                      <w:marTop w:val="0"/>
                      <w:marBottom w:val="0"/>
                      <w:divBdr>
                        <w:top w:val="none" w:sz="0" w:space="0" w:color="auto"/>
                        <w:left w:val="none" w:sz="0" w:space="0" w:color="auto"/>
                        <w:bottom w:val="none" w:sz="0" w:space="0" w:color="auto"/>
                        <w:right w:val="none" w:sz="0" w:space="0" w:color="auto"/>
                      </w:divBdr>
                      <w:divsChild>
                        <w:div w:id="670377376">
                          <w:marLeft w:val="0"/>
                          <w:marRight w:val="0"/>
                          <w:marTop w:val="0"/>
                          <w:marBottom w:val="0"/>
                          <w:divBdr>
                            <w:top w:val="none" w:sz="0" w:space="0" w:color="auto"/>
                            <w:left w:val="none" w:sz="0" w:space="0" w:color="auto"/>
                            <w:bottom w:val="none" w:sz="0" w:space="0" w:color="auto"/>
                            <w:right w:val="none" w:sz="0" w:space="0" w:color="auto"/>
                          </w:divBdr>
                          <w:divsChild>
                            <w:div w:id="1289552048">
                              <w:marLeft w:val="0"/>
                              <w:marRight w:val="0"/>
                              <w:marTop w:val="0"/>
                              <w:marBottom w:val="112"/>
                              <w:divBdr>
                                <w:top w:val="none" w:sz="0" w:space="0" w:color="auto"/>
                                <w:left w:val="none" w:sz="0" w:space="0" w:color="auto"/>
                                <w:bottom w:val="none" w:sz="0" w:space="0" w:color="auto"/>
                                <w:right w:val="none" w:sz="0" w:space="0" w:color="auto"/>
                              </w:divBdr>
                            </w:div>
                            <w:div w:id="1626306940">
                              <w:marLeft w:val="0"/>
                              <w:marRight w:val="0"/>
                              <w:marTop w:val="37"/>
                              <w:marBottom w:val="0"/>
                              <w:divBdr>
                                <w:top w:val="none" w:sz="0" w:space="0" w:color="auto"/>
                                <w:left w:val="none" w:sz="0" w:space="0" w:color="auto"/>
                                <w:bottom w:val="none" w:sz="0" w:space="0" w:color="auto"/>
                                <w:right w:val="none" w:sz="0" w:space="0" w:color="auto"/>
                              </w:divBdr>
                            </w:div>
                          </w:divsChild>
                        </w:div>
                      </w:divsChild>
                    </w:div>
                    <w:div w:id="2007853074">
                      <w:marLeft w:val="0"/>
                      <w:marRight w:val="0"/>
                      <w:marTop w:val="0"/>
                      <w:marBottom w:val="0"/>
                      <w:divBdr>
                        <w:top w:val="none" w:sz="0" w:space="0" w:color="auto"/>
                        <w:left w:val="none" w:sz="0" w:space="0" w:color="auto"/>
                        <w:bottom w:val="none" w:sz="0" w:space="0" w:color="auto"/>
                        <w:right w:val="none" w:sz="0" w:space="0" w:color="auto"/>
                      </w:divBdr>
                      <w:divsChild>
                        <w:div w:id="1567033144">
                          <w:marLeft w:val="0"/>
                          <w:marRight w:val="0"/>
                          <w:marTop w:val="0"/>
                          <w:marBottom w:val="0"/>
                          <w:divBdr>
                            <w:top w:val="none" w:sz="0" w:space="0" w:color="auto"/>
                            <w:left w:val="none" w:sz="0" w:space="0" w:color="auto"/>
                            <w:bottom w:val="none" w:sz="0" w:space="0" w:color="auto"/>
                            <w:right w:val="none" w:sz="0" w:space="0" w:color="auto"/>
                          </w:divBdr>
                          <w:divsChild>
                            <w:div w:id="1988629500">
                              <w:marLeft w:val="0"/>
                              <w:marRight w:val="0"/>
                              <w:marTop w:val="0"/>
                              <w:marBottom w:val="112"/>
                              <w:divBdr>
                                <w:top w:val="none" w:sz="0" w:space="0" w:color="auto"/>
                                <w:left w:val="none" w:sz="0" w:space="0" w:color="auto"/>
                                <w:bottom w:val="none" w:sz="0" w:space="0" w:color="auto"/>
                                <w:right w:val="none" w:sz="0" w:space="0" w:color="auto"/>
                              </w:divBdr>
                            </w:div>
                            <w:div w:id="960265050">
                              <w:marLeft w:val="0"/>
                              <w:marRight w:val="0"/>
                              <w:marTop w:val="37"/>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2263</Words>
  <Characters>12903</Characters>
  <Application>Microsoft Office Word</Application>
  <DocSecurity>0</DocSecurity>
  <Lines>107</Lines>
  <Paragraphs>30</Paragraphs>
  <ScaleCrop>false</ScaleCrop>
  <Company>Deftones</Company>
  <LinksUpToDate>false</LinksUpToDate>
  <CharactersWithSpaces>15136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Miles-24</dc:creator>
  <cp:lastModifiedBy>Miles-24</cp:lastModifiedBy>
  <cp:revision>1</cp:revision>
  <dcterms:created xsi:type="dcterms:W3CDTF">2018-07-18T09:40:00Z</dcterms:created>
  <dcterms:modified xsi:type="dcterms:W3CDTF">2018-07-18T09:41:00Z</dcterms:modified>
</cp:coreProperties>
</file>