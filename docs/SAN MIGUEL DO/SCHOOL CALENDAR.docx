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929" w:rsidRPr="00C95929" w:rsidRDefault="00C95929" w:rsidP="00C95929">
      <w:pPr>
        <w:shd w:val="clear" w:color="auto" w:fill="FFFFFF"/>
        <w:spacing w:after="318"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 The School Year (SY) 2018-2019 shall formally open on Monday, June 4, 2018 and shall end on Friday, April 5, 2019. It shall consist of 208 school days inclusive of the five-day In-Service Training and the three days for the Parent-Teacher Conferences (PTC) conducted within the school year. However, learners are expected to be in school for a total of 200 class days as shown in Enclosure No. 2.</w:t>
      </w:r>
    </w:p>
    <w:p w:rsidR="00C95929" w:rsidRPr="00C95929" w:rsidRDefault="00C95929" w:rsidP="00C95929">
      <w:pPr>
        <w:shd w:val="clear" w:color="auto" w:fill="FFFFFF"/>
        <w:spacing w:after="318"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 Private schools may deviate from this School Calendar. However, they may not start classes earlier than the first Monday of June and not later than the last day of August, as provided in Republic Act (RA) No. 7797, entitled An Act to Lengthen the School Calendar from Two Hundred (200) Days to Not More than Two Hundred Twenty (220) Class Days. Said schools should notify in advance their respective regional offices (ROs) regarding any deviation from the school calendar.</w:t>
      </w:r>
    </w:p>
    <w:p w:rsidR="00C95929" w:rsidRPr="00C95929" w:rsidRDefault="00C95929" w:rsidP="00C95929">
      <w:pPr>
        <w:shd w:val="clear" w:color="auto" w:fill="FFFFFF"/>
        <w:spacing w:after="318"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3. The Implementing Guidelines on the SY 2018-2019 Calendar of Activities are provided in Enclosure No. 1 to enable the schools to effectively and efficiently implement the school events and activities. Likewise, the guidelines shall allow the ROs and the schools division offices to provide support to schools, particularly in the areas of instruction, and progress monitoring and evaluation.</w:t>
      </w:r>
    </w:p>
    <w:p w:rsidR="00C95929" w:rsidRPr="00C95929" w:rsidRDefault="00C95929" w:rsidP="00C95929">
      <w:pPr>
        <w:shd w:val="clear" w:color="auto" w:fill="FFFFFF"/>
        <w:spacing w:after="318"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4. Schools may observe national and local celebrations/activities and holidays other than those indicated in Enclosure Nos. 2 and 3, provided that the activities are beneficial to the teaching-learning process, and that the total number of class days shall not be compromised.</w:t>
      </w:r>
    </w:p>
    <w:p w:rsidR="00C95929" w:rsidRPr="00C95929" w:rsidRDefault="00C95929" w:rsidP="00C95929">
      <w:pPr>
        <w:shd w:val="clear" w:color="auto" w:fill="FFFFFF"/>
        <w:spacing w:after="318"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5. Make-up classes are recommended in lieu of class cancellations due to celebrations and holidays, as well as natural and man-made calamities. Mechanism for the conduct of make-up classes must be agreed upon by school heads and the Parent-Teacher Associations. In this regard, the ROs may issue a regional school calendar to announce and reflect their concerned events.</w:t>
      </w:r>
    </w:p>
    <w:p w:rsidR="00C95929" w:rsidRPr="00C95929" w:rsidRDefault="00C95929" w:rsidP="00C95929">
      <w:pPr>
        <w:shd w:val="clear" w:color="auto" w:fill="FFFFFF"/>
        <w:spacing w:after="318"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6. Immediate dissemination of and strict compliance with this Order is directed.</w:t>
      </w:r>
    </w:p>
    <w:p w:rsidR="00C95929" w:rsidRPr="00C95929" w:rsidRDefault="00C95929" w:rsidP="00C95929">
      <w:pPr>
        <w:shd w:val="clear" w:color="auto" w:fill="FFFFFF"/>
        <w:spacing w:after="318" w:line="240" w:lineRule="auto"/>
        <w:jc w:val="right"/>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LEONOR MAGTOLIS BRIONES</w:t>
      </w:r>
      <w:r w:rsidRPr="00C95929">
        <w:rPr>
          <w:rFonts w:ascii="open sans" w:eastAsia="Times New Roman" w:hAnsi="open sans" w:cs="Times New Roman"/>
          <w:color w:val="585858"/>
          <w:sz w:val="28"/>
          <w:szCs w:val="28"/>
        </w:rPr>
        <w:br/>
        <w:t>Secretary</w:t>
      </w:r>
    </w:p>
    <w:p w:rsidR="00C95929" w:rsidRPr="00C95929" w:rsidRDefault="00C95929" w:rsidP="00C95929">
      <w:pPr>
        <w:spacing w:before="505" w:after="505"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pict>
          <v:rect id="_x0000_i1025" style="width:0;height:0" o:hralign="center" o:hrstd="t" o:hrnoshade="t" o:hr="t" fillcolor="#585858" stroked="f"/>
        </w:pict>
      </w:r>
    </w:p>
    <w:p w:rsidR="00C95929" w:rsidRPr="00C95929" w:rsidRDefault="00C95929" w:rsidP="00C95929">
      <w:pPr>
        <w:shd w:val="clear" w:color="auto" w:fill="FFFFFF"/>
        <w:spacing w:after="318"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 xml:space="preserve">(Enclosure No. 1 to </w:t>
      </w:r>
      <w:proofErr w:type="spellStart"/>
      <w:r w:rsidRPr="00C95929">
        <w:rPr>
          <w:rFonts w:ascii="open sans" w:eastAsia="Times New Roman" w:hAnsi="open sans" w:cs="Times New Roman"/>
          <w:b/>
          <w:bCs/>
          <w:color w:val="585858"/>
          <w:sz w:val="28"/>
        </w:rPr>
        <w:t>DepEd</w:t>
      </w:r>
      <w:proofErr w:type="spellEnd"/>
      <w:r w:rsidRPr="00C95929">
        <w:rPr>
          <w:rFonts w:ascii="open sans" w:eastAsia="Times New Roman" w:hAnsi="open sans" w:cs="Times New Roman"/>
          <w:b/>
          <w:bCs/>
          <w:color w:val="585858"/>
          <w:sz w:val="28"/>
        </w:rPr>
        <w:t xml:space="preserve"> Order No. 25, s. 2018)</w:t>
      </w:r>
    </w:p>
    <w:p w:rsidR="00C95929" w:rsidRPr="00C95929" w:rsidRDefault="00C95929" w:rsidP="00C95929">
      <w:pPr>
        <w:shd w:val="clear" w:color="auto" w:fill="FFFFFF"/>
        <w:spacing w:before="374" w:after="187" w:line="240" w:lineRule="auto"/>
        <w:jc w:val="center"/>
        <w:outlineLvl w:val="2"/>
        <w:rPr>
          <w:rFonts w:ascii="roboto" w:eastAsia="Times New Roman" w:hAnsi="roboto" w:cs="Times New Roman"/>
          <w:color w:val="2D2D2D"/>
          <w:sz w:val="47"/>
          <w:szCs w:val="47"/>
        </w:rPr>
      </w:pPr>
      <w:r w:rsidRPr="00C95929">
        <w:rPr>
          <w:rFonts w:ascii="roboto" w:eastAsia="Times New Roman" w:hAnsi="roboto" w:cs="Times New Roman"/>
          <w:color w:val="2D2D2D"/>
          <w:sz w:val="47"/>
          <w:szCs w:val="47"/>
        </w:rPr>
        <w:lastRenderedPageBreak/>
        <w:t>IMPLEMENTING GUIDELINES ON THE SCHOOL CALENDAR FOR SCHOOL YEAR (SY) 2018-2019</w:t>
      </w:r>
    </w:p>
    <w:p w:rsidR="00C95929" w:rsidRPr="00C95929" w:rsidRDefault="00C95929" w:rsidP="00C95929">
      <w:pPr>
        <w:shd w:val="clear" w:color="auto" w:fill="FFFFFF"/>
        <w:spacing w:after="318"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1. The school year (SY) shall formally open on Monday, June 4, 2018 and shall end on Friday, April 5, 2019. It shall consist of 208 school days inclusive of the five-day In-Service Training and three days of Parent-Teacher Conferences (PTC).</w:t>
      </w:r>
    </w:p>
    <w:p w:rsidR="00C95929" w:rsidRPr="00C95929" w:rsidRDefault="00C95929" w:rsidP="00C95929">
      <w:pPr>
        <w:shd w:val="clear" w:color="auto" w:fill="FFFFFF"/>
        <w:spacing w:after="318"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 Learners are expected to be in school for a total of 200 class days for this SY. To ensure quality in the school operation and actual teaching learning, the 187-day contact time for teachers and learners is non-negotiable. The physical presence of school heads in schools shall also be enforced.</w:t>
      </w:r>
    </w:p>
    <w:p w:rsidR="00C95929" w:rsidRPr="00C95929" w:rsidRDefault="00C95929" w:rsidP="00C95929">
      <w:pPr>
        <w:shd w:val="clear" w:color="auto" w:fill="FFFFFF"/>
        <w:spacing w:after="318" w:line="240" w:lineRule="auto"/>
        <w:rPr>
          <w:ins w:id="0" w:author="Unknown"/>
          <w:rFonts w:ascii="open sans" w:eastAsia="Times New Roman" w:hAnsi="open sans" w:cs="Times New Roman"/>
          <w:color w:val="585858"/>
          <w:sz w:val="28"/>
          <w:szCs w:val="28"/>
        </w:rPr>
      </w:pPr>
      <w:ins w:id="1" w:author="Unknown">
        <w:r w:rsidRPr="00C95929">
          <w:rPr>
            <w:rFonts w:ascii="open sans" w:eastAsia="Times New Roman" w:hAnsi="open sans" w:cs="Times New Roman"/>
            <w:color w:val="585858"/>
            <w:sz w:val="28"/>
            <w:szCs w:val="28"/>
          </w:rPr>
          <w:t>3. Local activities and observances that involve student participation, such as competitions, festivities, press conferences, culminating activities, and field demonstrations must be regulated so as not to cause disruption of classes and to ensure that the required contact time or number of teaching-learning days is met. Regions, Divisions and Schools are encouraged to plan and implement these activities once in a school year or after each quarter. There shall be no co-curricular and extra-curricular activities two weeks before the quarterly examinations.</w:t>
        </w:r>
      </w:ins>
    </w:p>
    <w:p w:rsidR="00C95929" w:rsidRPr="00C95929" w:rsidRDefault="00C95929" w:rsidP="00C95929">
      <w:pPr>
        <w:shd w:val="clear" w:color="auto" w:fill="FFFFFF"/>
        <w:spacing w:after="318" w:line="240" w:lineRule="auto"/>
        <w:rPr>
          <w:ins w:id="2" w:author="Unknown"/>
          <w:rFonts w:ascii="open sans" w:eastAsia="Times New Roman" w:hAnsi="open sans" w:cs="Times New Roman"/>
          <w:color w:val="585858"/>
          <w:sz w:val="28"/>
          <w:szCs w:val="28"/>
        </w:rPr>
      </w:pPr>
      <w:ins w:id="3" w:author="Unknown">
        <w:r w:rsidRPr="00C95929">
          <w:rPr>
            <w:rFonts w:ascii="open sans" w:eastAsia="Times New Roman" w:hAnsi="open sans" w:cs="Times New Roman"/>
            <w:color w:val="585858"/>
            <w:sz w:val="28"/>
            <w:szCs w:val="28"/>
          </w:rPr>
          <w:t>4. A general assembly shall be conducted by all schools to orient stakeholders on the curriculum, co-curricular programs and ancillary services to support learner development and the continuous improvement of school outcomes. The assembly shall be done at least a week before the school opening to ensure that the conduct of classes is done on the formal opening of classes on June 4.</w:t>
        </w:r>
      </w:ins>
    </w:p>
    <w:p w:rsidR="00C95929" w:rsidRPr="00C95929" w:rsidRDefault="00C95929" w:rsidP="00C95929">
      <w:pPr>
        <w:shd w:val="clear" w:color="auto" w:fill="FFFFFF"/>
        <w:spacing w:after="318" w:line="240" w:lineRule="auto"/>
        <w:rPr>
          <w:ins w:id="4" w:author="Unknown"/>
          <w:rFonts w:ascii="open sans" w:eastAsia="Times New Roman" w:hAnsi="open sans" w:cs="Times New Roman"/>
          <w:color w:val="585858"/>
          <w:sz w:val="28"/>
          <w:szCs w:val="28"/>
        </w:rPr>
      </w:pPr>
      <w:ins w:id="5" w:author="Unknown">
        <w:r w:rsidRPr="00C95929">
          <w:rPr>
            <w:rFonts w:ascii="open sans" w:eastAsia="Times New Roman" w:hAnsi="open sans" w:cs="Times New Roman"/>
            <w:color w:val="585858"/>
            <w:sz w:val="28"/>
            <w:szCs w:val="28"/>
          </w:rPr>
          <w:t>5. Parent-teacher conferences shall be done to apprise the parents on the performance of their children and ensure their involvement in school activities. These conferences shall be conducted back-to-back with the General Assembly and every second Saturday after the Quarterly Examinations except on the last conference in April 2019.</w:t>
        </w:r>
      </w:ins>
    </w:p>
    <w:p w:rsidR="00C95929" w:rsidRPr="00C95929" w:rsidRDefault="00C95929" w:rsidP="00C95929">
      <w:pPr>
        <w:shd w:val="clear" w:color="auto" w:fill="FFFFFF"/>
        <w:spacing w:after="318" w:line="240" w:lineRule="auto"/>
        <w:rPr>
          <w:ins w:id="6" w:author="Unknown"/>
          <w:rFonts w:ascii="open sans" w:eastAsia="Times New Roman" w:hAnsi="open sans" w:cs="Times New Roman"/>
          <w:color w:val="585858"/>
          <w:sz w:val="28"/>
          <w:szCs w:val="28"/>
        </w:rPr>
      </w:pPr>
      <w:ins w:id="7" w:author="Unknown">
        <w:r w:rsidRPr="00C95929">
          <w:rPr>
            <w:rFonts w:ascii="open sans" w:eastAsia="Times New Roman" w:hAnsi="open sans" w:cs="Times New Roman"/>
            <w:color w:val="585858"/>
            <w:sz w:val="28"/>
            <w:szCs w:val="28"/>
          </w:rPr>
          <w:t>6. All elementary schools shall administer the Philippine Early Childhood Development (ECD) Checklist for Kindergarten Children during the opening of classes, midyear, and end of school year. The result will be used as basis for planning and formulating appropriate interventions for children.</w:t>
        </w:r>
      </w:ins>
    </w:p>
    <w:p w:rsidR="00C95929" w:rsidRPr="00C95929" w:rsidRDefault="00C95929" w:rsidP="00C95929">
      <w:pPr>
        <w:shd w:val="clear" w:color="auto" w:fill="FFFFFF"/>
        <w:spacing w:after="318" w:line="240" w:lineRule="auto"/>
        <w:rPr>
          <w:ins w:id="8" w:author="Unknown"/>
          <w:rFonts w:ascii="open sans" w:eastAsia="Times New Roman" w:hAnsi="open sans" w:cs="Times New Roman"/>
          <w:color w:val="585858"/>
          <w:sz w:val="28"/>
          <w:szCs w:val="28"/>
        </w:rPr>
      </w:pPr>
      <w:ins w:id="9" w:author="Unknown">
        <w:r w:rsidRPr="00C95929">
          <w:rPr>
            <w:rFonts w:ascii="open sans" w:eastAsia="Times New Roman" w:hAnsi="open sans" w:cs="Times New Roman"/>
            <w:color w:val="585858"/>
            <w:sz w:val="28"/>
            <w:szCs w:val="28"/>
          </w:rPr>
          <w:t xml:space="preserve">7. </w:t>
        </w:r>
        <w:proofErr w:type="spellStart"/>
        <w:proofErr w:type="gramStart"/>
        <w:r w:rsidRPr="00C95929">
          <w:rPr>
            <w:rFonts w:ascii="open sans" w:eastAsia="Times New Roman" w:hAnsi="open sans" w:cs="Times New Roman"/>
            <w:color w:val="585858"/>
            <w:sz w:val="28"/>
            <w:szCs w:val="28"/>
          </w:rPr>
          <w:t>Deworming</w:t>
        </w:r>
        <w:proofErr w:type="spellEnd"/>
        <w:proofErr w:type="gramEnd"/>
        <w:r w:rsidRPr="00C95929">
          <w:rPr>
            <w:rFonts w:ascii="open sans" w:eastAsia="Times New Roman" w:hAnsi="open sans" w:cs="Times New Roman"/>
            <w:color w:val="585858"/>
            <w:sz w:val="28"/>
            <w:szCs w:val="28"/>
          </w:rPr>
          <w:t xml:space="preserve"> of children in school shall be conducted within the months of July 2018 and January 2019.</w:t>
        </w:r>
      </w:ins>
    </w:p>
    <w:p w:rsidR="00C95929" w:rsidRPr="00C95929" w:rsidRDefault="00C95929" w:rsidP="00C95929">
      <w:pPr>
        <w:shd w:val="clear" w:color="auto" w:fill="FFFFFF"/>
        <w:spacing w:after="318" w:line="240" w:lineRule="auto"/>
        <w:rPr>
          <w:ins w:id="10" w:author="Unknown"/>
          <w:rFonts w:ascii="open sans" w:eastAsia="Times New Roman" w:hAnsi="open sans" w:cs="Times New Roman"/>
          <w:color w:val="585858"/>
          <w:sz w:val="28"/>
          <w:szCs w:val="28"/>
        </w:rPr>
      </w:pPr>
      <w:ins w:id="11" w:author="Unknown">
        <w:r w:rsidRPr="00C95929">
          <w:rPr>
            <w:rFonts w:ascii="open sans" w:eastAsia="Times New Roman" w:hAnsi="open sans" w:cs="Times New Roman"/>
            <w:color w:val="585858"/>
            <w:sz w:val="28"/>
            <w:szCs w:val="28"/>
          </w:rPr>
          <w:lastRenderedPageBreak/>
          <w:t>8. A career guidance program shall be conducted between July and November 2018 to guide Grades 9 and 10 students in making informed choices on their preferred Senior High School track.</w:t>
        </w:r>
      </w:ins>
    </w:p>
    <w:p w:rsidR="00C95929" w:rsidRPr="00C95929" w:rsidRDefault="00C95929" w:rsidP="00C95929">
      <w:pPr>
        <w:shd w:val="clear" w:color="auto" w:fill="FFFFFF"/>
        <w:spacing w:after="318" w:line="240" w:lineRule="auto"/>
        <w:rPr>
          <w:ins w:id="12" w:author="Unknown"/>
          <w:rFonts w:ascii="open sans" w:eastAsia="Times New Roman" w:hAnsi="open sans" w:cs="Times New Roman"/>
          <w:color w:val="585858"/>
          <w:sz w:val="28"/>
          <w:szCs w:val="28"/>
        </w:rPr>
      </w:pPr>
      <w:ins w:id="13" w:author="Unknown">
        <w:r w:rsidRPr="00C95929">
          <w:rPr>
            <w:rFonts w:ascii="open sans" w:eastAsia="Times New Roman" w:hAnsi="open sans" w:cs="Times New Roman"/>
            <w:color w:val="585858"/>
            <w:sz w:val="28"/>
            <w:szCs w:val="28"/>
          </w:rPr>
          <w:t xml:space="preserve">9. At the end of the Second Quarter, a </w:t>
        </w:r>
        <w:proofErr w:type="spellStart"/>
        <w:r w:rsidRPr="00C95929">
          <w:rPr>
            <w:rFonts w:ascii="open sans" w:eastAsia="Times New Roman" w:hAnsi="open sans" w:cs="Times New Roman"/>
            <w:color w:val="585858"/>
            <w:sz w:val="28"/>
            <w:szCs w:val="28"/>
          </w:rPr>
          <w:t>semestral</w:t>
        </w:r>
        <w:proofErr w:type="spellEnd"/>
        <w:r w:rsidRPr="00C95929">
          <w:rPr>
            <w:rFonts w:ascii="open sans" w:eastAsia="Times New Roman" w:hAnsi="open sans" w:cs="Times New Roman"/>
            <w:color w:val="585858"/>
            <w:sz w:val="28"/>
            <w:szCs w:val="28"/>
          </w:rPr>
          <w:t xml:space="preserve"> break for learners shall be observed to evaluate individual teachers and their collective performance, to conduct the In-Service Training (INSET) activities, and to prepare their Instructional Materials (IMs) for their continuing professional development.</w:t>
        </w:r>
      </w:ins>
    </w:p>
    <w:p w:rsidR="00C95929" w:rsidRPr="00C95929" w:rsidRDefault="00C95929" w:rsidP="00C95929">
      <w:pPr>
        <w:shd w:val="clear" w:color="auto" w:fill="FFFFFF"/>
        <w:spacing w:after="318" w:line="240" w:lineRule="auto"/>
        <w:rPr>
          <w:ins w:id="14" w:author="Unknown"/>
          <w:rFonts w:ascii="open sans" w:eastAsia="Times New Roman" w:hAnsi="open sans" w:cs="Times New Roman"/>
          <w:color w:val="585858"/>
          <w:sz w:val="28"/>
          <w:szCs w:val="28"/>
        </w:rPr>
      </w:pPr>
      <w:ins w:id="15" w:author="Unknown">
        <w:r w:rsidRPr="00C95929">
          <w:rPr>
            <w:rFonts w:ascii="open sans" w:eastAsia="Times New Roman" w:hAnsi="open sans" w:cs="Times New Roman"/>
            <w:color w:val="585858"/>
            <w:sz w:val="28"/>
            <w:szCs w:val="28"/>
          </w:rPr>
          <w:t>10. The Christmas break shall begin on Saturday, December 22, 2018. Classes shall resume on Wednesday, January 2, 2019.</w:t>
        </w:r>
      </w:ins>
    </w:p>
    <w:p w:rsidR="00C95929" w:rsidRPr="00C95929" w:rsidRDefault="00C95929" w:rsidP="00C95929">
      <w:pPr>
        <w:shd w:val="clear" w:color="auto" w:fill="FFFFFF"/>
        <w:spacing w:after="318" w:line="240" w:lineRule="auto"/>
        <w:rPr>
          <w:ins w:id="16" w:author="Unknown"/>
          <w:rFonts w:ascii="open sans" w:eastAsia="Times New Roman" w:hAnsi="open sans" w:cs="Times New Roman"/>
          <w:color w:val="585858"/>
          <w:sz w:val="28"/>
          <w:szCs w:val="28"/>
        </w:rPr>
      </w:pPr>
      <w:ins w:id="17" w:author="Unknown">
        <w:r w:rsidRPr="00C95929">
          <w:rPr>
            <w:rFonts w:ascii="open sans" w:eastAsia="Times New Roman" w:hAnsi="open sans" w:cs="Times New Roman"/>
            <w:color w:val="585858"/>
            <w:sz w:val="28"/>
            <w:szCs w:val="28"/>
          </w:rPr>
          <w:t>11. To assure quality of learning, formative assessments shall be regularly conducted by the teachers. On the national level, the Bureau of Education Assessment (BEA) shall administer the National Career Assessment Examination (NCAE) to assess the aptitude and interest of students and provide them with relevant information on their skills, abilities, and readiness for academic and non-academic courses, the Early Language Literacy and Numeracy Assessment (ELLNA) to measure the literacy skills of the learners in their respective Mother Tongues, Filipino and English and the National Achievement Test (NAT) to measure what learners in Grade 6 and Grade 10 know and can do in five learning areas.</w:t>
        </w:r>
      </w:ins>
    </w:p>
    <w:p w:rsidR="00C95929" w:rsidRPr="00C95929" w:rsidRDefault="00C95929" w:rsidP="00C95929">
      <w:pPr>
        <w:shd w:val="clear" w:color="auto" w:fill="FFFFFF"/>
        <w:spacing w:after="318" w:line="240" w:lineRule="auto"/>
        <w:rPr>
          <w:ins w:id="18" w:author="Unknown"/>
          <w:rFonts w:ascii="open sans" w:eastAsia="Times New Roman" w:hAnsi="open sans" w:cs="Times New Roman"/>
          <w:color w:val="585858"/>
          <w:sz w:val="28"/>
          <w:szCs w:val="28"/>
        </w:rPr>
      </w:pPr>
      <w:ins w:id="19" w:author="Unknown">
        <w:r w:rsidRPr="00C95929">
          <w:rPr>
            <w:rFonts w:ascii="open sans" w:eastAsia="Times New Roman" w:hAnsi="open sans" w:cs="Times New Roman"/>
            <w:color w:val="585858"/>
            <w:sz w:val="28"/>
            <w:szCs w:val="28"/>
          </w:rPr>
          <w:t>The summer/remedial classes shall begin on Monday, April 15, 2019 and end on Friday, May 24, 2019.</w:t>
        </w:r>
      </w:ins>
    </w:p>
    <w:p w:rsidR="00C95929" w:rsidRPr="00C95929" w:rsidRDefault="00C95929" w:rsidP="00C95929">
      <w:pPr>
        <w:shd w:val="clear" w:color="auto" w:fill="FFFFFF"/>
        <w:spacing w:after="318" w:line="240" w:lineRule="auto"/>
        <w:rPr>
          <w:ins w:id="20" w:author="Unknown"/>
          <w:rFonts w:ascii="open sans" w:eastAsia="Times New Roman" w:hAnsi="open sans" w:cs="Times New Roman"/>
          <w:color w:val="585858"/>
          <w:sz w:val="28"/>
          <w:szCs w:val="28"/>
        </w:rPr>
      </w:pPr>
      <w:ins w:id="21" w:author="Unknown">
        <w:r w:rsidRPr="00C95929">
          <w:rPr>
            <w:rFonts w:ascii="open sans" w:eastAsia="Times New Roman" w:hAnsi="open sans" w:cs="Times New Roman"/>
            <w:color w:val="585858"/>
            <w:sz w:val="28"/>
            <w:szCs w:val="28"/>
          </w:rPr>
          <w:t>12. Learner deliberation may be conducted two weeks before the graduation or moving up ceremonies for the following:</w:t>
        </w:r>
      </w:ins>
    </w:p>
    <w:p w:rsidR="00C95929" w:rsidRPr="00C95929" w:rsidRDefault="00C95929" w:rsidP="00C95929">
      <w:pPr>
        <w:shd w:val="clear" w:color="auto" w:fill="FFFFFF"/>
        <w:spacing w:line="240" w:lineRule="auto"/>
        <w:rPr>
          <w:ins w:id="22" w:author="Unknown"/>
          <w:rFonts w:ascii="open sans" w:eastAsia="Times New Roman" w:hAnsi="open sans" w:cs="Times New Roman"/>
          <w:caps/>
          <w:color w:val="585858"/>
          <w:sz w:val="28"/>
          <w:szCs w:val="28"/>
        </w:rPr>
      </w:pPr>
      <w:ins w:id="23" w:author="Unknown">
        <w:r w:rsidRPr="00C95929">
          <w:rPr>
            <w:rFonts w:ascii="roboto" w:eastAsia="Times New Roman" w:hAnsi="roboto" w:cs="Times New Roman"/>
            <w:caps/>
            <w:color w:val="2D2D2D"/>
            <w:sz w:val="28"/>
          </w:rPr>
          <w:t>MORE FROM TEACHERPH</w:t>
        </w:r>
      </w:ins>
    </w:p>
    <w:p w:rsidR="00C95929" w:rsidRPr="00C95929" w:rsidRDefault="00C95929" w:rsidP="00C95929">
      <w:pPr>
        <w:shd w:val="clear" w:color="auto" w:fill="FFFFFF"/>
        <w:spacing w:after="112" w:line="240" w:lineRule="auto"/>
        <w:rPr>
          <w:ins w:id="24" w:author="Unknown"/>
          <w:rFonts w:ascii="open sans" w:eastAsia="Times New Roman" w:hAnsi="open sans" w:cs="Times New Roman"/>
          <w:color w:val="585858"/>
          <w:sz w:val="28"/>
          <w:szCs w:val="28"/>
        </w:rPr>
      </w:pPr>
      <w:ins w:id="25" w:author="Unknown">
        <w:r w:rsidRPr="00C95929">
          <w:rPr>
            <w:rFonts w:ascii="roboto" w:eastAsia="Times New Roman" w:hAnsi="roboto" w:cs="Times New Roman"/>
            <w:caps/>
            <w:color w:val="585858"/>
          </w:rPr>
          <w:fldChar w:fldCharType="begin"/>
        </w:r>
        <w:r w:rsidRPr="00C95929">
          <w:rPr>
            <w:rFonts w:ascii="roboto" w:eastAsia="Times New Roman" w:hAnsi="roboto" w:cs="Times New Roman"/>
            <w:caps/>
            <w:color w:val="585858"/>
          </w:rPr>
          <w:instrText xml:space="preserve"> HYPERLINK "https://www.teacherph.com/category/issuances/deped-order/" </w:instrText>
        </w:r>
        <w:r w:rsidRPr="00C95929">
          <w:rPr>
            <w:rFonts w:ascii="roboto" w:eastAsia="Times New Roman" w:hAnsi="roboto" w:cs="Times New Roman"/>
            <w:caps/>
            <w:color w:val="585858"/>
          </w:rPr>
          <w:fldChar w:fldCharType="separate"/>
        </w:r>
        <w:r w:rsidRPr="00C95929">
          <w:rPr>
            <w:rFonts w:ascii="roboto" w:eastAsia="Times New Roman" w:hAnsi="roboto" w:cs="Times New Roman"/>
            <w:caps/>
            <w:color w:val="0000FF"/>
          </w:rPr>
          <w:t>DEPED ORDER</w:t>
        </w:r>
        <w:r w:rsidRPr="00C95929">
          <w:rPr>
            <w:rFonts w:ascii="roboto" w:eastAsia="Times New Roman" w:hAnsi="roboto" w:cs="Times New Roman"/>
            <w:caps/>
            <w:color w:val="585858"/>
          </w:rPr>
          <w:fldChar w:fldCharType="end"/>
        </w:r>
      </w:ins>
    </w:p>
    <w:p w:rsidR="00C95929" w:rsidRPr="00C95929" w:rsidRDefault="00C95929" w:rsidP="00C95929">
      <w:pPr>
        <w:shd w:val="clear" w:color="auto" w:fill="FFFFFF"/>
        <w:spacing w:after="0" w:line="374" w:lineRule="atLeast"/>
        <w:rPr>
          <w:ins w:id="26" w:author="Unknown"/>
          <w:rFonts w:ascii="roboto" w:eastAsia="Times New Roman" w:hAnsi="roboto" w:cs="Times New Roman"/>
          <w:color w:val="383838"/>
          <w:sz w:val="26"/>
          <w:szCs w:val="26"/>
        </w:rPr>
      </w:pPr>
      <w:ins w:id="27" w:author="Unknown">
        <w:r w:rsidRPr="00C95929">
          <w:rPr>
            <w:rFonts w:ascii="roboto" w:eastAsia="Times New Roman" w:hAnsi="roboto" w:cs="Times New Roman"/>
            <w:color w:val="383838"/>
            <w:sz w:val="26"/>
            <w:szCs w:val="26"/>
          </w:rPr>
          <w:fldChar w:fldCharType="begin"/>
        </w:r>
        <w:r w:rsidRPr="00C95929">
          <w:rPr>
            <w:rFonts w:ascii="roboto" w:eastAsia="Times New Roman" w:hAnsi="roboto" w:cs="Times New Roman"/>
            <w:color w:val="383838"/>
            <w:sz w:val="26"/>
            <w:szCs w:val="26"/>
          </w:rPr>
          <w:instrText xml:space="preserve"> HYPERLINK "https://www.teacherph.com/early-language-literacy-and-numeracy-program-funds/" </w:instrText>
        </w:r>
        <w:r w:rsidRPr="00C95929">
          <w:rPr>
            <w:rFonts w:ascii="roboto" w:eastAsia="Times New Roman" w:hAnsi="roboto" w:cs="Times New Roman"/>
            <w:color w:val="383838"/>
            <w:sz w:val="26"/>
            <w:szCs w:val="26"/>
          </w:rPr>
          <w:fldChar w:fldCharType="separate"/>
        </w:r>
        <w:r w:rsidRPr="00C95929">
          <w:rPr>
            <w:rFonts w:ascii="roboto" w:eastAsia="Times New Roman" w:hAnsi="roboto" w:cs="Times New Roman"/>
            <w:color w:val="0000FF"/>
            <w:sz w:val="26"/>
          </w:rPr>
          <w:t>Early Language Literacy and Numeracy Program Funds</w:t>
        </w:r>
        <w:r w:rsidRPr="00C95929">
          <w:rPr>
            <w:rFonts w:ascii="roboto" w:eastAsia="Times New Roman" w:hAnsi="roboto" w:cs="Times New Roman"/>
            <w:color w:val="383838"/>
            <w:sz w:val="26"/>
            <w:szCs w:val="26"/>
          </w:rPr>
          <w:fldChar w:fldCharType="end"/>
        </w:r>
      </w:ins>
    </w:p>
    <w:p w:rsidR="00C95929" w:rsidRPr="00C95929" w:rsidRDefault="00C95929" w:rsidP="00C95929">
      <w:pPr>
        <w:shd w:val="clear" w:color="auto" w:fill="FFFFFF"/>
        <w:spacing w:after="0" w:line="240" w:lineRule="auto"/>
        <w:rPr>
          <w:ins w:id="28" w:author="Unknown"/>
          <w:rFonts w:ascii="open sans" w:eastAsia="Times New Roman" w:hAnsi="open sans" w:cs="Times New Roman"/>
          <w:color w:val="ADB5BD"/>
        </w:rPr>
      </w:pPr>
      <w:ins w:id="29" w:author="Unknown">
        <w:r w:rsidRPr="00C95929">
          <w:rPr>
            <w:rFonts w:ascii="open sans" w:eastAsia="Times New Roman" w:hAnsi="open sans" w:cs="Times New Roman"/>
            <w:color w:val="ADB5BD"/>
          </w:rPr>
          <w:t>May 23, 2018</w:t>
        </w:r>
      </w:ins>
    </w:p>
    <w:p w:rsidR="00C95929" w:rsidRPr="00C95929" w:rsidRDefault="00C95929" w:rsidP="00C95929">
      <w:pPr>
        <w:shd w:val="clear" w:color="auto" w:fill="FFFFFF"/>
        <w:spacing w:after="112" w:line="240" w:lineRule="auto"/>
        <w:rPr>
          <w:ins w:id="30" w:author="Unknown"/>
          <w:rFonts w:ascii="open sans" w:eastAsia="Times New Roman" w:hAnsi="open sans" w:cs="Times New Roman"/>
          <w:color w:val="585858"/>
          <w:sz w:val="28"/>
          <w:szCs w:val="28"/>
        </w:rPr>
      </w:pPr>
      <w:ins w:id="31" w:author="Unknown">
        <w:r w:rsidRPr="00C95929">
          <w:rPr>
            <w:rFonts w:ascii="roboto" w:eastAsia="Times New Roman" w:hAnsi="roboto" w:cs="Times New Roman"/>
            <w:caps/>
            <w:color w:val="585858"/>
          </w:rPr>
          <w:fldChar w:fldCharType="begin"/>
        </w:r>
        <w:r w:rsidRPr="00C95929">
          <w:rPr>
            <w:rFonts w:ascii="roboto" w:eastAsia="Times New Roman" w:hAnsi="roboto" w:cs="Times New Roman"/>
            <w:caps/>
            <w:color w:val="585858"/>
          </w:rPr>
          <w:instrText xml:space="preserve"> HYPERLINK "https://www.teacherph.com/category/issuances/deped-order/" </w:instrText>
        </w:r>
        <w:r w:rsidRPr="00C95929">
          <w:rPr>
            <w:rFonts w:ascii="roboto" w:eastAsia="Times New Roman" w:hAnsi="roboto" w:cs="Times New Roman"/>
            <w:caps/>
            <w:color w:val="585858"/>
          </w:rPr>
          <w:fldChar w:fldCharType="separate"/>
        </w:r>
        <w:r w:rsidRPr="00C95929">
          <w:rPr>
            <w:rFonts w:ascii="roboto" w:eastAsia="Times New Roman" w:hAnsi="roboto" w:cs="Times New Roman"/>
            <w:caps/>
            <w:color w:val="0000FF"/>
          </w:rPr>
          <w:t>DEPED ORDER</w:t>
        </w:r>
        <w:r w:rsidRPr="00C95929">
          <w:rPr>
            <w:rFonts w:ascii="roboto" w:eastAsia="Times New Roman" w:hAnsi="roboto" w:cs="Times New Roman"/>
            <w:caps/>
            <w:color w:val="585858"/>
          </w:rPr>
          <w:fldChar w:fldCharType="end"/>
        </w:r>
      </w:ins>
    </w:p>
    <w:p w:rsidR="00C95929" w:rsidRPr="00C95929" w:rsidRDefault="00C95929" w:rsidP="00C95929">
      <w:pPr>
        <w:shd w:val="clear" w:color="auto" w:fill="FFFFFF"/>
        <w:spacing w:after="0" w:line="374" w:lineRule="atLeast"/>
        <w:rPr>
          <w:ins w:id="32" w:author="Unknown"/>
          <w:rFonts w:ascii="roboto" w:eastAsia="Times New Roman" w:hAnsi="roboto" w:cs="Times New Roman"/>
          <w:color w:val="383838"/>
          <w:sz w:val="26"/>
          <w:szCs w:val="26"/>
        </w:rPr>
      </w:pPr>
      <w:ins w:id="33" w:author="Unknown">
        <w:r w:rsidRPr="00C95929">
          <w:rPr>
            <w:rFonts w:ascii="roboto" w:eastAsia="Times New Roman" w:hAnsi="roboto" w:cs="Times New Roman"/>
            <w:color w:val="383838"/>
            <w:sz w:val="26"/>
            <w:szCs w:val="26"/>
          </w:rPr>
          <w:fldChar w:fldCharType="begin"/>
        </w:r>
        <w:r w:rsidRPr="00C95929">
          <w:rPr>
            <w:rFonts w:ascii="roboto" w:eastAsia="Times New Roman" w:hAnsi="roboto" w:cs="Times New Roman"/>
            <w:color w:val="383838"/>
            <w:sz w:val="26"/>
            <w:szCs w:val="26"/>
          </w:rPr>
          <w:instrText xml:space="preserve"> HYPERLINK "https://www.teacherph.com/promotion-compensation-als-implementers/" </w:instrText>
        </w:r>
        <w:r w:rsidRPr="00C95929">
          <w:rPr>
            <w:rFonts w:ascii="roboto" w:eastAsia="Times New Roman" w:hAnsi="roboto" w:cs="Times New Roman"/>
            <w:color w:val="383838"/>
            <w:sz w:val="26"/>
            <w:szCs w:val="26"/>
          </w:rPr>
          <w:fldChar w:fldCharType="separate"/>
        </w:r>
        <w:r w:rsidRPr="00C95929">
          <w:rPr>
            <w:rFonts w:ascii="roboto" w:eastAsia="Times New Roman" w:hAnsi="roboto" w:cs="Times New Roman"/>
            <w:color w:val="0000FF"/>
            <w:sz w:val="26"/>
          </w:rPr>
          <w:t>Promotion and Compensation of all ALS Implementers</w:t>
        </w:r>
        <w:r w:rsidRPr="00C95929">
          <w:rPr>
            <w:rFonts w:ascii="roboto" w:eastAsia="Times New Roman" w:hAnsi="roboto" w:cs="Times New Roman"/>
            <w:color w:val="383838"/>
            <w:sz w:val="26"/>
            <w:szCs w:val="26"/>
          </w:rPr>
          <w:fldChar w:fldCharType="end"/>
        </w:r>
      </w:ins>
    </w:p>
    <w:p w:rsidR="00C95929" w:rsidRPr="00C95929" w:rsidRDefault="00C95929" w:rsidP="00C95929">
      <w:pPr>
        <w:shd w:val="clear" w:color="auto" w:fill="FFFFFF"/>
        <w:spacing w:after="0" w:line="240" w:lineRule="auto"/>
        <w:rPr>
          <w:ins w:id="34" w:author="Unknown"/>
          <w:rFonts w:ascii="open sans" w:eastAsia="Times New Roman" w:hAnsi="open sans" w:cs="Times New Roman"/>
          <w:color w:val="ADB5BD"/>
        </w:rPr>
      </w:pPr>
      <w:ins w:id="35" w:author="Unknown">
        <w:r w:rsidRPr="00C95929">
          <w:rPr>
            <w:rFonts w:ascii="open sans" w:eastAsia="Times New Roman" w:hAnsi="open sans" w:cs="Times New Roman"/>
            <w:color w:val="ADB5BD"/>
          </w:rPr>
          <w:t>May 18, 2018</w:t>
        </w:r>
      </w:ins>
    </w:p>
    <w:p w:rsidR="00C95929" w:rsidRPr="00C95929" w:rsidRDefault="00C95929" w:rsidP="00C95929">
      <w:pPr>
        <w:shd w:val="clear" w:color="auto" w:fill="FFFFFF"/>
        <w:spacing w:after="112" w:line="240" w:lineRule="auto"/>
        <w:rPr>
          <w:ins w:id="36" w:author="Unknown"/>
          <w:rFonts w:ascii="open sans" w:eastAsia="Times New Roman" w:hAnsi="open sans" w:cs="Times New Roman"/>
          <w:color w:val="585858"/>
          <w:sz w:val="28"/>
          <w:szCs w:val="28"/>
        </w:rPr>
      </w:pPr>
      <w:ins w:id="37" w:author="Unknown">
        <w:r w:rsidRPr="00C95929">
          <w:rPr>
            <w:rFonts w:ascii="roboto" w:eastAsia="Times New Roman" w:hAnsi="roboto" w:cs="Times New Roman"/>
            <w:caps/>
            <w:color w:val="585858"/>
          </w:rPr>
          <w:fldChar w:fldCharType="begin"/>
        </w:r>
        <w:r w:rsidRPr="00C95929">
          <w:rPr>
            <w:rFonts w:ascii="roboto" w:eastAsia="Times New Roman" w:hAnsi="roboto" w:cs="Times New Roman"/>
            <w:caps/>
            <w:color w:val="585858"/>
          </w:rPr>
          <w:instrText xml:space="preserve"> HYPERLINK "https://www.teacherph.com/category/issuances/deped-order/" </w:instrText>
        </w:r>
        <w:r w:rsidRPr="00C95929">
          <w:rPr>
            <w:rFonts w:ascii="roboto" w:eastAsia="Times New Roman" w:hAnsi="roboto" w:cs="Times New Roman"/>
            <w:caps/>
            <w:color w:val="585858"/>
          </w:rPr>
          <w:fldChar w:fldCharType="separate"/>
        </w:r>
        <w:r w:rsidRPr="00C95929">
          <w:rPr>
            <w:rFonts w:ascii="roboto" w:eastAsia="Times New Roman" w:hAnsi="roboto" w:cs="Times New Roman"/>
            <w:caps/>
            <w:color w:val="0000FF"/>
          </w:rPr>
          <w:t>DEPED ORDER</w:t>
        </w:r>
        <w:r w:rsidRPr="00C95929">
          <w:rPr>
            <w:rFonts w:ascii="roboto" w:eastAsia="Times New Roman" w:hAnsi="roboto" w:cs="Times New Roman"/>
            <w:caps/>
            <w:color w:val="585858"/>
          </w:rPr>
          <w:fldChar w:fldCharType="end"/>
        </w:r>
      </w:ins>
    </w:p>
    <w:p w:rsidR="00C95929" w:rsidRPr="00C95929" w:rsidRDefault="00C95929" w:rsidP="00C95929">
      <w:pPr>
        <w:shd w:val="clear" w:color="auto" w:fill="FFFFFF"/>
        <w:spacing w:after="0" w:line="374" w:lineRule="atLeast"/>
        <w:rPr>
          <w:ins w:id="38" w:author="Unknown"/>
          <w:rFonts w:ascii="roboto" w:eastAsia="Times New Roman" w:hAnsi="roboto" w:cs="Times New Roman"/>
          <w:color w:val="383838"/>
          <w:sz w:val="26"/>
          <w:szCs w:val="26"/>
        </w:rPr>
      </w:pPr>
      <w:ins w:id="39" w:author="Unknown">
        <w:r w:rsidRPr="00C95929">
          <w:rPr>
            <w:rFonts w:ascii="roboto" w:eastAsia="Times New Roman" w:hAnsi="roboto" w:cs="Times New Roman"/>
            <w:color w:val="383838"/>
            <w:sz w:val="26"/>
            <w:szCs w:val="26"/>
          </w:rPr>
          <w:fldChar w:fldCharType="begin"/>
        </w:r>
        <w:r w:rsidRPr="00C95929">
          <w:rPr>
            <w:rFonts w:ascii="roboto" w:eastAsia="Times New Roman" w:hAnsi="roboto" w:cs="Times New Roman"/>
            <w:color w:val="383838"/>
            <w:sz w:val="26"/>
            <w:szCs w:val="26"/>
          </w:rPr>
          <w:instrText xml:space="preserve"> HYPERLINK "https://www.teacherph.com/deped-non-teaching-personnel-working-hours/" </w:instrText>
        </w:r>
        <w:r w:rsidRPr="00C95929">
          <w:rPr>
            <w:rFonts w:ascii="roboto" w:eastAsia="Times New Roman" w:hAnsi="roboto" w:cs="Times New Roman"/>
            <w:color w:val="383838"/>
            <w:sz w:val="26"/>
            <w:szCs w:val="26"/>
          </w:rPr>
          <w:fldChar w:fldCharType="separate"/>
        </w:r>
        <w:r w:rsidRPr="00C95929">
          <w:rPr>
            <w:rFonts w:ascii="roboto" w:eastAsia="Times New Roman" w:hAnsi="roboto" w:cs="Times New Roman"/>
            <w:color w:val="0000FF"/>
            <w:sz w:val="26"/>
          </w:rPr>
          <w:t xml:space="preserve">Flexible Working Hours of </w:t>
        </w:r>
        <w:proofErr w:type="spellStart"/>
        <w:r w:rsidRPr="00C95929">
          <w:rPr>
            <w:rFonts w:ascii="roboto" w:eastAsia="Times New Roman" w:hAnsi="roboto" w:cs="Times New Roman"/>
            <w:color w:val="0000FF"/>
            <w:sz w:val="26"/>
          </w:rPr>
          <w:t>DepEd</w:t>
        </w:r>
        <w:proofErr w:type="spellEnd"/>
        <w:r w:rsidRPr="00C95929">
          <w:rPr>
            <w:rFonts w:ascii="roboto" w:eastAsia="Times New Roman" w:hAnsi="roboto" w:cs="Times New Roman"/>
            <w:color w:val="0000FF"/>
            <w:sz w:val="26"/>
          </w:rPr>
          <w:t xml:space="preserve"> Non-Teaching Personnel</w:t>
        </w:r>
        <w:r w:rsidRPr="00C95929">
          <w:rPr>
            <w:rFonts w:ascii="roboto" w:eastAsia="Times New Roman" w:hAnsi="roboto" w:cs="Times New Roman"/>
            <w:color w:val="383838"/>
            <w:sz w:val="26"/>
            <w:szCs w:val="26"/>
          </w:rPr>
          <w:fldChar w:fldCharType="end"/>
        </w:r>
      </w:ins>
    </w:p>
    <w:p w:rsidR="00C95929" w:rsidRPr="00C95929" w:rsidRDefault="00C95929" w:rsidP="00C95929">
      <w:pPr>
        <w:shd w:val="clear" w:color="auto" w:fill="FFFFFF"/>
        <w:spacing w:after="0" w:line="240" w:lineRule="auto"/>
        <w:rPr>
          <w:ins w:id="40" w:author="Unknown"/>
          <w:rFonts w:ascii="open sans" w:eastAsia="Times New Roman" w:hAnsi="open sans" w:cs="Times New Roman"/>
          <w:color w:val="ADB5BD"/>
        </w:rPr>
      </w:pPr>
      <w:ins w:id="41" w:author="Unknown">
        <w:r w:rsidRPr="00C95929">
          <w:rPr>
            <w:rFonts w:ascii="open sans" w:eastAsia="Times New Roman" w:hAnsi="open sans" w:cs="Times New Roman"/>
            <w:color w:val="ADB5BD"/>
          </w:rPr>
          <w:t>May 11, 2018</w:t>
        </w:r>
      </w:ins>
    </w:p>
    <w:p w:rsidR="00C95929" w:rsidRPr="00C95929" w:rsidRDefault="00C95929" w:rsidP="00C95929">
      <w:pPr>
        <w:shd w:val="clear" w:color="auto" w:fill="FFFFFF"/>
        <w:spacing w:after="112" w:line="240" w:lineRule="auto"/>
        <w:rPr>
          <w:ins w:id="42" w:author="Unknown"/>
          <w:rFonts w:ascii="open sans" w:eastAsia="Times New Roman" w:hAnsi="open sans" w:cs="Times New Roman"/>
          <w:color w:val="585858"/>
          <w:sz w:val="28"/>
          <w:szCs w:val="28"/>
        </w:rPr>
      </w:pPr>
      <w:ins w:id="43" w:author="Unknown">
        <w:r w:rsidRPr="00C95929">
          <w:rPr>
            <w:rFonts w:ascii="roboto" w:eastAsia="Times New Roman" w:hAnsi="roboto" w:cs="Times New Roman"/>
            <w:caps/>
            <w:color w:val="585858"/>
          </w:rPr>
          <w:fldChar w:fldCharType="begin"/>
        </w:r>
        <w:r w:rsidRPr="00C95929">
          <w:rPr>
            <w:rFonts w:ascii="roboto" w:eastAsia="Times New Roman" w:hAnsi="roboto" w:cs="Times New Roman"/>
            <w:caps/>
            <w:color w:val="585858"/>
          </w:rPr>
          <w:instrText xml:space="preserve"> HYPERLINK "https://www.teacherph.com/category/issuances/deped-order/" </w:instrText>
        </w:r>
        <w:r w:rsidRPr="00C95929">
          <w:rPr>
            <w:rFonts w:ascii="roboto" w:eastAsia="Times New Roman" w:hAnsi="roboto" w:cs="Times New Roman"/>
            <w:caps/>
            <w:color w:val="585858"/>
          </w:rPr>
          <w:fldChar w:fldCharType="separate"/>
        </w:r>
        <w:r w:rsidRPr="00C95929">
          <w:rPr>
            <w:rFonts w:ascii="roboto" w:eastAsia="Times New Roman" w:hAnsi="roboto" w:cs="Times New Roman"/>
            <w:caps/>
            <w:color w:val="0000FF"/>
          </w:rPr>
          <w:t>DEPED ORDER</w:t>
        </w:r>
        <w:r w:rsidRPr="00C95929">
          <w:rPr>
            <w:rFonts w:ascii="roboto" w:eastAsia="Times New Roman" w:hAnsi="roboto" w:cs="Times New Roman"/>
            <w:caps/>
            <w:color w:val="585858"/>
          </w:rPr>
          <w:fldChar w:fldCharType="end"/>
        </w:r>
      </w:ins>
    </w:p>
    <w:p w:rsidR="00C95929" w:rsidRPr="00C95929" w:rsidRDefault="00C95929" w:rsidP="00C95929">
      <w:pPr>
        <w:shd w:val="clear" w:color="auto" w:fill="FFFFFF"/>
        <w:spacing w:after="0" w:line="374" w:lineRule="atLeast"/>
        <w:rPr>
          <w:ins w:id="44" w:author="Unknown"/>
          <w:rFonts w:ascii="roboto" w:eastAsia="Times New Roman" w:hAnsi="roboto" w:cs="Times New Roman"/>
          <w:color w:val="383838"/>
          <w:sz w:val="26"/>
          <w:szCs w:val="26"/>
        </w:rPr>
      </w:pPr>
      <w:ins w:id="45" w:author="Unknown">
        <w:r w:rsidRPr="00C95929">
          <w:rPr>
            <w:rFonts w:ascii="roboto" w:eastAsia="Times New Roman" w:hAnsi="roboto" w:cs="Times New Roman"/>
            <w:color w:val="383838"/>
            <w:sz w:val="26"/>
            <w:szCs w:val="26"/>
          </w:rPr>
          <w:fldChar w:fldCharType="begin"/>
        </w:r>
        <w:r w:rsidRPr="00C95929">
          <w:rPr>
            <w:rFonts w:ascii="roboto" w:eastAsia="Times New Roman" w:hAnsi="roboto" w:cs="Times New Roman"/>
            <w:color w:val="383838"/>
            <w:sz w:val="26"/>
            <w:szCs w:val="26"/>
          </w:rPr>
          <w:instrText xml:space="preserve"> HYPERLINK "https://www.teacherph.com/school-readiness-year-end-assessment-sreya/" </w:instrText>
        </w:r>
        <w:r w:rsidRPr="00C95929">
          <w:rPr>
            <w:rFonts w:ascii="roboto" w:eastAsia="Times New Roman" w:hAnsi="roboto" w:cs="Times New Roman"/>
            <w:color w:val="383838"/>
            <w:sz w:val="26"/>
            <w:szCs w:val="26"/>
          </w:rPr>
          <w:fldChar w:fldCharType="separate"/>
        </w:r>
        <w:r w:rsidRPr="00C95929">
          <w:rPr>
            <w:rFonts w:ascii="roboto" w:eastAsia="Times New Roman" w:hAnsi="roboto" w:cs="Times New Roman"/>
            <w:color w:val="0000FF"/>
            <w:sz w:val="26"/>
          </w:rPr>
          <w:t>School Readiness Year-End Assessment (</w:t>
        </w:r>
        <w:proofErr w:type="spellStart"/>
        <w:r w:rsidRPr="00C95929">
          <w:rPr>
            <w:rFonts w:ascii="roboto" w:eastAsia="Times New Roman" w:hAnsi="roboto" w:cs="Times New Roman"/>
            <w:color w:val="0000FF"/>
            <w:sz w:val="26"/>
          </w:rPr>
          <w:t>SReYA</w:t>
        </w:r>
        <w:proofErr w:type="spellEnd"/>
        <w:r w:rsidRPr="00C95929">
          <w:rPr>
            <w:rFonts w:ascii="roboto" w:eastAsia="Times New Roman" w:hAnsi="roboto" w:cs="Times New Roman"/>
            <w:color w:val="0000FF"/>
            <w:sz w:val="26"/>
          </w:rPr>
          <w:t>)</w:t>
        </w:r>
        <w:r w:rsidRPr="00C95929">
          <w:rPr>
            <w:rFonts w:ascii="roboto" w:eastAsia="Times New Roman" w:hAnsi="roboto" w:cs="Times New Roman"/>
            <w:color w:val="383838"/>
            <w:sz w:val="26"/>
            <w:szCs w:val="26"/>
          </w:rPr>
          <w:fldChar w:fldCharType="end"/>
        </w:r>
      </w:ins>
    </w:p>
    <w:p w:rsidR="00C95929" w:rsidRPr="00C95929" w:rsidRDefault="00C95929" w:rsidP="00C95929">
      <w:pPr>
        <w:shd w:val="clear" w:color="auto" w:fill="FFFFFF"/>
        <w:spacing w:line="240" w:lineRule="auto"/>
        <w:rPr>
          <w:ins w:id="46" w:author="Unknown"/>
          <w:rFonts w:ascii="open sans" w:eastAsia="Times New Roman" w:hAnsi="open sans" w:cs="Times New Roman"/>
          <w:color w:val="ADB5BD"/>
        </w:rPr>
      </w:pPr>
      <w:ins w:id="47" w:author="Unknown">
        <w:r w:rsidRPr="00C95929">
          <w:rPr>
            <w:rFonts w:ascii="open sans" w:eastAsia="Times New Roman" w:hAnsi="open sans" w:cs="Times New Roman"/>
            <w:color w:val="ADB5BD"/>
          </w:rPr>
          <w:lastRenderedPageBreak/>
          <w:t>May 11, 2018</w:t>
        </w:r>
      </w:ins>
    </w:p>
    <w:p w:rsidR="00C95929" w:rsidRPr="00C95929" w:rsidRDefault="00C95929" w:rsidP="00C95929">
      <w:pPr>
        <w:shd w:val="clear" w:color="auto" w:fill="FFFFFF"/>
        <w:spacing w:after="318" w:line="240" w:lineRule="auto"/>
        <w:rPr>
          <w:ins w:id="48" w:author="Unknown"/>
          <w:rFonts w:ascii="open sans" w:eastAsia="Times New Roman" w:hAnsi="open sans" w:cs="Times New Roman"/>
          <w:color w:val="585858"/>
          <w:sz w:val="28"/>
          <w:szCs w:val="28"/>
        </w:rPr>
      </w:pPr>
      <w:ins w:id="49" w:author="Unknown">
        <w:r w:rsidRPr="00C95929">
          <w:rPr>
            <w:rFonts w:ascii="open sans" w:eastAsia="Times New Roman" w:hAnsi="open sans" w:cs="Times New Roman"/>
            <w:color w:val="585858"/>
            <w:sz w:val="28"/>
            <w:szCs w:val="28"/>
          </w:rPr>
          <w:t>a. Learners who will receive recognition and awards; and</w:t>
        </w:r>
      </w:ins>
    </w:p>
    <w:p w:rsidR="00C95929" w:rsidRPr="00C95929" w:rsidRDefault="00C95929" w:rsidP="00C95929">
      <w:pPr>
        <w:shd w:val="clear" w:color="auto" w:fill="FFFFFF"/>
        <w:spacing w:after="318" w:line="240" w:lineRule="auto"/>
        <w:rPr>
          <w:ins w:id="50" w:author="Unknown"/>
          <w:rFonts w:ascii="open sans" w:eastAsia="Times New Roman" w:hAnsi="open sans" w:cs="Times New Roman"/>
          <w:color w:val="585858"/>
          <w:sz w:val="28"/>
          <w:szCs w:val="28"/>
        </w:rPr>
      </w:pPr>
      <w:ins w:id="51" w:author="Unknown">
        <w:r w:rsidRPr="00C95929">
          <w:rPr>
            <w:rFonts w:ascii="open sans" w:eastAsia="Times New Roman" w:hAnsi="open sans" w:cs="Times New Roman"/>
            <w:color w:val="585858"/>
            <w:sz w:val="28"/>
            <w:szCs w:val="28"/>
          </w:rPr>
          <w:t>b. Learners who are candidates for graduation. They shall accomplish their clearance on the week prior to date of graduation.</w:t>
        </w:r>
      </w:ins>
    </w:p>
    <w:p w:rsidR="00C95929" w:rsidRPr="00C95929" w:rsidRDefault="00C95929" w:rsidP="00C95929">
      <w:pPr>
        <w:shd w:val="clear" w:color="auto" w:fill="FFFFFF"/>
        <w:spacing w:after="318" w:line="240" w:lineRule="auto"/>
        <w:rPr>
          <w:ins w:id="52" w:author="Unknown"/>
          <w:rFonts w:ascii="open sans" w:eastAsia="Times New Roman" w:hAnsi="open sans" w:cs="Times New Roman"/>
          <w:color w:val="585858"/>
          <w:sz w:val="28"/>
          <w:szCs w:val="28"/>
        </w:rPr>
      </w:pPr>
      <w:ins w:id="53" w:author="Unknown">
        <w:r w:rsidRPr="00C95929">
          <w:rPr>
            <w:rFonts w:ascii="open sans" w:eastAsia="Times New Roman" w:hAnsi="open sans" w:cs="Times New Roman"/>
            <w:color w:val="585858"/>
            <w:sz w:val="28"/>
            <w:szCs w:val="28"/>
          </w:rPr>
          <w:t>13. In preparation for the opening of classes for SY 2019-2020, the schools shall conduct the following activities:</w:t>
        </w:r>
      </w:ins>
    </w:p>
    <w:p w:rsidR="00C95929" w:rsidRPr="00C95929" w:rsidRDefault="00C95929" w:rsidP="00C95929">
      <w:pPr>
        <w:shd w:val="clear" w:color="auto" w:fill="FFFFFF"/>
        <w:spacing w:after="318" w:line="240" w:lineRule="auto"/>
        <w:rPr>
          <w:ins w:id="54" w:author="Unknown"/>
          <w:rFonts w:ascii="open sans" w:eastAsia="Times New Roman" w:hAnsi="open sans" w:cs="Times New Roman"/>
          <w:color w:val="585858"/>
          <w:sz w:val="28"/>
          <w:szCs w:val="28"/>
        </w:rPr>
      </w:pPr>
      <w:proofErr w:type="gramStart"/>
      <w:ins w:id="55" w:author="Unknown">
        <w:r w:rsidRPr="00C95929">
          <w:rPr>
            <w:rFonts w:ascii="open sans" w:eastAsia="Times New Roman" w:hAnsi="open sans" w:cs="Times New Roman"/>
            <w:color w:val="585858"/>
            <w:sz w:val="28"/>
            <w:szCs w:val="28"/>
          </w:rPr>
          <w:t>a</w:t>
        </w:r>
        <w:proofErr w:type="gramEnd"/>
        <w:r w:rsidRPr="00C95929">
          <w:rPr>
            <w:rFonts w:ascii="open sans" w:eastAsia="Times New Roman" w:hAnsi="open sans" w:cs="Times New Roman"/>
            <w:color w:val="585858"/>
            <w:sz w:val="28"/>
            <w:szCs w:val="28"/>
          </w:rPr>
          <w:t>. Early Registration of learners, beginning on Saturday, January 26, 2019 in the schools where they wish to study;</w:t>
        </w:r>
      </w:ins>
    </w:p>
    <w:p w:rsidR="00C95929" w:rsidRPr="00C95929" w:rsidRDefault="00C95929" w:rsidP="00C95929">
      <w:pPr>
        <w:shd w:val="clear" w:color="auto" w:fill="FFFFFF"/>
        <w:spacing w:after="318" w:line="240" w:lineRule="auto"/>
        <w:rPr>
          <w:ins w:id="56" w:author="Unknown"/>
          <w:rFonts w:ascii="open sans" w:eastAsia="Times New Roman" w:hAnsi="open sans" w:cs="Times New Roman"/>
          <w:color w:val="585858"/>
          <w:sz w:val="28"/>
          <w:szCs w:val="28"/>
        </w:rPr>
      </w:pPr>
      <w:proofErr w:type="gramStart"/>
      <w:ins w:id="57" w:author="Unknown">
        <w:r w:rsidRPr="00C95929">
          <w:rPr>
            <w:rFonts w:ascii="open sans" w:eastAsia="Times New Roman" w:hAnsi="open sans" w:cs="Times New Roman"/>
            <w:color w:val="585858"/>
            <w:sz w:val="28"/>
            <w:szCs w:val="28"/>
          </w:rPr>
          <w:t>b</w:t>
        </w:r>
        <w:proofErr w:type="gram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Brigada</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Eskwela</w:t>
        </w:r>
        <w:proofErr w:type="spellEnd"/>
        <w:r w:rsidRPr="00C95929">
          <w:rPr>
            <w:rFonts w:ascii="open sans" w:eastAsia="Times New Roman" w:hAnsi="open sans" w:cs="Times New Roman"/>
            <w:color w:val="585858"/>
            <w:sz w:val="28"/>
            <w:szCs w:val="28"/>
          </w:rPr>
          <w:t xml:space="preserve"> from May 13 to 17, 2019 to enable the community and the school to prepare their facilities before the start of another school year;</w:t>
        </w:r>
      </w:ins>
    </w:p>
    <w:p w:rsidR="00C95929" w:rsidRPr="00C95929" w:rsidRDefault="00C95929" w:rsidP="00C95929">
      <w:pPr>
        <w:shd w:val="clear" w:color="auto" w:fill="FFFFFF"/>
        <w:spacing w:after="318" w:line="240" w:lineRule="auto"/>
        <w:rPr>
          <w:ins w:id="58" w:author="Unknown"/>
          <w:rFonts w:ascii="open sans" w:eastAsia="Times New Roman" w:hAnsi="open sans" w:cs="Times New Roman"/>
          <w:color w:val="585858"/>
          <w:sz w:val="28"/>
          <w:szCs w:val="28"/>
        </w:rPr>
      </w:pPr>
      <w:proofErr w:type="gramStart"/>
      <w:ins w:id="59" w:author="Unknown">
        <w:r w:rsidRPr="00C95929">
          <w:rPr>
            <w:rFonts w:ascii="open sans" w:eastAsia="Times New Roman" w:hAnsi="open sans" w:cs="Times New Roman"/>
            <w:color w:val="585858"/>
            <w:sz w:val="28"/>
            <w:szCs w:val="28"/>
          </w:rPr>
          <w:t>c</w:t>
        </w:r>
        <w:proofErr w:type="gram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Oplan</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Balik</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Eskwela</w:t>
        </w:r>
        <w:proofErr w:type="spellEnd"/>
        <w:r w:rsidRPr="00C95929">
          <w:rPr>
            <w:rFonts w:ascii="open sans" w:eastAsia="Times New Roman" w:hAnsi="open sans" w:cs="Times New Roman"/>
            <w:color w:val="585858"/>
            <w:sz w:val="28"/>
            <w:szCs w:val="28"/>
          </w:rPr>
          <w:t xml:space="preserve"> from May 20 to May 31, 2019 to facilitate the enrolment of learners; and</w:t>
        </w:r>
      </w:ins>
    </w:p>
    <w:p w:rsidR="00C95929" w:rsidRPr="00C95929" w:rsidRDefault="00C95929" w:rsidP="00C95929">
      <w:pPr>
        <w:shd w:val="clear" w:color="auto" w:fill="FFFFFF"/>
        <w:spacing w:after="318" w:line="240" w:lineRule="auto"/>
        <w:rPr>
          <w:ins w:id="60" w:author="Unknown"/>
          <w:rFonts w:ascii="open sans" w:eastAsia="Times New Roman" w:hAnsi="open sans" w:cs="Times New Roman"/>
          <w:color w:val="585858"/>
          <w:sz w:val="28"/>
          <w:szCs w:val="28"/>
        </w:rPr>
      </w:pPr>
      <w:proofErr w:type="gramStart"/>
      <w:ins w:id="61" w:author="Unknown">
        <w:r w:rsidRPr="00C95929">
          <w:rPr>
            <w:rFonts w:ascii="open sans" w:eastAsia="Times New Roman" w:hAnsi="open sans" w:cs="Times New Roman"/>
            <w:color w:val="585858"/>
            <w:sz w:val="28"/>
            <w:szCs w:val="28"/>
          </w:rPr>
          <w:t>d</w:t>
        </w:r>
        <w:proofErr w:type="gramEnd"/>
        <w:r w:rsidRPr="00C95929">
          <w:rPr>
            <w:rFonts w:ascii="open sans" w:eastAsia="Times New Roman" w:hAnsi="open sans" w:cs="Times New Roman"/>
            <w:color w:val="585858"/>
            <w:sz w:val="28"/>
            <w:szCs w:val="28"/>
          </w:rPr>
          <w:t>. In-Service Training (INSET) activities for teachers from May 27 to May 31, 2019, a week before the opening of classes.</w:t>
        </w:r>
      </w:ins>
    </w:p>
    <w:p w:rsidR="00C95929" w:rsidRPr="00C95929" w:rsidRDefault="00C95929" w:rsidP="00C95929">
      <w:pPr>
        <w:shd w:val="clear" w:color="auto" w:fill="FFFFFF"/>
        <w:spacing w:after="318" w:line="240" w:lineRule="auto"/>
        <w:rPr>
          <w:ins w:id="62" w:author="Unknown"/>
          <w:rFonts w:ascii="open sans" w:eastAsia="Times New Roman" w:hAnsi="open sans" w:cs="Times New Roman"/>
          <w:color w:val="585858"/>
          <w:sz w:val="28"/>
          <w:szCs w:val="28"/>
        </w:rPr>
      </w:pPr>
      <w:ins w:id="63" w:author="Unknown">
        <w:r w:rsidRPr="00C95929">
          <w:rPr>
            <w:rFonts w:ascii="open sans" w:eastAsia="Times New Roman" w:hAnsi="open sans" w:cs="Times New Roman"/>
            <w:color w:val="585858"/>
            <w:sz w:val="28"/>
            <w:szCs w:val="28"/>
          </w:rPr>
          <w:t>14. In Enclosure No. 2, a calendar is presented with specific markings:</w:t>
        </w:r>
      </w:ins>
    </w:p>
    <w:p w:rsidR="00C95929" w:rsidRPr="00C95929" w:rsidRDefault="00C95929" w:rsidP="00C95929">
      <w:pPr>
        <w:shd w:val="clear" w:color="auto" w:fill="FFFFFF"/>
        <w:spacing w:after="318" w:line="240" w:lineRule="auto"/>
        <w:rPr>
          <w:ins w:id="64" w:author="Unknown"/>
          <w:rFonts w:ascii="open sans" w:eastAsia="Times New Roman" w:hAnsi="open sans" w:cs="Times New Roman"/>
          <w:color w:val="585858"/>
          <w:sz w:val="28"/>
          <w:szCs w:val="28"/>
        </w:rPr>
      </w:pPr>
      <w:ins w:id="65" w:author="Unknown">
        <w:r w:rsidRPr="00C95929">
          <w:rPr>
            <w:rFonts w:ascii="open sans" w:eastAsia="Times New Roman" w:hAnsi="open sans" w:cs="Times New Roman"/>
            <w:color w:val="585858"/>
            <w:sz w:val="28"/>
            <w:szCs w:val="28"/>
          </w:rPr>
          <w:t>a. Declared holidays and weekdays with no classes are crossed out (X).</w:t>
        </w:r>
      </w:ins>
    </w:p>
    <w:p w:rsidR="00C95929" w:rsidRPr="00C95929" w:rsidRDefault="00C95929" w:rsidP="00C95929">
      <w:pPr>
        <w:shd w:val="clear" w:color="auto" w:fill="FFFFFF"/>
        <w:spacing w:after="318" w:line="240" w:lineRule="auto"/>
        <w:rPr>
          <w:ins w:id="66" w:author="Unknown"/>
          <w:rFonts w:ascii="open sans" w:eastAsia="Times New Roman" w:hAnsi="open sans" w:cs="Times New Roman"/>
          <w:color w:val="585858"/>
          <w:sz w:val="28"/>
          <w:szCs w:val="28"/>
        </w:rPr>
      </w:pPr>
      <w:ins w:id="67" w:author="Unknown">
        <w:r w:rsidRPr="00C95929">
          <w:rPr>
            <w:rFonts w:ascii="open sans" w:eastAsia="Times New Roman" w:hAnsi="open sans" w:cs="Times New Roman"/>
            <w:color w:val="585858"/>
            <w:sz w:val="28"/>
            <w:szCs w:val="28"/>
          </w:rPr>
          <w:t>b. Days with school activities for teachers, personnel and other stakeholders (e.g. PTC, general assemblies, PEPT for out-of-school learners) are boxed (□).</w:t>
        </w:r>
      </w:ins>
    </w:p>
    <w:p w:rsidR="00C95929" w:rsidRPr="00C95929" w:rsidRDefault="00C95929" w:rsidP="00C95929">
      <w:pPr>
        <w:shd w:val="clear" w:color="auto" w:fill="FFFFFF"/>
        <w:spacing w:after="318" w:line="240" w:lineRule="auto"/>
        <w:rPr>
          <w:ins w:id="68" w:author="Unknown"/>
          <w:rFonts w:ascii="open sans" w:eastAsia="Times New Roman" w:hAnsi="open sans" w:cs="Times New Roman"/>
          <w:color w:val="585858"/>
          <w:sz w:val="28"/>
          <w:szCs w:val="28"/>
        </w:rPr>
      </w:pPr>
      <w:ins w:id="69" w:author="Unknown">
        <w:r w:rsidRPr="00C95929">
          <w:rPr>
            <w:rFonts w:ascii="open sans" w:eastAsia="Times New Roman" w:hAnsi="open sans" w:cs="Times New Roman"/>
            <w:color w:val="585858"/>
            <w:sz w:val="28"/>
            <w:szCs w:val="28"/>
          </w:rPr>
          <w:t xml:space="preserve">c. Days with student activities or activities that involve student participation (e.g. NFOT, NSPC, </w:t>
        </w:r>
        <w:proofErr w:type="spellStart"/>
        <w:r w:rsidRPr="00C95929">
          <w:rPr>
            <w:rFonts w:ascii="open sans" w:eastAsia="Times New Roman" w:hAnsi="open sans" w:cs="Times New Roman"/>
            <w:color w:val="585858"/>
            <w:sz w:val="28"/>
            <w:szCs w:val="28"/>
          </w:rPr>
          <w:t>deworming</w:t>
        </w:r>
        <w:proofErr w:type="spellEnd"/>
        <w:r w:rsidRPr="00C95929">
          <w:rPr>
            <w:rFonts w:ascii="open sans" w:eastAsia="Times New Roman" w:hAnsi="open sans" w:cs="Times New Roman"/>
            <w:color w:val="585858"/>
            <w:sz w:val="28"/>
            <w:szCs w:val="28"/>
          </w:rPr>
          <w:t xml:space="preserve"> of school children) are encircled (O). These activities are conducted on class days and may or may not disrupt classes. If the date for a student activity in a specific month is still tentative, the last school day may be temporarily marked as alternate day for said activity.</w:t>
        </w:r>
      </w:ins>
    </w:p>
    <w:p w:rsidR="00C95929" w:rsidRPr="00C95929" w:rsidRDefault="00C95929" w:rsidP="00C95929">
      <w:pPr>
        <w:shd w:val="clear" w:color="auto" w:fill="FFFFFF"/>
        <w:spacing w:after="318" w:line="240" w:lineRule="auto"/>
        <w:rPr>
          <w:ins w:id="70" w:author="Unknown"/>
          <w:rFonts w:ascii="open sans" w:eastAsia="Times New Roman" w:hAnsi="open sans" w:cs="Times New Roman"/>
          <w:color w:val="585858"/>
          <w:sz w:val="28"/>
          <w:szCs w:val="28"/>
        </w:rPr>
      </w:pPr>
      <w:ins w:id="71" w:author="Unknown">
        <w:r w:rsidRPr="00C95929">
          <w:rPr>
            <w:rFonts w:ascii="open sans" w:eastAsia="Times New Roman" w:hAnsi="open sans" w:cs="Times New Roman"/>
            <w:color w:val="585858"/>
            <w:sz w:val="28"/>
            <w:szCs w:val="28"/>
          </w:rPr>
          <w:t>d. School activities conducted for several weeks (i.e. Early Registration) are no longer reflected in the actual calendar.</w:t>
        </w:r>
      </w:ins>
    </w:p>
    <w:p w:rsidR="00C95929" w:rsidRPr="00C95929" w:rsidRDefault="00C95929" w:rsidP="00C95929">
      <w:pPr>
        <w:shd w:val="clear" w:color="auto" w:fill="FFFFFF"/>
        <w:spacing w:before="374" w:after="187" w:line="240" w:lineRule="auto"/>
        <w:jc w:val="center"/>
        <w:outlineLvl w:val="2"/>
        <w:rPr>
          <w:ins w:id="72" w:author="Unknown"/>
          <w:rFonts w:ascii="roboto" w:eastAsia="Times New Roman" w:hAnsi="roboto" w:cs="Times New Roman"/>
          <w:color w:val="2D2D2D"/>
          <w:sz w:val="47"/>
          <w:szCs w:val="47"/>
        </w:rPr>
      </w:pPr>
      <w:proofErr w:type="spellStart"/>
      <w:ins w:id="73" w:author="Unknown">
        <w:r w:rsidRPr="00C95929">
          <w:rPr>
            <w:rFonts w:ascii="roboto" w:eastAsia="Times New Roman" w:hAnsi="roboto" w:cs="Times New Roman"/>
            <w:color w:val="2D2D2D"/>
            <w:sz w:val="47"/>
            <w:szCs w:val="47"/>
          </w:rPr>
          <w:t>DepEd</w:t>
        </w:r>
        <w:proofErr w:type="spellEnd"/>
        <w:r w:rsidRPr="00C95929">
          <w:rPr>
            <w:rFonts w:ascii="roboto" w:eastAsia="Times New Roman" w:hAnsi="roboto" w:cs="Times New Roman"/>
            <w:color w:val="2D2D2D"/>
            <w:sz w:val="47"/>
            <w:szCs w:val="47"/>
          </w:rPr>
          <w:t xml:space="preserve"> School Calendar for School Year (SY) 2018-2019</w:t>
        </w:r>
      </w:ins>
    </w:p>
    <w:p w:rsidR="00C95929" w:rsidRPr="00C95929" w:rsidRDefault="00C95929" w:rsidP="00C95929">
      <w:pPr>
        <w:shd w:val="clear" w:color="auto" w:fill="FFFFFF"/>
        <w:spacing w:after="318" w:line="240" w:lineRule="auto"/>
        <w:rPr>
          <w:ins w:id="74" w:author="Unknown"/>
          <w:rFonts w:ascii="open sans" w:eastAsia="Times New Roman" w:hAnsi="open sans" w:cs="Times New Roman"/>
          <w:color w:val="585858"/>
          <w:sz w:val="28"/>
          <w:szCs w:val="28"/>
        </w:rPr>
      </w:pPr>
      <w:ins w:id="75" w:author="Unknown">
        <w:r w:rsidRPr="00C95929">
          <w:rPr>
            <w:rFonts w:ascii="open sans" w:eastAsia="Times New Roman" w:hAnsi="open sans" w:cs="Times New Roman"/>
            <w:b/>
            <w:bCs/>
            <w:color w:val="585858"/>
            <w:sz w:val="28"/>
          </w:rPr>
          <w:t xml:space="preserve">Enclosure No. 2 to </w:t>
        </w:r>
        <w:proofErr w:type="spellStart"/>
        <w:r w:rsidRPr="00C95929">
          <w:rPr>
            <w:rFonts w:ascii="open sans" w:eastAsia="Times New Roman" w:hAnsi="open sans" w:cs="Times New Roman"/>
            <w:b/>
            <w:bCs/>
            <w:color w:val="585858"/>
            <w:sz w:val="28"/>
          </w:rPr>
          <w:t>DepEd</w:t>
        </w:r>
        <w:proofErr w:type="spellEnd"/>
        <w:r w:rsidRPr="00C95929">
          <w:rPr>
            <w:rFonts w:ascii="open sans" w:eastAsia="Times New Roman" w:hAnsi="open sans" w:cs="Times New Roman"/>
            <w:b/>
            <w:bCs/>
            <w:color w:val="585858"/>
            <w:sz w:val="28"/>
          </w:rPr>
          <w:t xml:space="preserve"> Order No. 25, s. 2018</w:t>
        </w:r>
      </w:ins>
    </w:p>
    <w:tbl>
      <w:tblPr>
        <w:tblW w:w="13353" w:type="dxa"/>
        <w:tblBorders>
          <w:top w:val="single" w:sz="8" w:space="0" w:color="DDDDDD"/>
          <w:left w:val="single" w:sz="8" w:space="0" w:color="DDDDDD"/>
          <w:bottom w:val="single" w:sz="8" w:space="0" w:color="DDDDDD"/>
          <w:right w:val="single" w:sz="8" w:space="0" w:color="DDDDDD"/>
        </w:tblBorders>
        <w:shd w:val="clear" w:color="auto" w:fill="FFFFFF"/>
        <w:tblCellMar>
          <w:top w:w="15" w:type="dxa"/>
          <w:left w:w="15" w:type="dxa"/>
          <w:bottom w:w="15" w:type="dxa"/>
          <w:right w:w="15" w:type="dxa"/>
        </w:tblCellMar>
        <w:tblLook w:val="04A0"/>
      </w:tblPr>
      <w:tblGrid>
        <w:gridCol w:w="2124"/>
        <w:gridCol w:w="8610"/>
        <w:gridCol w:w="2619"/>
      </w:tblGrid>
      <w:tr w:rsidR="00C95929" w:rsidRPr="00C95929" w:rsidTr="00C95929">
        <w:trPr>
          <w:tblHeader/>
        </w:trPr>
        <w:tc>
          <w:tcPr>
            <w:tcW w:w="0" w:type="auto"/>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C95929" w:rsidRPr="00C95929" w:rsidRDefault="00C95929" w:rsidP="00C95929">
            <w:pPr>
              <w:spacing w:after="561" w:line="240" w:lineRule="auto"/>
              <w:rPr>
                <w:rFonts w:ascii="open sans" w:eastAsia="Times New Roman" w:hAnsi="open sans" w:cs="Times New Roman"/>
                <w:b/>
                <w:bCs/>
                <w:color w:val="585858"/>
                <w:sz w:val="28"/>
                <w:szCs w:val="28"/>
              </w:rPr>
            </w:pPr>
            <w:r w:rsidRPr="00C95929">
              <w:rPr>
                <w:rFonts w:ascii="open sans" w:eastAsia="Times New Roman" w:hAnsi="open sans" w:cs="Times New Roman"/>
                <w:b/>
                <w:bCs/>
                <w:color w:val="585858"/>
                <w:sz w:val="28"/>
                <w:szCs w:val="28"/>
              </w:rPr>
              <w:lastRenderedPageBreak/>
              <w:t>Month</w:t>
            </w:r>
          </w:p>
        </w:tc>
        <w:tc>
          <w:tcPr>
            <w:tcW w:w="0" w:type="auto"/>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C95929" w:rsidRPr="00C95929" w:rsidRDefault="00C95929" w:rsidP="00C95929">
            <w:pPr>
              <w:spacing w:after="561" w:line="240" w:lineRule="auto"/>
              <w:rPr>
                <w:rFonts w:ascii="open sans" w:eastAsia="Times New Roman" w:hAnsi="open sans" w:cs="Times New Roman"/>
                <w:b/>
                <w:bCs/>
                <w:color w:val="585858"/>
                <w:sz w:val="28"/>
                <w:szCs w:val="28"/>
              </w:rPr>
            </w:pPr>
            <w:r w:rsidRPr="00C95929">
              <w:rPr>
                <w:rFonts w:ascii="open sans" w:eastAsia="Times New Roman" w:hAnsi="open sans" w:cs="Times New Roman"/>
                <w:b/>
                <w:bCs/>
                <w:color w:val="585858"/>
                <w:sz w:val="28"/>
                <w:szCs w:val="28"/>
              </w:rPr>
              <w:t>Activity</w:t>
            </w:r>
          </w:p>
        </w:tc>
        <w:tc>
          <w:tcPr>
            <w:tcW w:w="0" w:type="auto"/>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C95929" w:rsidRPr="00C95929" w:rsidRDefault="00C95929" w:rsidP="00C95929">
            <w:pPr>
              <w:spacing w:after="561" w:line="240" w:lineRule="auto"/>
              <w:rPr>
                <w:rFonts w:ascii="open sans" w:eastAsia="Times New Roman" w:hAnsi="open sans" w:cs="Times New Roman"/>
                <w:b/>
                <w:bCs/>
                <w:color w:val="585858"/>
                <w:sz w:val="28"/>
                <w:szCs w:val="28"/>
              </w:rPr>
            </w:pPr>
            <w:r w:rsidRPr="00C95929">
              <w:rPr>
                <w:rFonts w:ascii="open sans" w:eastAsia="Times New Roman" w:hAnsi="open sans" w:cs="Times New Roman"/>
                <w:b/>
                <w:bCs/>
                <w:color w:val="585858"/>
                <w:sz w:val="28"/>
                <w:szCs w:val="28"/>
              </w:rPr>
              <w:t>No. of School Days</w:t>
            </w:r>
          </w:p>
        </w:tc>
      </w:tr>
      <w:tr w:rsidR="00C95929" w:rsidRPr="00C95929" w:rsidTr="00C95929">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May 2018</w:t>
            </w:r>
          </w:p>
        </w:tc>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May 21-June 8</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Oplan</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Balik</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Eskwela</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May 21-June 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Brigada</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Eskwela</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June 2018</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1st General Assembly and Parent-Teacher Conference (Sat.)</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First Quarter: 48 days</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Beginning of classes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12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Independence Day (regular holiday)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lastRenderedPageBreak/>
              <w:t>15</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Eid’l</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Fitr</w:t>
            </w:r>
            <w:proofErr w:type="spellEnd"/>
            <w:r w:rsidRPr="00C95929">
              <w:rPr>
                <w:rFonts w:ascii="open sans" w:eastAsia="Times New Roman" w:hAnsi="open sans" w:cs="Times New Roman"/>
                <w:color w:val="585858"/>
                <w:sz w:val="28"/>
                <w:szCs w:val="28"/>
              </w:rPr>
              <w:t xml:space="preserve"> (regular holiday)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Early Language Literacy and Numeracy Assessment (ELLNA)</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Special Philippine Educational Placement Test (PEPT for Independence 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July 2018</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2-31</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Deworming</w:t>
            </w:r>
            <w:proofErr w:type="spellEnd"/>
            <w:r w:rsidRPr="00C95929">
              <w:rPr>
                <w:rFonts w:ascii="open sans" w:eastAsia="Times New Roman" w:hAnsi="open sans" w:cs="Times New Roman"/>
                <w:color w:val="585858"/>
                <w:sz w:val="28"/>
                <w:szCs w:val="28"/>
              </w:rPr>
              <w:t xml:space="preserve"> of School Children</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August 2018</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9-10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First Quarter Examinations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lastRenderedPageBreak/>
              <w:t>18</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Distribution of Report Cards and 2nd Parent-Teacher Conference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2nd Quarter: 48 days</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21</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Ninoy</w:t>
            </w:r>
            <w:proofErr w:type="spellEnd"/>
            <w:r w:rsidRPr="00C95929">
              <w:rPr>
                <w:rFonts w:ascii="open sans" w:eastAsia="Times New Roman" w:hAnsi="open sans" w:cs="Times New Roman"/>
                <w:color w:val="585858"/>
                <w:sz w:val="28"/>
                <w:szCs w:val="28"/>
              </w:rPr>
              <w:t xml:space="preserve"> Aquino Day (special nonworking holiday)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Eid’l</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Adha</w:t>
            </w:r>
            <w:proofErr w:type="spellEnd"/>
            <w:r w:rsidRPr="00C95929">
              <w:rPr>
                <w:rFonts w:ascii="open sans" w:eastAsia="Times New Roman" w:hAnsi="open sans" w:cs="Times New Roman"/>
                <w:color w:val="585858"/>
                <w:sz w:val="28"/>
                <w:szCs w:val="28"/>
              </w:rPr>
              <w:t xml:space="preserve"> (regular holiday)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27</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National Heroes Day (regular holiday)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National Career Assessment Examination for Grade 9</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September 2018</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October 2018</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lastRenderedPageBreak/>
              <w:t>5</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World Teachers’ 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18-19</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Second Quarter Examinations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 xml:space="preserve">Start of </w:t>
            </w:r>
            <w:proofErr w:type="spellStart"/>
            <w:r w:rsidRPr="00C95929">
              <w:rPr>
                <w:rFonts w:ascii="open sans" w:eastAsia="Times New Roman" w:hAnsi="open sans" w:cs="Times New Roman"/>
                <w:color w:val="585858"/>
                <w:sz w:val="28"/>
                <w:szCs w:val="28"/>
              </w:rPr>
              <w:t>Sembreak</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3rd Quarter: 52 days</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22-26</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In-Service Training for Teachers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27</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Distribution of Report Cards and 3rd Parent-Teacher Conference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29</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Resumption of Classes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Accreditation and Equivalency Test (A&amp;E)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 xml:space="preserve">November </w:t>
            </w:r>
            <w:r w:rsidRPr="00C95929">
              <w:rPr>
                <w:rFonts w:ascii="open sans" w:eastAsia="Times New Roman" w:hAnsi="open sans" w:cs="Times New Roman"/>
                <w:b/>
                <w:bCs/>
                <w:color w:val="585858"/>
                <w:sz w:val="28"/>
              </w:rPr>
              <w:lastRenderedPageBreak/>
              <w:t>2018</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lastRenderedPageBreak/>
              <w:t>1</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All Saints Day (special non-working holiday)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All Souls Day (special non-working holiday)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Administration of PEPT (regular)</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Basic Education Exit Assessment for Grade 12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30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Bonifacio</w:t>
            </w:r>
            <w:proofErr w:type="spellEnd"/>
            <w:r w:rsidRPr="00C95929">
              <w:rPr>
                <w:rFonts w:ascii="open sans" w:eastAsia="Times New Roman" w:hAnsi="open sans" w:cs="Times New Roman"/>
                <w:color w:val="585858"/>
                <w:sz w:val="28"/>
                <w:szCs w:val="28"/>
              </w:rPr>
              <w:t xml:space="preserve"> Day (regular holiday)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December 2018</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lastRenderedPageBreak/>
              <w:t>15</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Class 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Start of Christmas Break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30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Rizal Day (regular holiday)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 xml:space="preserve">National </w:t>
            </w:r>
            <w:proofErr w:type="spellStart"/>
            <w:r w:rsidRPr="00C95929">
              <w:rPr>
                <w:rFonts w:ascii="open sans" w:eastAsia="Times New Roman" w:hAnsi="open sans" w:cs="Times New Roman"/>
                <w:color w:val="585858"/>
                <w:sz w:val="28"/>
                <w:szCs w:val="28"/>
              </w:rPr>
              <w:t>Musabaqah</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January 2019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Entire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Deworming</w:t>
            </w:r>
            <w:proofErr w:type="spellEnd"/>
            <w:r w:rsidRPr="00C95929">
              <w:rPr>
                <w:rFonts w:ascii="open sans" w:eastAsia="Times New Roman" w:hAnsi="open sans" w:cs="Times New Roman"/>
                <w:color w:val="585858"/>
                <w:sz w:val="28"/>
                <w:szCs w:val="28"/>
              </w:rPr>
              <w:t xml:space="preserve"> of school children</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Resumption of classes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10-11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Third Quarter Examinations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lastRenderedPageBreak/>
              <w:t>19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Distribution of Cards</w:t>
            </w:r>
            <w:r w:rsidRPr="00C95929">
              <w:rPr>
                <w:rFonts w:ascii="open sans" w:eastAsia="Times New Roman" w:hAnsi="open sans" w:cs="Times New Roman"/>
                <w:color w:val="585858"/>
                <w:sz w:val="28"/>
                <w:szCs w:val="28"/>
              </w:rPr>
              <w:br/>
              <w:t>(Parent -Teacher) Conference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4th Quarter: 60 days</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Jan. 26 -Feb. 27</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Early Registration for Kindergarten to Grade 12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Jan. 28-Feb. 1</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National School Press Conference (NSPC)</w:t>
            </w:r>
            <w:r w:rsidRPr="00C95929">
              <w:rPr>
                <w:rFonts w:ascii="open sans" w:eastAsia="Times New Roman" w:hAnsi="open sans" w:cs="Times New Roman"/>
                <w:color w:val="585858"/>
                <w:sz w:val="28"/>
                <w:szCs w:val="28"/>
              </w:rPr>
              <w:br/>
            </w:r>
            <w:r w:rsidRPr="00C95929">
              <w:rPr>
                <w:rFonts w:ascii="open sans" w:eastAsia="Times New Roman" w:hAnsi="open sans" w:cs="Times New Roman"/>
                <w:color w:val="585858"/>
                <w:sz w:val="28"/>
                <w:szCs w:val="28"/>
              </w:rPr>
              <w:br/>
              <w:t>National Festival of Talents (NFOT)</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February 2019</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4-15</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Supreme-Pupil Government/Supreme -Student Government Election (First to Second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5</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Chinese Lunar New Year’s Day (Special non-working holiday)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lastRenderedPageBreak/>
              <w:t>March 2019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14-15</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Fourth Quarter Examinations for Grades 6 and 12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21-22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Fourth Quarter for Grades 1-5 &amp; 7-11</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National Achievement Test (NAT) for Grade 6 and 10</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April 2019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1-5</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End of School Year Rites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5</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Last Day of Classes for SY 2018-2019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9</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Araw</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ng</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Kagitingan</w:t>
            </w:r>
            <w:proofErr w:type="spellEnd"/>
            <w:r w:rsidRPr="00C95929">
              <w:rPr>
                <w:rFonts w:ascii="open sans" w:eastAsia="Times New Roman" w:hAnsi="open sans" w:cs="Times New Roman"/>
                <w:color w:val="585858"/>
                <w:sz w:val="28"/>
                <w:szCs w:val="28"/>
              </w:rPr>
              <w:t xml:space="preserve"> (regular holiday)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lastRenderedPageBreak/>
              <w:t>11-12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Distribution of Report Cards and 5th</w:t>
            </w:r>
            <w:r w:rsidRPr="00C95929">
              <w:rPr>
                <w:rFonts w:ascii="open sans" w:eastAsia="Times New Roman" w:hAnsi="open sans" w:cs="Times New Roman"/>
                <w:color w:val="585858"/>
                <w:sz w:val="28"/>
                <w:szCs w:val="28"/>
              </w:rPr>
              <w:br/>
              <w:t>Parent-Teacher Conference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15</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Start of Summer Classes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18-19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Maundy Thursday and Good Friday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Palarong</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Pambansa</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May 2019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Labor Day (regular holiday)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Brigada</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Eskwela</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lastRenderedPageBreak/>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roofErr w:type="spellStart"/>
            <w:r w:rsidRPr="00C95929">
              <w:rPr>
                <w:rFonts w:ascii="open sans" w:eastAsia="Times New Roman" w:hAnsi="open sans" w:cs="Times New Roman"/>
                <w:color w:val="585858"/>
                <w:sz w:val="28"/>
                <w:szCs w:val="28"/>
              </w:rPr>
              <w:t>Oplan</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Balik</w:t>
            </w:r>
            <w:proofErr w:type="spellEnd"/>
            <w:r w:rsidRPr="00C95929">
              <w:rPr>
                <w:rFonts w:ascii="open sans" w:eastAsia="Times New Roman" w:hAnsi="open sans" w:cs="Times New Roman"/>
                <w:color w:val="585858"/>
                <w:sz w:val="28"/>
                <w:szCs w:val="28"/>
              </w:rPr>
              <w:t xml:space="preserve"> </w:t>
            </w:r>
            <w:proofErr w:type="spellStart"/>
            <w:r w:rsidRPr="00C95929">
              <w:rPr>
                <w:rFonts w:ascii="open sans" w:eastAsia="Times New Roman" w:hAnsi="open sans" w:cs="Times New Roman"/>
                <w:color w:val="585858"/>
                <w:sz w:val="28"/>
                <w:szCs w:val="28"/>
              </w:rPr>
              <w:t>Eskwela</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24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color w:val="585858"/>
                <w:sz w:val="28"/>
                <w:szCs w:val="28"/>
              </w:rPr>
              <w:t>End of Summer Classes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Total Number of School Days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208</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Total Number of Class Days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561" w:line="240" w:lineRule="auto"/>
              <w:rPr>
                <w:rFonts w:ascii="open sans" w:eastAsia="Times New Roman" w:hAnsi="open sans" w:cs="Times New Roman"/>
                <w:color w:val="585858"/>
                <w:sz w:val="28"/>
                <w:szCs w:val="28"/>
              </w:rPr>
            </w:pPr>
            <w:r w:rsidRPr="00C95929">
              <w:rPr>
                <w:rFonts w:ascii="open sans" w:eastAsia="Times New Roman" w:hAnsi="open sans" w:cs="Times New Roman"/>
                <w:b/>
                <w:bCs/>
                <w:color w:val="585858"/>
                <w:sz w:val="28"/>
              </w:rPr>
              <w:t>200</w:t>
            </w:r>
          </w:p>
        </w:tc>
      </w:tr>
    </w:tbl>
    <w:p w:rsidR="00C95929" w:rsidRPr="00C95929" w:rsidRDefault="00C95929" w:rsidP="00C95929">
      <w:pPr>
        <w:shd w:val="clear" w:color="auto" w:fill="FFFFFF"/>
        <w:spacing w:before="374" w:after="187" w:line="240" w:lineRule="auto"/>
        <w:jc w:val="center"/>
        <w:outlineLvl w:val="2"/>
        <w:rPr>
          <w:ins w:id="76" w:author="Unknown"/>
          <w:rFonts w:ascii="roboto" w:eastAsia="Times New Roman" w:hAnsi="roboto" w:cs="Times New Roman"/>
          <w:color w:val="2D2D2D"/>
          <w:sz w:val="47"/>
          <w:szCs w:val="47"/>
        </w:rPr>
      </w:pPr>
      <w:ins w:id="77" w:author="Unknown">
        <w:r w:rsidRPr="00C95929">
          <w:rPr>
            <w:rFonts w:ascii="roboto" w:eastAsia="Times New Roman" w:hAnsi="roboto" w:cs="Times New Roman"/>
            <w:color w:val="2D2D2D"/>
            <w:sz w:val="47"/>
            <w:szCs w:val="47"/>
          </w:rPr>
          <w:t xml:space="preserve">Download </w:t>
        </w:r>
        <w:proofErr w:type="spellStart"/>
        <w:r w:rsidRPr="00C95929">
          <w:rPr>
            <w:rFonts w:ascii="roboto" w:eastAsia="Times New Roman" w:hAnsi="roboto" w:cs="Times New Roman"/>
            <w:color w:val="2D2D2D"/>
            <w:sz w:val="47"/>
            <w:szCs w:val="47"/>
          </w:rPr>
          <w:t>DepEd</w:t>
        </w:r>
        <w:proofErr w:type="spellEnd"/>
        <w:r w:rsidRPr="00C95929">
          <w:rPr>
            <w:rFonts w:ascii="roboto" w:eastAsia="Times New Roman" w:hAnsi="roboto" w:cs="Times New Roman"/>
            <w:color w:val="2D2D2D"/>
            <w:sz w:val="47"/>
            <w:szCs w:val="47"/>
          </w:rPr>
          <w:t xml:space="preserve"> Order No. 25, s. 2018 (</w:t>
        </w:r>
        <w:proofErr w:type="spellStart"/>
        <w:r w:rsidRPr="00C95929">
          <w:rPr>
            <w:rFonts w:ascii="roboto" w:eastAsia="Times New Roman" w:hAnsi="roboto" w:cs="Times New Roman"/>
            <w:color w:val="2D2D2D"/>
            <w:sz w:val="47"/>
            <w:szCs w:val="47"/>
          </w:rPr>
          <w:t>DepEd</w:t>
        </w:r>
        <w:proofErr w:type="spellEnd"/>
        <w:r w:rsidRPr="00C95929">
          <w:rPr>
            <w:rFonts w:ascii="roboto" w:eastAsia="Times New Roman" w:hAnsi="roboto" w:cs="Times New Roman"/>
            <w:color w:val="2D2D2D"/>
            <w:sz w:val="47"/>
            <w:szCs w:val="47"/>
          </w:rPr>
          <w:t xml:space="preserve"> School Calendar for School Year 2018-2019)</w:t>
        </w:r>
      </w:ins>
    </w:p>
    <w:p w:rsidR="00C95929" w:rsidRPr="00C95929" w:rsidRDefault="00C95929" w:rsidP="00C95929">
      <w:pPr>
        <w:shd w:val="clear" w:color="auto" w:fill="FFFFFF"/>
        <w:spacing w:after="318" w:line="240" w:lineRule="auto"/>
        <w:jc w:val="center"/>
        <w:rPr>
          <w:ins w:id="78" w:author="Unknown"/>
          <w:rFonts w:ascii="open sans" w:eastAsia="Times New Roman" w:hAnsi="open sans" w:cs="Times New Roman"/>
          <w:color w:val="585858"/>
          <w:sz w:val="28"/>
          <w:szCs w:val="28"/>
        </w:rPr>
      </w:pPr>
      <w:ins w:id="79" w:author="Unknown">
        <w:r w:rsidRPr="00C95929">
          <w:rPr>
            <w:rFonts w:ascii="open sans" w:eastAsia="Times New Roman" w:hAnsi="open sans" w:cs="Times New Roman"/>
            <w:color w:val="585858"/>
            <w:sz w:val="28"/>
            <w:szCs w:val="28"/>
          </w:rPr>
          <w:fldChar w:fldCharType="begin"/>
        </w:r>
        <w:r w:rsidRPr="00C95929">
          <w:rPr>
            <w:rFonts w:ascii="open sans" w:eastAsia="Times New Roman" w:hAnsi="open sans" w:cs="Times New Roman"/>
            <w:color w:val="585858"/>
            <w:sz w:val="28"/>
            <w:szCs w:val="28"/>
          </w:rPr>
          <w:instrText xml:space="preserve"> HYPERLINK "https://www.facebook.com/groups/teacherph/" \t "_blank" </w:instrText>
        </w:r>
        <w:r w:rsidRPr="00C95929">
          <w:rPr>
            <w:rFonts w:ascii="open sans" w:eastAsia="Times New Roman" w:hAnsi="open sans" w:cs="Times New Roman"/>
            <w:color w:val="585858"/>
            <w:sz w:val="28"/>
            <w:szCs w:val="28"/>
          </w:rPr>
          <w:fldChar w:fldCharType="separate"/>
        </w:r>
        <w:r w:rsidRPr="00C95929">
          <w:rPr>
            <w:rFonts w:ascii="open sans" w:eastAsia="Times New Roman" w:hAnsi="open sans" w:cs="Times New Roman"/>
            <w:color w:val="0A9E01"/>
            <w:sz w:val="28"/>
          </w:rPr>
          <w:t xml:space="preserve">Join Our </w:t>
        </w:r>
        <w:proofErr w:type="spellStart"/>
        <w:r w:rsidRPr="00C95929">
          <w:rPr>
            <w:rFonts w:ascii="open sans" w:eastAsia="Times New Roman" w:hAnsi="open sans" w:cs="Times New Roman"/>
            <w:color w:val="0A9E01"/>
            <w:sz w:val="28"/>
          </w:rPr>
          <w:t>Facebook</w:t>
        </w:r>
        <w:proofErr w:type="spellEnd"/>
        <w:r w:rsidRPr="00C95929">
          <w:rPr>
            <w:rFonts w:ascii="open sans" w:eastAsia="Times New Roman" w:hAnsi="open sans" w:cs="Times New Roman"/>
            <w:color w:val="0A9E01"/>
            <w:sz w:val="28"/>
          </w:rPr>
          <w:t xml:space="preserve"> Discussion Group – Click Here</w:t>
        </w:r>
        <w:r w:rsidRPr="00C95929">
          <w:rPr>
            <w:rFonts w:ascii="open sans" w:eastAsia="Times New Roman" w:hAnsi="open sans" w:cs="Times New Roman"/>
            <w:color w:val="585858"/>
            <w:sz w:val="28"/>
            <w:szCs w:val="28"/>
          </w:rPr>
          <w:fldChar w:fldCharType="end"/>
        </w:r>
      </w:ins>
    </w:p>
    <w:p w:rsidR="00C95929" w:rsidRPr="00C95929" w:rsidRDefault="00C95929" w:rsidP="00C95929">
      <w:pPr>
        <w:shd w:val="clear" w:color="auto" w:fill="FFFFFF"/>
        <w:spacing w:after="318" w:line="240" w:lineRule="auto"/>
        <w:rPr>
          <w:ins w:id="80" w:author="Unknown"/>
          <w:rFonts w:ascii="open sans" w:eastAsia="Times New Roman" w:hAnsi="open sans" w:cs="Times New Roman"/>
          <w:color w:val="585858"/>
          <w:sz w:val="28"/>
          <w:szCs w:val="28"/>
        </w:rPr>
      </w:pPr>
      <w:r>
        <w:rPr>
          <w:rFonts w:ascii="open sans" w:eastAsia="Times New Roman" w:hAnsi="open sans" w:cs="Times New Roman"/>
          <w:noProof/>
          <w:color w:val="585858"/>
          <w:sz w:val="28"/>
          <w:szCs w:val="28"/>
        </w:rPr>
        <w:lastRenderedPageBreak/>
        <w:drawing>
          <wp:inline distT="0" distB="0" distL="0" distR="0">
            <wp:extent cx="7885430" cy="9749790"/>
            <wp:effectExtent l="19050" t="0" r="1270" b="0"/>
            <wp:docPr id="2" name="Picture 2" descr="DepEd School Calendar School Year 2018-2019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d School Calendar School Year 2018-2019 page 1"/>
                    <pic:cNvPicPr>
                      <a:picLocks noChangeAspect="1" noChangeArrowheads="1"/>
                    </pic:cNvPicPr>
                  </pic:nvPicPr>
                  <pic:blipFill>
                    <a:blip r:embed="rId4"/>
                    <a:srcRect/>
                    <a:stretch>
                      <a:fillRect/>
                    </a:stretch>
                  </pic:blipFill>
                  <pic:spPr bwMode="auto">
                    <a:xfrm>
                      <a:off x="0" y="0"/>
                      <a:ext cx="7885430" cy="9749790"/>
                    </a:xfrm>
                    <a:prstGeom prst="rect">
                      <a:avLst/>
                    </a:prstGeom>
                    <a:noFill/>
                    <a:ln w="9525">
                      <a:noFill/>
                      <a:miter lim="800000"/>
                      <a:headEnd/>
                      <a:tailEnd/>
                    </a:ln>
                  </pic:spPr>
                </pic:pic>
              </a:graphicData>
            </a:graphic>
          </wp:inline>
        </w:drawing>
      </w:r>
      <w:r>
        <w:rPr>
          <w:rFonts w:ascii="open sans" w:eastAsia="Times New Roman" w:hAnsi="open sans" w:cs="Times New Roman"/>
          <w:noProof/>
          <w:color w:val="585858"/>
          <w:sz w:val="28"/>
          <w:szCs w:val="28"/>
        </w:rPr>
        <w:lastRenderedPageBreak/>
        <w:drawing>
          <wp:inline distT="0" distB="0" distL="0" distR="0">
            <wp:extent cx="7719060" cy="9749790"/>
            <wp:effectExtent l="19050" t="0" r="0" b="0"/>
            <wp:docPr id="3" name="Picture 3" descr="DepEd School Calendar School Year 2018-2019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d School Calendar School Year 2018-2019 page 2"/>
                    <pic:cNvPicPr>
                      <a:picLocks noChangeAspect="1" noChangeArrowheads="1"/>
                    </pic:cNvPicPr>
                  </pic:nvPicPr>
                  <pic:blipFill>
                    <a:blip r:embed="rId5"/>
                    <a:srcRect/>
                    <a:stretch>
                      <a:fillRect/>
                    </a:stretch>
                  </pic:blipFill>
                  <pic:spPr bwMode="auto">
                    <a:xfrm>
                      <a:off x="0" y="0"/>
                      <a:ext cx="7719060" cy="9749790"/>
                    </a:xfrm>
                    <a:prstGeom prst="rect">
                      <a:avLst/>
                    </a:prstGeom>
                    <a:noFill/>
                    <a:ln w="9525">
                      <a:noFill/>
                      <a:miter lim="800000"/>
                      <a:headEnd/>
                      <a:tailEnd/>
                    </a:ln>
                  </pic:spPr>
                </pic:pic>
              </a:graphicData>
            </a:graphic>
          </wp:inline>
        </w:drawing>
      </w:r>
      <w:r>
        <w:rPr>
          <w:rFonts w:ascii="open sans" w:eastAsia="Times New Roman" w:hAnsi="open sans" w:cs="Times New Roman"/>
          <w:noProof/>
          <w:color w:val="585858"/>
          <w:sz w:val="28"/>
          <w:szCs w:val="28"/>
        </w:rPr>
        <w:lastRenderedPageBreak/>
        <w:drawing>
          <wp:inline distT="0" distB="0" distL="0" distR="0">
            <wp:extent cx="9749790" cy="7956550"/>
            <wp:effectExtent l="19050" t="0" r="3810" b="0"/>
            <wp:docPr id="4" name="Picture 4" descr="DepEd School Calendar School Year 2018-2019 p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d School Calendar School Year 2018-2019 page 3"/>
                    <pic:cNvPicPr>
                      <a:picLocks noChangeAspect="1" noChangeArrowheads="1"/>
                    </pic:cNvPicPr>
                  </pic:nvPicPr>
                  <pic:blipFill>
                    <a:blip r:embed="rId6"/>
                    <a:srcRect/>
                    <a:stretch>
                      <a:fillRect/>
                    </a:stretch>
                  </pic:blipFill>
                  <pic:spPr bwMode="auto">
                    <a:xfrm>
                      <a:off x="0" y="0"/>
                      <a:ext cx="9749790" cy="7956550"/>
                    </a:xfrm>
                    <a:prstGeom prst="rect">
                      <a:avLst/>
                    </a:prstGeom>
                    <a:noFill/>
                    <a:ln w="9525">
                      <a:noFill/>
                      <a:miter lim="800000"/>
                      <a:headEnd/>
                      <a:tailEnd/>
                    </a:ln>
                  </pic:spPr>
                </pic:pic>
              </a:graphicData>
            </a:graphic>
          </wp:inline>
        </w:drawing>
      </w:r>
    </w:p>
    <w:p w:rsidR="00C95929" w:rsidRPr="00C95929" w:rsidRDefault="00C95929" w:rsidP="00C95929">
      <w:pPr>
        <w:shd w:val="clear" w:color="auto" w:fill="FFFFFF"/>
        <w:spacing w:before="374" w:after="187" w:line="240" w:lineRule="auto"/>
        <w:jc w:val="center"/>
        <w:outlineLvl w:val="2"/>
        <w:rPr>
          <w:ins w:id="81" w:author="Unknown"/>
          <w:rFonts w:ascii="roboto" w:eastAsia="Times New Roman" w:hAnsi="roboto" w:cs="Times New Roman"/>
          <w:color w:val="2D2D2D"/>
          <w:sz w:val="47"/>
          <w:szCs w:val="47"/>
        </w:rPr>
      </w:pPr>
      <w:ins w:id="82" w:author="Unknown">
        <w:r w:rsidRPr="00C95929">
          <w:rPr>
            <w:rFonts w:ascii="roboto" w:eastAsia="Times New Roman" w:hAnsi="roboto" w:cs="Times New Roman"/>
            <w:color w:val="2D2D2D"/>
            <w:sz w:val="47"/>
            <w:szCs w:val="47"/>
          </w:rPr>
          <w:lastRenderedPageBreak/>
          <w:t>Activities and/or Observances Mandated by Law</w:t>
        </w:r>
      </w:ins>
    </w:p>
    <w:p w:rsidR="00C95929" w:rsidRPr="00C95929" w:rsidRDefault="00C95929" w:rsidP="00C95929">
      <w:pPr>
        <w:shd w:val="clear" w:color="auto" w:fill="FFFFFF"/>
        <w:spacing w:after="318" w:line="240" w:lineRule="auto"/>
        <w:rPr>
          <w:ins w:id="83" w:author="Unknown"/>
          <w:rFonts w:ascii="open sans" w:eastAsia="Times New Roman" w:hAnsi="open sans" w:cs="Times New Roman"/>
          <w:color w:val="585858"/>
          <w:sz w:val="28"/>
          <w:szCs w:val="28"/>
        </w:rPr>
      </w:pPr>
      <w:ins w:id="84" w:author="Unknown">
        <w:r w:rsidRPr="00C95929">
          <w:rPr>
            <w:rFonts w:ascii="open sans" w:eastAsia="Times New Roman" w:hAnsi="open sans" w:cs="Times New Roman"/>
            <w:b/>
            <w:bCs/>
            <w:color w:val="585858"/>
            <w:sz w:val="28"/>
          </w:rPr>
          <w:t xml:space="preserve">Enclosure No. 3 to </w:t>
        </w:r>
        <w:proofErr w:type="spellStart"/>
        <w:r w:rsidRPr="00C95929">
          <w:rPr>
            <w:rFonts w:ascii="open sans" w:eastAsia="Times New Roman" w:hAnsi="open sans" w:cs="Times New Roman"/>
            <w:b/>
            <w:bCs/>
            <w:color w:val="585858"/>
            <w:sz w:val="28"/>
          </w:rPr>
          <w:t>DepEd</w:t>
        </w:r>
        <w:proofErr w:type="spellEnd"/>
        <w:r w:rsidRPr="00C95929">
          <w:rPr>
            <w:rFonts w:ascii="open sans" w:eastAsia="Times New Roman" w:hAnsi="open sans" w:cs="Times New Roman"/>
            <w:b/>
            <w:bCs/>
            <w:color w:val="585858"/>
            <w:sz w:val="28"/>
          </w:rPr>
          <w:t xml:space="preserve"> Order No. 25, s. 2018</w:t>
        </w:r>
      </w:ins>
    </w:p>
    <w:tbl>
      <w:tblPr>
        <w:tblW w:w="13334"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2546"/>
        <w:gridCol w:w="6765"/>
        <w:gridCol w:w="4023"/>
      </w:tblGrid>
      <w:tr w:rsidR="00C95929" w:rsidRPr="00C95929" w:rsidTr="00C95929">
        <w:trPr>
          <w:tblHeader/>
        </w:trPr>
        <w:tc>
          <w:tcPr>
            <w:tcW w:w="2188" w:type="dxa"/>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C95929" w:rsidRPr="00C95929" w:rsidRDefault="00C95929" w:rsidP="00C95929">
            <w:pPr>
              <w:spacing w:after="0" w:line="240" w:lineRule="auto"/>
              <w:rPr>
                <w:rFonts w:ascii="Times New Roman" w:eastAsia="Times New Roman" w:hAnsi="Times New Roman" w:cs="Times New Roman"/>
                <w:b/>
                <w:bCs/>
                <w:sz w:val="24"/>
                <w:szCs w:val="24"/>
              </w:rPr>
            </w:pPr>
            <w:r w:rsidRPr="00C95929">
              <w:rPr>
                <w:rFonts w:ascii="Times New Roman" w:eastAsia="Times New Roman" w:hAnsi="Times New Roman" w:cs="Times New Roman"/>
                <w:b/>
                <w:bCs/>
                <w:sz w:val="24"/>
                <w:szCs w:val="24"/>
              </w:rPr>
              <w:t>Month/Date</w:t>
            </w:r>
          </w:p>
        </w:tc>
        <w:tc>
          <w:tcPr>
            <w:tcW w:w="7761" w:type="dxa"/>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C95929" w:rsidRPr="00C95929" w:rsidRDefault="00C95929" w:rsidP="00C95929">
            <w:pPr>
              <w:spacing w:after="0" w:line="240" w:lineRule="auto"/>
              <w:rPr>
                <w:rFonts w:ascii="Times New Roman" w:eastAsia="Times New Roman" w:hAnsi="Times New Roman" w:cs="Times New Roman"/>
                <w:b/>
                <w:bCs/>
                <w:sz w:val="24"/>
                <w:szCs w:val="24"/>
              </w:rPr>
            </w:pPr>
            <w:r w:rsidRPr="00C95929">
              <w:rPr>
                <w:rFonts w:ascii="Times New Roman" w:eastAsia="Times New Roman" w:hAnsi="Times New Roman" w:cs="Times New Roman"/>
                <w:b/>
                <w:bCs/>
                <w:sz w:val="24"/>
                <w:szCs w:val="24"/>
              </w:rPr>
              <w:t>Activities and/or Observances</w:t>
            </w:r>
          </w:p>
        </w:tc>
        <w:tc>
          <w:tcPr>
            <w:tcW w:w="3366" w:type="dxa"/>
            <w:tcBorders>
              <w:top w:val="single" w:sz="8" w:space="0" w:color="DDDDDD"/>
              <w:left w:val="single" w:sz="8" w:space="0" w:color="DDDDDD"/>
              <w:bottom w:val="single" w:sz="12" w:space="0" w:color="DDDDDD"/>
              <w:right w:val="single" w:sz="8" w:space="0" w:color="DDDDDD"/>
            </w:tcBorders>
            <w:shd w:val="clear" w:color="auto" w:fill="D9EDF7"/>
            <w:tcMar>
              <w:top w:w="131" w:type="dxa"/>
              <w:left w:w="187" w:type="dxa"/>
              <w:bottom w:w="131" w:type="dxa"/>
              <w:right w:w="187" w:type="dxa"/>
            </w:tcMar>
            <w:vAlign w:val="center"/>
            <w:hideMark/>
          </w:tcPr>
          <w:p w:rsidR="00C95929" w:rsidRPr="00C95929" w:rsidRDefault="00C95929" w:rsidP="00C95929">
            <w:pPr>
              <w:spacing w:after="0" w:line="240" w:lineRule="auto"/>
              <w:rPr>
                <w:rFonts w:ascii="Times New Roman" w:eastAsia="Times New Roman" w:hAnsi="Times New Roman" w:cs="Times New Roman"/>
                <w:b/>
                <w:bCs/>
                <w:sz w:val="24"/>
                <w:szCs w:val="24"/>
              </w:rPr>
            </w:pPr>
            <w:r w:rsidRPr="00C95929">
              <w:rPr>
                <w:rFonts w:ascii="Times New Roman" w:eastAsia="Times New Roman" w:hAnsi="Times New Roman" w:cs="Times New Roman"/>
                <w:b/>
                <w:bCs/>
                <w:sz w:val="24"/>
                <w:szCs w:val="24"/>
              </w:rPr>
              <w:t>Legal Bases</w:t>
            </w:r>
          </w:p>
        </w:tc>
      </w:tr>
      <w:tr w:rsidR="00C95929" w:rsidRPr="00C95929" w:rsidTr="00C95929">
        <w:trPr>
          <w:tblHeader/>
        </w:trPr>
        <w:tc>
          <w:tcPr>
            <w:tcW w:w="2188" w:type="dxa"/>
            <w:tcBorders>
              <w:top w:val="single" w:sz="2" w:space="0" w:color="DDDDDD"/>
              <w:left w:val="single" w:sz="8" w:space="0" w:color="DDDDDD"/>
              <w:bottom w:val="single" w:sz="2" w:space="0" w:color="DDDDDD"/>
              <w:right w:val="single" w:sz="8" w:space="0" w:color="DDDDDD"/>
            </w:tcBorders>
            <w:shd w:val="clear" w:color="auto" w:fill="D9EDF7"/>
            <w:tcMar>
              <w:top w:w="0" w:type="dxa"/>
              <w:left w:w="187" w:type="dxa"/>
              <w:bottom w:w="0" w:type="dxa"/>
              <w:right w:w="187" w:type="dxa"/>
            </w:tcMar>
            <w:vAlign w:val="center"/>
            <w:hideMark/>
          </w:tcPr>
          <w:p w:rsidR="00C95929" w:rsidRPr="00C95929" w:rsidRDefault="00C95929" w:rsidP="00C95929">
            <w:pPr>
              <w:spacing w:after="0" w:line="240" w:lineRule="auto"/>
              <w:rPr>
                <w:rFonts w:ascii="Times New Roman" w:eastAsia="Times New Roman" w:hAnsi="Times New Roman" w:cs="Times New Roman"/>
                <w:b/>
                <w:bCs/>
                <w:sz w:val="1"/>
                <w:szCs w:val="24"/>
              </w:rPr>
            </w:pPr>
          </w:p>
        </w:tc>
        <w:tc>
          <w:tcPr>
            <w:tcW w:w="7761" w:type="dxa"/>
            <w:tcBorders>
              <w:top w:val="single" w:sz="2" w:space="0" w:color="DDDDDD"/>
              <w:left w:val="single" w:sz="8" w:space="0" w:color="DDDDDD"/>
              <w:bottom w:val="single" w:sz="2" w:space="0" w:color="DDDDDD"/>
              <w:right w:val="single" w:sz="8" w:space="0" w:color="DDDDDD"/>
            </w:tcBorders>
            <w:shd w:val="clear" w:color="auto" w:fill="D9EDF7"/>
            <w:tcMar>
              <w:top w:w="0" w:type="dxa"/>
              <w:left w:w="187" w:type="dxa"/>
              <w:bottom w:w="0" w:type="dxa"/>
              <w:right w:w="187" w:type="dxa"/>
            </w:tcMar>
            <w:vAlign w:val="center"/>
            <w:hideMark/>
          </w:tcPr>
          <w:p w:rsidR="00C95929" w:rsidRPr="00C95929" w:rsidRDefault="00C95929" w:rsidP="00C95929">
            <w:pPr>
              <w:spacing w:after="0" w:line="240" w:lineRule="auto"/>
              <w:rPr>
                <w:rFonts w:ascii="Times New Roman" w:eastAsia="Times New Roman" w:hAnsi="Times New Roman" w:cs="Times New Roman"/>
                <w:b/>
                <w:bCs/>
                <w:sz w:val="1"/>
                <w:szCs w:val="24"/>
              </w:rPr>
            </w:pPr>
          </w:p>
        </w:tc>
        <w:tc>
          <w:tcPr>
            <w:tcW w:w="3366" w:type="dxa"/>
            <w:tcBorders>
              <w:top w:val="single" w:sz="2" w:space="0" w:color="DDDDDD"/>
              <w:left w:val="single" w:sz="8" w:space="0" w:color="DDDDDD"/>
              <w:bottom w:val="single" w:sz="2" w:space="0" w:color="DDDDDD"/>
              <w:right w:val="single" w:sz="8" w:space="0" w:color="DDDDDD"/>
            </w:tcBorders>
            <w:shd w:val="clear" w:color="auto" w:fill="D9EDF7"/>
            <w:tcMar>
              <w:top w:w="0" w:type="dxa"/>
              <w:left w:w="187" w:type="dxa"/>
              <w:bottom w:w="0" w:type="dxa"/>
              <w:right w:w="187" w:type="dxa"/>
            </w:tcMar>
            <w:vAlign w:val="center"/>
            <w:hideMark/>
          </w:tcPr>
          <w:p w:rsidR="00C95929" w:rsidRPr="00C95929" w:rsidRDefault="00C95929" w:rsidP="00C95929">
            <w:pPr>
              <w:spacing w:after="0" w:line="240" w:lineRule="auto"/>
              <w:rPr>
                <w:rFonts w:ascii="Times New Roman" w:eastAsia="Times New Roman" w:hAnsi="Times New Roman" w:cs="Times New Roman"/>
                <w:b/>
                <w:bCs/>
                <w:sz w:val="1"/>
                <w:szCs w:val="24"/>
              </w:rPr>
            </w:pPr>
          </w:p>
        </w:tc>
      </w:tr>
      <w:tr w:rsidR="00C95929" w:rsidRPr="00C95929" w:rsidTr="00C95929">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MAY</w:t>
            </w:r>
          </w:p>
        </w:tc>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nil"/>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w:t>
            </w:r>
            <w:proofErr w:type="spellStart"/>
            <w:r w:rsidRPr="00C95929">
              <w:rPr>
                <w:rFonts w:ascii="Times New Roman" w:eastAsia="Times New Roman" w:hAnsi="Times New Roman" w:cs="Times New Roman"/>
                <w:sz w:val="24"/>
                <w:szCs w:val="24"/>
              </w:rPr>
              <w:t>Horacio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Dela</w:t>
            </w:r>
            <w:proofErr w:type="spellEnd"/>
            <w:r w:rsidRPr="00C95929">
              <w:rPr>
                <w:rFonts w:ascii="Times New Roman" w:eastAsia="Times New Roman" w:hAnsi="Times New Roman" w:cs="Times New Roman"/>
                <w:sz w:val="24"/>
                <w:szCs w:val="24"/>
              </w:rPr>
              <w:t xml:space="preserve"> Costa</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Administrative Order (AO) No. 23,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10</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Death Anniversary of Andres </w:t>
            </w:r>
            <w:proofErr w:type="spellStart"/>
            <w:r w:rsidRPr="00C95929">
              <w:rPr>
                <w:rFonts w:ascii="Times New Roman" w:eastAsia="Times New Roman" w:hAnsi="Times New Roman" w:cs="Times New Roman"/>
                <w:sz w:val="24"/>
                <w:szCs w:val="24"/>
              </w:rPr>
              <w:t>Bonifacio</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Death Anniversary of </w:t>
            </w:r>
            <w:proofErr w:type="spellStart"/>
            <w:r w:rsidRPr="00C95929">
              <w:rPr>
                <w:rFonts w:ascii="Times New Roman" w:eastAsia="Times New Roman" w:hAnsi="Times New Roman" w:cs="Times New Roman"/>
                <w:sz w:val="24"/>
                <w:szCs w:val="24"/>
              </w:rPr>
              <w:t>Apolinario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Mabini</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Philippine-Australia Friendship 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26</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Felipe </w:t>
            </w:r>
            <w:proofErr w:type="spellStart"/>
            <w:r w:rsidRPr="00C95929">
              <w:rPr>
                <w:rFonts w:ascii="Times New Roman" w:eastAsia="Times New Roman" w:hAnsi="Times New Roman" w:cs="Times New Roman"/>
                <w:sz w:val="24"/>
                <w:szCs w:val="24"/>
              </w:rPr>
              <w:t>Agoncillo</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May 28- June 12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Flag Day Celebration</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Republic Act (RA] No. 8491</w:t>
            </w:r>
            <w:r w:rsidRPr="00C95929">
              <w:rPr>
                <w:rFonts w:ascii="Times New Roman" w:eastAsia="Times New Roman" w:hAnsi="Times New Roman" w:cs="Times New Roman"/>
                <w:sz w:val="24"/>
                <w:szCs w:val="24"/>
              </w:rPr>
              <w:br/>
              <w:t>Presidential Proclamation (PP) No. 374, s. 1965 </w:t>
            </w:r>
            <w:r w:rsidRPr="00C95929">
              <w:rPr>
                <w:rFonts w:ascii="Times New Roman" w:eastAsia="Times New Roman" w:hAnsi="Times New Roman" w:cs="Times New Roman"/>
                <w:sz w:val="24"/>
                <w:szCs w:val="24"/>
              </w:rPr>
              <w:br/>
              <w:t>Executive Order (EO) No. 179, s. 1994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JUNE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1-30</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Dengue Awareness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Health Calendar 2016 (DOH)</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Kidney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5</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World Environment 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No. 14, s. 2014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13-17 Third week of June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Safe Kids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1307, s. 2007</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lastRenderedPageBreak/>
              <w:t>14</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World Blood Donor 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Health Calendar 2016 (DOH)</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June 16-Dec 31</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Nationwide Search for the Outstanding W.A.T.C.H. (We Advocate Time Consciousness and </w:t>
            </w:r>
            <w:proofErr w:type="spellStart"/>
            <w:r w:rsidRPr="00C95929">
              <w:rPr>
                <w:rFonts w:ascii="Times New Roman" w:eastAsia="Times New Roman" w:hAnsi="Times New Roman" w:cs="Times New Roman"/>
                <w:sz w:val="24"/>
                <w:szCs w:val="24"/>
              </w:rPr>
              <w:t>HonestyJ</w:t>
            </w:r>
            <w:proofErr w:type="spellEnd"/>
            <w:r w:rsidRPr="00C95929">
              <w:rPr>
                <w:rFonts w:ascii="Times New Roman" w:eastAsia="Times New Roman" w:hAnsi="Times New Roman" w:cs="Times New Roman"/>
                <w:sz w:val="24"/>
                <w:szCs w:val="24"/>
              </w:rPr>
              <w:t xml:space="preserve"> Schools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1782,s. 2009</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June 16-Dec 31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roofErr w:type="spellStart"/>
            <w:r w:rsidRPr="00C95929">
              <w:rPr>
                <w:rFonts w:ascii="Times New Roman" w:eastAsia="Times New Roman" w:hAnsi="Times New Roman" w:cs="Times New Roman"/>
                <w:sz w:val="24"/>
                <w:szCs w:val="24"/>
              </w:rPr>
              <w:t>Pambansang</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Gawad</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sa</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Ulirang</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Kabataan</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PP110, s. 1963 PP 28, s. 1962 DM 146 s, 2014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Birth Anniversary of Dr. Jose Rizal</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24</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Marcela </w:t>
            </w:r>
            <w:proofErr w:type="spellStart"/>
            <w:r w:rsidRPr="00C95929">
              <w:rPr>
                <w:rFonts w:ascii="Times New Roman" w:eastAsia="Times New Roman" w:hAnsi="Times New Roman" w:cs="Times New Roman"/>
                <w:sz w:val="24"/>
                <w:szCs w:val="24"/>
              </w:rPr>
              <w:t>Agoncillo</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25</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w:t>
            </w:r>
            <w:proofErr w:type="spellStart"/>
            <w:r w:rsidRPr="00C95929">
              <w:rPr>
                <w:rFonts w:ascii="Times New Roman" w:eastAsia="Times New Roman" w:hAnsi="Times New Roman" w:cs="Times New Roman"/>
                <w:sz w:val="24"/>
                <w:szCs w:val="24"/>
              </w:rPr>
              <w:t>Galicano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Apacible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 DM 146, s. 2014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26</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International Day Against Drug Abuse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Health Calendar 2016 (DOH)</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30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Historic Siege of Baler and Philippine-Spanish Friendship 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9187 PP 1696, s. 2008</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JULY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Disaster and Preparedness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69, s. 2015 EO 137, s. 1999</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Nutrition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491, s. 1974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62,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4</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Death Anniversary of Marcelo H. Del </w:t>
            </w:r>
            <w:proofErr w:type="spellStart"/>
            <w:r w:rsidRPr="00C95929">
              <w:rPr>
                <w:rFonts w:ascii="Times New Roman" w:eastAsia="Times New Roman" w:hAnsi="Times New Roman" w:cs="Times New Roman"/>
                <w:sz w:val="24"/>
                <w:szCs w:val="24"/>
              </w:rPr>
              <w:t>Pilar</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7-11</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Science and Technology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DM308, s. 2008</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Birth Anniversary of Vicente Abad Santos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17-23</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Disability Prevention and Rehabilitation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PP 361, s. 2000 PP 1870, s. 1979 PP </w:t>
            </w:r>
            <w:r w:rsidRPr="00C95929">
              <w:rPr>
                <w:rFonts w:ascii="Times New Roman" w:eastAsia="Times New Roman" w:hAnsi="Times New Roman" w:cs="Times New Roman"/>
                <w:sz w:val="24"/>
                <w:szCs w:val="24"/>
              </w:rPr>
              <w:lastRenderedPageBreak/>
              <w:t>361, s. 2000</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lastRenderedPageBreak/>
              <w:t>22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w:t>
            </w:r>
            <w:proofErr w:type="spellStart"/>
            <w:r w:rsidRPr="00C95929">
              <w:rPr>
                <w:rFonts w:ascii="Times New Roman" w:eastAsia="Times New Roman" w:hAnsi="Times New Roman" w:cs="Times New Roman"/>
                <w:sz w:val="24"/>
                <w:szCs w:val="24"/>
              </w:rPr>
              <w:t>Apolinario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Dela</w:t>
            </w:r>
            <w:proofErr w:type="spellEnd"/>
            <w:r w:rsidRPr="00C95929">
              <w:rPr>
                <w:rFonts w:ascii="Times New Roman" w:eastAsia="Times New Roman" w:hAnsi="Times New Roman" w:cs="Times New Roman"/>
                <w:sz w:val="24"/>
                <w:szCs w:val="24"/>
              </w:rPr>
              <w:t xml:space="preserve"> Cruz </w:t>
            </w:r>
            <w:proofErr w:type="spellStart"/>
            <w:r w:rsidRPr="00C95929">
              <w:rPr>
                <w:rFonts w:ascii="Times New Roman" w:eastAsia="Times New Roman" w:hAnsi="Times New Roman" w:cs="Times New Roman"/>
                <w:sz w:val="24"/>
                <w:szCs w:val="24"/>
              </w:rPr>
              <w:t>fHermano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Puli</w:t>
            </w:r>
            <w:proofErr w:type="spellEnd"/>
            <w:r w:rsidRPr="00C95929">
              <w:rPr>
                <w:rFonts w:ascii="Times New Roman" w:eastAsia="Times New Roman" w:hAnsi="Times New Roman" w:cs="Times New Roman"/>
                <w:sz w:val="24"/>
                <w:szCs w:val="24"/>
              </w:rPr>
              <w:t>]</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23</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w:t>
            </w:r>
            <w:proofErr w:type="spellStart"/>
            <w:r w:rsidRPr="00C95929">
              <w:rPr>
                <w:rFonts w:ascii="Times New Roman" w:eastAsia="Times New Roman" w:hAnsi="Times New Roman" w:cs="Times New Roman"/>
                <w:sz w:val="24"/>
                <w:szCs w:val="24"/>
              </w:rPr>
              <w:t>Apolinario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Mabini</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9430 AO 33, s. 2012 DM 130, s. 2013 PP 361, s. 2000</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23</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Philippine-Japan Friendship 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24-28</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Career Guidance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DO 25, s. 2013</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Last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roofErr w:type="spellStart"/>
            <w:r w:rsidRPr="00C95929">
              <w:rPr>
                <w:rFonts w:ascii="Times New Roman" w:eastAsia="Times New Roman" w:hAnsi="Times New Roman" w:cs="Times New Roman"/>
                <w:sz w:val="24"/>
                <w:szCs w:val="24"/>
              </w:rPr>
              <w:t>Linggo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ng</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Musikang</w:t>
            </w:r>
            <w:proofErr w:type="spellEnd"/>
            <w:r w:rsidRPr="00C95929">
              <w:rPr>
                <w:rFonts w:ascii="Times New Roman" w:eastAsia="Times New Roman" w:hAnsi="Times New Roman" w:cs="Times New Roman"/>
                <w:sz w:val="24"/>
                <w:szCs w:val="24"/>
              </w:rPr>
              <w:t xml:space="preserve"> Pilipino</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933, s. 2014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AUGUST</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roofErr w:type="spellStart"/>
            <w:r w:rsidRPr="00C95929">
              <w:rPr>
                <w:rFonts w:ascii="Times New Roman" w:eastAsia="Times New Roman" w:hAnsi="Times New Roman" w:cs="Times New Roman"/>
                <w:sz w:val="24"/>
                <w:szCs w:val="24"/>
              </w:rPr>
              <w:t>Buwan</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ng</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Wikang</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Pambansa</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roofErr w:type="spellStart"/>
            <w:r w:rsidRPr="00C95929">
              <w:rPr>
                <w:rFonts w:ascii="Times New Roman" w:eastAsia="Times New Roman" w:hAnsi="Times New Roman" w:cs="Times New Roman"/>
                <w:sz w:val="24"/>
                <w:szCs w:val="24"/>
              </w:rPr>
              <w:t>Proklamasyon</w:t>
            </w:r>
            <w:proofErr w:type="spellEnd"/>
            <w:r w:rsidRPr="00C95929">
              <w:rPr>
                <w:rFonts w:ascii="Times New Roman" w:eastAsia="Times New Roman" w:hAnsi="Times New Roman" w:cs="Times New Roman"/>
                <w:sz w:val="24"/>
                <w:szCs w:val="24"/>
              </w:rPr>
              <w:t xml:space="preserve"> Big. 1041, s. 1997 DM 24, s. 2016</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History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339, s. 2012</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Adolescent Immunization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Health Calendar 2016 (DOH)</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Breastfeeding Awareness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Tuberculosis Awareness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Sight Saving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40, s. 1954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Death Anniversary of President Manuel L. Quezon</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7-13</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ASEAN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1008, s. 2007 DM 143, s. 2013</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9</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Indigenous People's 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10689</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lastRenderedPageBreak/>
              <w:t>19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Birth Anniversary of Manuel L. Quezon</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6741 DM 127, s. 2013</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30</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Marcelo H. Del </w:t>
            </w:r>
            <w:proofErr w:type="spellStart"/>
            <w:r w:rsidRPr="00C95929">
              <w:rPr>
                <w:rFonts w:ascii="Times New Roman" w:eastAsia="Times New Roman" w:hAnsi="Times New Roman" w:cs="Times New Roman"/>
                <w:sz w:val="24"/>
                <w:szCs w:val="24"/>
              </w:rPr>
              <w:t>Pilar</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30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Anniversary of the Battle of San Juan Del Monte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31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Birth Anniversary of President Ramon Magsaysay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White Cane Safety 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6759 DM 77,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SEPTEMBER</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Peace Consciousness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675, s. 2004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1-7</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Crime Prevention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461, s. 1994 DM 158, s. 2013</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September 5-October 5</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Teacher's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242, s. 2011 DM 99,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Second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Suicide Prevention 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Health Calendar 2016 (DOH)</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15</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Opening of </w:t>
            </w:r>
            <w:proofErr w:type="spellStart"/>
            <w:r w:rsidRPr="00C95929">
              <w:rPr>
                <w:rFonts w:ascii="Times New Roman" w:eastAsia="Times New Roman" w:hAnsi="Times New Roman" w:cs="Times New Roman"/>
                <w:sz w:val="24"/>
                <w:szCs w:val="24"/>
              </w:rPr>
              <w:t>Malolos</w:t>
            </w:r>
            <w:proofErr w:type="spellEnd"/>
            <w:r w:rsidRPr="00C95929">
              <w:rPr>
                <w:rFonts w:ascii="Times New Roman" w:eastAsia="Times New Roman" w:hAnsi="Times New Roman" w:cs="Times New Roman"/>
                <w:sz w:val="24"/>
                <w:szCs w:val="24"/>
              </w:rPr>
              <w:t xml:space="preserve"> Congress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246,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Anniversary of the Declaration of Martial Law</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30, s. 2012 PP 1081, s. 1972</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25-30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roofErr w:type="spellStart"/>
            <w:r w:rsidRPr="00C95929">
              <w:rPr>
                <w:rFonts w:ascii="Times New Roman" w:eastAsia="Times New Roman" w:hAnsi="Times New Roman" w:cs="Times New Roman"/>
                <w:sz w:val="24"/>
                <w:szCs w:val="24"/>
              </w:rPr>
              <w:t>Linggo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ng</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Kabataan</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99, s. 1992</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26-30</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roofErr w:type="spellStart"/>
            <w:r w:rsidRPr="00C95929">
              <w:rPr>
                <w:rFonts w:ascii="Times New Roman" w:eastAsia="Times New Roman" w:hAnsi="Times New Roman" w:cs="Times New Roman"/>
                <w:sz w:val="24"/>
                <w:szCs w:val="24"/>
              </w:rPr>
              <w:t>Linggo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ng</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Kasuotang</w:t>
            </w:r>
            <w:proofErr w:type="spellEnd"/>
            <w:r w:rsidRPr="00C95929">
              <w:rPr>
                <w:rFonts w:ascii="Times New Roman" w:eastAsia="Times New Roman" w:hAnsi="Times New Roman" w:cs="Times New Roman"/>
                <w:sz w:val="24"/>
                <w:szCs w:val="24"/>
              </w:rPr>
              <w:t xml:space="preserve"> Filipino</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675, s. 2005 DM 179, s. 2013</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27</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Gen. Miguel </w:t>
            </w:r>
            <w:proofErr w:type="spellStart"/>
            <w:r w:rsidRPr="00C95929">
              <w:rPr>
                <w:rFonts w:ascii="Times New Roman" w:eastAsia="Times New Roman" w:hAnsi="Times New Roman" w:cs="Times New Roman"/>
                <w:sz w:val="24"/>
                <w:szCs w:val="24"/>
              </w:rPr>
              <w:t>Malvar</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 DM 146, s. 2014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28</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President </w:t>
            </w:r>
            <w:proofErr w:type="spellStart"/>
            <w:r w:rsidRPr="00C95929">
              <w:rPr>
                <w:rFonts w:ascii="Times New Roman" w:eastAsia="Times New Roman" w:hAnsi="Times New Roman" w:cs="Times New Roman"/>
                <w:sz w:val="24"/>
                <w:szCs w:val="24"/>
              </w:rPr>
              <w:t>Diosdado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lastRenderedPageBreak/>
              <w:t>Macapagal</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lastRenderedPageBreak/>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lastRenderedPageBreak/>
              <w:t>Last week of September</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Family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60 s. 1992</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OCTOBER</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Consumers Welfare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1098, s. 1997 DM111,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Health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174, s. 2012</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Indigenous Peoples (IP)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1906, s. 2009</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1-7</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Elderly Filipino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470, s. 1994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5</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World Teachers' 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10743</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99,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DM32, s. 2016</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6</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Global Hand Washing 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119,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17-20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Leyte Gulf Landing</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653, s. 1995 AO 108, s. 1994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20</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w:t>
            </w:r>
            <w:proofErr w:type="spellStart"/>
            <w:r w:rsidRPr="00C95929">
              <w:rPr>
                <w:rFonts w:ascii="Times New Roman" w:eastAsia="Times New Roman" w:hAnsi="Times New Roman" w:cs="Times New Roman"/>
                <w:sz w:val="24"/>
                <w:szCs w:val="24"/>
              </w:rPr>
              <w:t>Artemio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Ricarte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Birth Anniversary of Juan Luna</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25</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Leon </w:t>
            </w:r>
            <w:proofErr w:type="spellStart"/>
            <w:r w:rsidRPr="00C95929">
              <w:rPr>
                <w:rFonts w:ascii="Times New Roman" w:eastAsia="Times New Roman" w:hAnsi="Times New Roman" w:cs="Times New Roman"/>
                <w:sz w:val="24"/>
                <w:szCs w:val="24"/>
              </w:rPr>
              <w:t>Apacible</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Birth Anniversary of Antonio Luna</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Juvenile Justice and Welfare Consciousness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489, s. 2012 DM122,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lastRenderedPageBreak/>
              <w:t>tentative) * 3rd week of June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Health Education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DM174, s. 2012</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NOVEMBER</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Filipino Values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479, s. 1994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Malaria Awareness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1168, s. 2006</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10661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63,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124,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Environment Awareness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9512 DM 14, s. 2014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Reading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145, s. 2012</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7-10</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Observance of Deaf Awareness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829, s. 1991 DM176, s. 2012</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16</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President </w:t>
            </w:r>
            <w:proofErr w:type="spellStart"/>
            <w:r w:rsidRPr="00C95929">
              <w:rPr>
                <w:rFonts w:ascii="Times New Roman" w:eastAsia="Times New Roman" w:hAnsi="Times New Roman" w:cs="Times New Roman"/>
                <w:sz w:val="24"/>
                <w:szCs w:val="24"/>
              </w:rPr>
              <w:t>Elpidio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Quirino</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967,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25</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National Consciousness Day for the Elimination of Violence Against Women and Children </w:t>
            </w:r>
            <w:proofErr w:type="spellStart"/>
            <w:r w:rsidRPr="00C95929">
              <w:rPr>
                <w:rFonts w:ascii="Times New Roman" w:eastAsia="Times New Roman" w:hAnsi="Times New Roman" w:cs="Times New Roman"/>
                <w:sz w:val="24"/>
                <w:szCs w:val="24"/>
              </w:rPr>
              <w:t>fVAWC</w:t>
            </w:r>
            <w:proofErr w:type="spellEnd"/>
            <w:r w:rsidRPr="00C95929">
              <w:rPr>
                <w:rFonts w:ascii="Times New Roman" w:eastAsia="Times New Roman" w:hAnsi="Times New Roman" w:cs="Times New Roman"/>
                <w:sz w:val="24"/>
                <w:szCs w:val="24"/>
              </w:rPr>
              <w:t>)</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RA10398</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Nov 25-Dec 12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18-Day Campaign to End Violence Against Women </w:t>
            </w:r>
            <w:proofErr w:type="spellStart"/>
            <w:r w:rsidRPr="00C95929">
              <w:rPr>
                <w:rFonts w:ascii="Times New Roman" w:eastAsia="Times New Roman" w:hAnsi="Times New Roman" w:cs="Times New Roman"/>
                <w:sz w:val="24"/>
                <w:szCs w:val="24"/>
              </w:rPr>
              <w:t>fVAW</w:t>
            </w:r>
            <w:proofErr w:type="spellEnd"/>
            <w:r w:rsidRPr="00C95929">
              <w:rPr>
                <w:rFonts w:ascii="Times New Roman" w:eastAsia="Times New Roman" w:hAnsi="Times New Roman" w:cs="Times New Roman"/>
                <w:sz w:val="24"/>
                <w:szCs w:val="24"/>
              </w:rPr>
              <w:t>)</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27</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roofErr w:type="spellStart"/>
            <w:r w:rsidRPr="00C95929">
              <w:rPr>
                <w:rFonts w:ascii="Times New Roman" w:eastAsia="Times New Roman" w:hAnsi="Times New Roman" w:cs="Times New Roman"/>
                <w:sz w:val="24"/>
                <w:szCs w:val="24"/>
              </w:rPr>
              <w:t>Araw</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nq</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Paqbasa</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10556</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25-29 Fourth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Week for the Gifted and Talented</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199, s. 1999</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Last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Music Week for Young Artists</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25, s. 1998 DM20, s. 2014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lastRenderedPageBreak/>
              <w:t>DECEMBER</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Firecrackers Injury Prevention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Health Calendar 2016 (DOH)</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Rizal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126, s. 2001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World AIDS day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270,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3</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International Day of Persons with Disabilities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PD 1157, s. 2006</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4-10</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Human Rights Consciousness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9201 DM152,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11 Second Sunday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Children's Day of Broadcasting</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8296</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7-12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Education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2399, s. 1985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Historical, Cultural and Arts Festival of Excellence</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126, s. 2001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JANUARY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Food Conservation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PP1398, s. 1975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Physical Fitness and Sports Development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EO 63, s. 1993</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Zero Waste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Health Calendar 2016 (DOH)</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18-24</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Cancer Consciousness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1348, s. 1975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20-27</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Autism Consciousness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711, s. 1996 DM 5, s. 2016</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23</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Anniversary of the Inauguration of the First Philippine Republic</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533, s. 2013 PP 523, s. 2012</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FEBRUARY</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lastRenderedPageBreak/>
              <w:t>1-28</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Arts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683, s. 1991 DM25, s. 2016</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Dental Health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559, s. 2004 DM 7, s. 2013</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Heart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1096, s. 1973</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4</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Death Anniversary of </w:t>
            </w:r>
            <w:proofErr w:type="spellStart"/>
            <w:r w:rsidRPr="00C95929">
              <w:rPr>
                <w:rFonts w:ascii="Times New Roman" w:eastAsia="Times New Roman" w:hAnsi="Times New Roman" w:cs="Times New Roman"/>
                <w:sz w:val="24"/>
                <w:szCs w:val="24"/>
              </w:rPr>
              <w:t>Baldomero</w:t>
            </w:r>
            <w:proofErr w:type="spellEnd"/>
            <w:r w:rsidRPr="00C95929">
              <w:rPr>
                <w:rFonts w:ascii="Times New Roman" w:eastAsia="Times New Roman" w:hAnsi="Times New Roman" w:cs="Times New Roman"/>
                <w:sz w:val="24"/>
                <w:szCs w:val="24"/>
              </w:rPr>
              <w:t xml:space="preserve"> Aguinaldo</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6</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Death Anniversary of General Emilio Aguinaldo</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7</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Adoption Consciousness Celebration</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72, s. 1999</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12-18</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Leprosy Control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467, s. 1965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13-17</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Awareness Week for the Prevention of Child Sexual Abuse and Exploitation</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731, s. 1996 DM 5,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14-20</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Children with Intellectual Disabilities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1385, s. 1975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17</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Anniversary of the Martyrdom of GOMBURZA</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204, s. 2002</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22-25</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EDSA People Power Anniversary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47, s. 2002 PP 1224, s. 2007 PP 1105,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26</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w:t>
            </w:r>
            <w:proofErr w:type="spellStart"/>
            <w:r w:rsidRPr="00C95929">
              <w:rPr>
                <w:rFonts w:ascii="Times New Roman" w:eastAsia="Times New Roman" w:hAnsi="Times New Roman" w:cs="Times New Roman"/>
                <w:sz w:val="24"/>
                <w:szCs w:val="24"/>
              </w:rPr>
              <w:t>Baldomero</w:t>
            </w:r>
            <w:proofErr w:type="spellEnd"/>
            <w:r w:rsidRPr="00C95929">
              <w:rPr>
                <w:rFonts w:ascii="Times New Roman" w:eastAsia="Times New Roman" w:hAnsi="Times New Roman" w:cs="Times New Roman"/>
                <w:sz w:val="24"/>
                <w:szCs w:val="24"/>
              </w:rPr>
              <w:t xml:space="preserve"> Aguinaldo</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29</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roofErr w:type="spellStart"/>
            <w:r w:rsidRPr="00C95929">
              <w:rPr>
                <w:rFonts w:ascii="Times New Roman" w:eastAsia="Times New Roman" w:hAnsi="Times New Roman" w:cs="Times New Roman"/>
                <w:sz w:val="24"/>
                <w:szCs w:val="24"/>
              </w:rPr>
              <w:t>Reinterment</w:t>
            </w:r>
            <w:proofErr w:type="spellEnd"/>
            <w:r w:rsidRPr="00C95929">
              <w:rPr>
                <w:rFonts w:ascii="Times New Roman" w:eastAsia="Times New Roman" w:hAnsi="Times New Roman" w:cs="Times New Roman"/>
                <w:sz w:val="24"/>
                <w:szCs w:val="24"/>
              </w:rPr>
              <w:t xml:space="preserve"> of Remains of </w:t>
            </w:r>
            <w:proofErr w:type="spellStart"/>
            <w:r w:rsidRPr="00C95929">
              <w:rPr>
                <w:rFonts w:ascii="Times New Roman" w:eastAsia="Times New Roman" w:hAnsi="Times New Roman" w:cs="Times New Roman"/>
                <w:sz w:val="24"/>
                <w:szCs w:val="24"/>
              </w:rPr>
              <w:t>Elpidio</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Quirino</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MARCH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1-31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Fire Prevention Month</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115-A, s. 1966</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National Women's Month</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RA 6949</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224, s. 1988</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227, s. 1988</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28, s.2014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7</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Girl Child Week</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759, s. 1996</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 110, s. 1999</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9</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w:t>
            </w:r>
            <w:proofErr w:type="spellStart"/>
            <w:r w:rsidRPr="00C95929">
              <w:rPr>
                <w:rFonts w:ascii="Times New Roman" w:eastAsia="Times New Roman" w:hAnsi="Times New Roman" w:cs="Times New Roman"/>
                <w:sz w:val="24"/>
                <w:szCs w:val="24"/>
              </w:rPr>
              <w:t>Paciano</w:t>
            </w:r>
            <w:proofErr w:type="spellEnd"/>
            <w:r w:rsidRPr="00C95929">
              <w:rPr>
                <w:rFonts w:ascii="Times New Roman" w:eastAsia="Times New Roman" w:hAnsi="Times New Roman" w:cs="Times New Roman"/>
                <w:sz w:val="24"/>
                <w:szCs w:val="24"/>
              </w:rPr>
              <w:t xml:space="preserve"> Rizal</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1737, s. 2009</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17</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Death Anniversary of President Ramon Magsaysay</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22</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Birth Anniversary of General Emilio Aguinaldo</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(tentative]</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Global Money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DM91, s. 2015</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b/>
                <w:bCs/>
                <w:sz w:val="24"/>
                <w:szCs w:val="24"/>
              </w:rPr>
              <w:t>APRIL</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2</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Commemoration of the Birth Anniversary of Francisco "</w:t>
            </w:r>
            <w:proofErr w:type="spellStart"/>
            <w:r w:rsidRPr="00C95929">
              <w:rPr>
                <w:rFonts w:ascii="Times New Roman" w:eastAsia="Times New Roman" w:hAnsi="Times New Roman" w:cs="Times New Roman"/>
                <w:sz w:val="24"/>
                <w:szCs w:val="24"/>
              </w:rPr>
              <w:t>Balagtas</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Baltazar</w:t>
            </w:r>
            <w:proofErr w:type="spellEnd"/>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PP 964, s. 1997 DM 13, s.2014</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10</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Birth Anniversary of General </w:t>
            </w:r>
            <w:proofErr w:type="spellStart"/>
            <w:r w:rsidRPr="00C95929">
              <w:rPr>
                <w:rFonts w:ascii="Times New Roman" w:eastAsia="Times New Roman" w:hAnsi="Times New Roman" w:cs="Times New Roman"/>
                <w:sz w:val="24"/>
                <w:szCs w:val="24"/>
              </w:rPr>
              <w:t>Isidoro</w:t>
            </w:r>
            <w:proofErr w:type="spellEnd"/>
            <w:r w:rsidRPr="00C95929">
              <w:rPr>
                <w:rFonts w:ascii="Times New Roman" w:eastAsia="Times New Roman" w:hAnsi="Times New Roman" w:cs="Times New Roman"/>
                <w:sz w:val="24"/>
                <w:szCs w:val="24"/>
              </w:rPr>
              <w:t xml:space="preserve"> Torres</w:t>
            </w:r>
          </w:p>
        </w:tc>
        <w:tc>
          <w:tcPr>
            <w:tcW w:w="0" w:type="auto"/>
            <w:tcBorders>
              <w:top w:val="single" w:sz="8" w:space="0" w:color="DDDDDD"/>
              <w:left w:val="single" w:sz="8" w:space="0" w:color="DDDDDD"/>
              <w:bottom w:val="single" w:sz="8" w:space="0" w:color="DDDDDD"/>
              <w:right w:val="single" w:sz="8" w:space="0" w:color="DDDDDD"/>
            </w:tcBorders>
            <w:shd w:val="clear" w:color="auto" w:fill="F9F9F9"/>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AO 23, s. 2011</w:t>
            </w:r>
          </w:p>
        </w:tc>
      </w:tr>
      <w:tr w:rsidR="00C95929" w:rsidRPr="00C95929" w:rsidTr="00C95929">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5-11</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r w:rsidRPr="00C95929">
              <w:rPr>
                <w:rFonts w:ascii="Times New Roman" w:eastAsia="Times New Roman" w:hAnsi="Times New Roman" w:cs="Times New Roman"/>
                <w:sz w:val="24"/>
                <w:szCs w:val="24"/>
              </w:rPr>
              <w:t xml:space="preserve">Commemoration of the </w:t>
            </w:r>
            <w:proofErr w:type="spellStart"/>
            <w:r w:rsidRPr="00C95929">
              <w:rPr>
                <w:rFonts w:ascii="Times New Roman" w:eastAsia="Times New Roman" w:hAnsi="Times New Roman" w:cs="Times New Roman"/>
                <w:sz w:val="24"/>
                <w:szCs w:val="24"/>
              </w:rPr>
              <w:t>Araw</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ng</w:t>
            </w:r>
            <w:proofErr w:type="spellEnd"/>
            <w:r w:rsidRPr="00C95929">
              <w:rPr>
                <w:rFonts w:ascii="Times New Roman" w:eastAsia="Times New Roman" w:hAnsi="Times New Roman" w:cs="Times New Roman"/>
                <w:sz w:val="24"/>
                <w:szCs w:val="24"/>
              </w:rPr>
              <w:t xml:space="preserve"> </w:t>
            </w:r>
            <w:proofErr w:type="spellStart"/>
            <w:r w:rsidRPr="00C95929">
              <w:rPr>
                <w:rFonts w:ascii="Times New Roman" w:eastAsia="Times New Roman" w:hAnsi="Times New Roman" w:cs="Times New Roman"/>
                <w:sz w:val="24"/>
                <w:szCs w:val="24"/>
              </w:rPr>
              <w:t>Kagitingan</w:t>
            </w:r>
            <w:proofErr w:type="spellEnd"/>
            <w:r w:rsidRPr="00C95929">
              <w:rPr>
                <w:rFonts w:ascii="Times New Roman" w:eastAsia="Times New Roman" w:hAnsi="Times New Roman" w:cs="Times New Roman"/>
                <w:sz w:val="24"/>
                <w:szCs w:val="24"/>
              </w:rPr>
              <w:t xml:space="preserve"> and Philippine Veterans Week</w:t>
            </w:r>
          </w:p>
        </w:tc>
        <w:tc>
          <w:tcPr>
            <w:tcW w:w="0" w:type="auto"/>
            <w:tcBorders>
              <w:top w:val="single" w:sz="8" w:space="0" w:color="DDDDDD"/>
              <w:left w:val="single" w:sz="8" w:space="0" w:color="DDDDDD"/>
              <w:bottom w:val="single" w:sz="8" w:space="0" w:color="DDDDDD"/>
              <w:right w:val="single" w:sz="8" w:space="0" w:color="DDDDDD"/>
            </w:tcBorders>
            <w:shd w:val="clear" w:color="auto" w:fill="FFFFFF"/>
            <w:tcMar>
              <w:top w:w="131" w:type="dxa"/>
              <w:left w:w="187" w:type="dxa"/>
              <w:bottom w:w="131" w:type="dxa"/>
              <w:right w:w="187" w:type="dxa"/>
            </w:tcMar>
            <w:hideMark/>
          </w:tcPr>
          <w:p w:rsidR="00C95929" w:rsidRPr="00C95929" w:rsidRDefault="00C95929" w:rsidP="00C95929">
            <w:pPr>
              <w:spacing w:after="0" w:line="240" w:lineRule="auto"/>
              <w:rPr>
                <w:rFonts w:ascii="Times New Roman" w:eastAsia="Times New Roman" w:hAnsi="Times New Roman" w:cs="Times New Roman"/>
                <w:sz w:val="24"/>
                <w:szCs w:val="24"/>
              </w:rPr>
            </w:pPr>
          </w:p>
        </w:tc>
      </w:tr>
    </w:tbl>
    <w:p w:rsidR="00C95929" w:rsidRPr="00C95929" w:rsidRDefault="00C95929" w:rsidP="00C95929">
      <w:pPr>
        <w:shd w:val="clear" w:color="auto" w:fill="FFFFFF"/>
        <w:spacing w:after="318" w:line="240" w:lineRule="auto"/>
        <w:rPr>
          <w:ins w:id="85" w:author="Unknown"/>
          <w:rFonts w:ascii="open sans" w:eastAsia="Times New Roman" w:hAnsi="open sans" w:cs="Times New Roman"/>
          <w:color w:val="585858"/>
          <w:sz w:val="28"/>
          <w:szCs w:val="28"/>
        </w:rPr>
      </w:pPr>
      <w:ins w:id="86" w:author="Unknown">
        <w:r w:rsidRPr="00C95929">
          <w:rPr>
            <w:rFonts w:ascii="open sans" w:eastAsia="Times New Roman" w:hAnsi="open sans" w:cs="Times New Roman"/>
            <w:b/>
            <w:bCs/>
            <w:color w:val="585858"/>
            <w:sz w:val="28"/>
          </w:rPr>
          <w:t>Old Update May 16, 2018:</w:t>
        </w:r>
      </w:ins>
    </w:p>
    <w:p w:rsidR="00C95929" w:rsidRPr="00C95929" w:rsidRDefault="00C95929" w:rsidP="00C95929">
      <w:pPr>
        <w:shd w:val="clear" w:color="auto" w:fill="FFFFFF"/>
        <w:spacing w:after="318" w:line="240" w:lineRule="auto"/>
        <w:rPr>
          <w:ins w:id="87" w:author="Unknown"/>
          <w:rFonts w:ascii="open sans" w:eastAsia="Times New Roman" w:hAnsi="open sans" w:cs="Times New Roman"/>
          <w:color w:val="585858"/>
          <w:sz w:val="28"/>
          <w:szCs w:val="28"/>
        </w:rPr>
      </w:pPr>
      <w:ins w:id="88" w:author="Unknown">
        <w:r w:rsidRPr="00C95929">
          <w:rPr>
            <w:rFonts w:ascii="open sans" w:eastAsia="Times New Roman" w:hAnsi="open sans" w:cs="Times New Roman"/>
            <w:color w:val="585858"/>
            <w:sz w:val="28"/>
            <w:szCs w:val="28"/>
          </w:rPr>
          <w:lastRenderedPageBreak/>
          <w:t>Mandated by RA 7797 to lengthen the school calendar from 200 days to not more than 220 class days, the number of school days for SY 2018-2019 is set to be 205. Classes shall begin on the first Monday of June.</w:t>
        </w:r>
      </w:ins>
    </w:p>
    <w:p w:rsidR="00C95929" w:rsidRPr="00C95929" w:rsidRDefault="00C95929" w:rsidP="00C95929">
      <w:pPr>
        <w:shd w:val="clear" w:color="auto" w:fill="FFFFFF"/>
        <w:spacing w:after="318" w:line="240" w:lineRule="auto"/>
        <w:rPr>
          <w:ins w:id="89" w:author="Unknown"/>
          <w:rFonts w:ascii="open sans" w:eastAsia="Times New Roman" w:hAnsi="open sans" w:cs="Times New Roman"/>
          <w:color w:val="585858"/>
          <w:sz w:val="28"/>
          <w:szCs w:val="28"/>
        </w:rPr>
      </w:pPr>
      <w:ins w:id="90" w:author="Unknown">
        <w:r w:rsidRPr="00C95929">
          <w:rPr>
            <w:rFonts w:ascii="open sans" w:eastAsia="Times New Roman" w:hAnsi="open sans" w:cs="Times New Roman"/>
            <w:color w:val="585858"/>
            <w:sz w:val="28"/>
            <w:szCs w:val="28"/>
          </w:rPr>
          <w:t xml:space="preserve">For SY 2018-2019, </w:t>
        </w:r>
        <w:proofErr w:type="spellStart"/>
        <w:r w:rsidRPr="00C95929">
          <w:rPr>
            <w:rFonts w:ascii="open sans" w:eastAsia="Times New Roman" w:hAnsi="open sans" w:cs="Times New Roman"/>
            <w:color w:val="585858"/>
            <w:sz w:val="28"/>
            <w:szCs w:val="28"/>
          </w:rPr>
          <w:t>DepEd</w:t>
        </w:r>
        <w:proofErr w:type="spellEnd"/>
        <w:r w:rsidRPr="00C95929">
          <w:rPr>
            <w:rFonts w:ascii="open sans" w:eastAsia="Times New Roman" w:hAnsi="open sans" w:cs="Times New Roman"/>
            <w:color w:val="585858"/>
            <w:sz w:val="28"/>
            <w:szCs w:val="28"/>
          </w:rPr>
          <w:t xml:space="preserve"> requires all public and private elementary and secondary schools to comply strictly with the180 class days non-negotiable contact time for actual teaching and learning and the remaining 25 class days for quarterly examinations, parent-teachers conferences, co-curricular and extra-curricular activities, and the </w:t>
        </w:r>
        <w:proofErr w:type="spellStart"/>
        <w:r w:rsidRPr="00C95929">
          <w:rPr>
            <w:rFonts w:ascii="open sans" w:eastAsia="Times New Roman" w:hAnsi="open sans" w:cs="Times New Roman"/>
            <w:color w:val="585858"/>
            <w:sz w:val="28"/>
            <w:szCs w:val="28"/>
          </w:rPr>
          <w:t>semestral</w:t>
        </w:r>
        <w:proofErr w:type="spellEnd"/>
        <w:r w:rsidRPr="00C95929">
          <w:rPr>
            <w:rFonts w:ascii="open sans" w:eastAsia="Times New Roman" w:hAnsi="open sans" w:cs="Times New Roman"/>
            <w:color w:val="585858"/>
            <w:sz w:val="28"/>
            <w:szCs w:val="28"/>
          </w:rPr>
          <w:t xml:space="preserve"> break in-service training with a minimum of 205 class days a year.</w:t>
        </w:r>
      </w:ins>
    </w:p>
    <w:p w:rsidR="00C95929" w:rsidRPr="00C95929" w:rsidRDefault="00C95929" w:rsidP="00C95929">
      <w:pPr>
        <w:shd w:val="clear" w:color="auto" w:fill="FFFFFF"/>
        <w:spacing w:after="318" w:line="240" w:lineRule="auto"/>
        <w:rPr>
          <w:ins w:id="91" w:author="Unknown"/>
          <w:rFonts w:ascii="open sans" w:eastAsia="Times New Roman" w:hAnsi="open sans" w:cs="Times New Roman"/>
          <w:color w:val="585858"/>
          <w:sz w:val="28"/>
          <w:szCs w:val="28"/>
        </w:rPr>
      </w:pPr>
      <w:ins w:id="92" w:author="Unknown">
        <w:r w:rsidRPr="00C95929">
          <w:rPr>
            <w:rFonts w:ascii="open sans" w:eastAsia="Times New Roman" w:hAnsi="open sans" w:cs="Times New Roman"/>
            <w:color w:val="585858"/>
            <w:sz w:val="28"/>
            <w:szCs w:val="28"/>
          </w:rPr>
          <w:t xml:space="preserve">This is an unofficial advisory. The official </w:t>
        </w:r>
        <w:proofErr w:type="spellStart"/>
        <w:r w:rsidRPr="00C95929">
          <w:rPr>
            <w:rFonts w:ascii="open sans" w:eastAsia="Times New Roman" w:hAnsi="open sans" w:cs="Times New Roman"/>
            <w:color w:val="585858"/>
            <w:sz w:val="28"/>
            <w:szCs w:val="28"/>
          </w:rPr>
          <w:t>DepEd</w:t>
        </w:r>
        <w:proofErr w:type="spellEnd"/>
        <w:r w:rsidRPr="00C95929">
          <w:rPr>
            <w:rFonts w:ascii="open sans" w:eastAsia="Times New Roman" w:hAnsi="open sans" w:cs="Times New Roman"/>
            <w:color w:val="585858"/>
            <w:sz w:val="28"/>
            <w:szCs w:val="28"/>
          </w:rPr>
          <w:t xml:space="preserve"> school calendar for SY 2018-2019 will be posted in this site as soon as the official </w:t>
        </w:r>
        <w:proofErr w:type="spellStart"/>
        <w:r w:rsidRPr="00C95929">
          <w:rPr>
            <w:rFonts w:ascii="open sans" w:eastAsia="Times New Roman" w:hAnsi="open sans" w:cs="Times New Roman"/>
            <w:color w:val="585858"/>
            <w:sz w:val="28"/>
            <w:szCs w:val="28"/>
          </w:rPr>
          <w:t>DepEd</w:t>
        </w:r>
        <w:proofErr w:type="spellEnd"/>
        <w:r w:rsidRPr="00C95929">
          <w:rPr>
            <w:rFonts w:ascii="open sans" w:eastAsia="Times New Roman" w:hAnsi="open sans" w:cs="Times New Roman"/>
            <w:color w:val="585858"/>
            <w:sz w:val="28"/>
            <w:szCs w:val="28"/>
          </w:rPr>
          <w:t xml:space="preserve"> Order is released this week.</w:t>
        </w:r>
      </w:ins>
    </w:p>
    <w:p w:rsidR="00C95929" w:rsidRPr="00C95929" w:rsidRDefault="00C95929" w:rsidP="00C95929">
      <w:pPr>
        <w:shd w:val="clear" w:color="auto" w:fill="FFFFFF"/>
        <w:spacing w:after="318" w:line="240" w:lineRule="auto"/>
        <w:rPr>
          <w:ins w:id="93" w:author="Unknown"/>
          <w:rFonts w:ascii="open sans" w:eastAsia="Times New Roman" w:hAnsi="open sans" w:cs="Times New Roman"/>
          <w:color w:val="585858"/>
          <w:sz w:val="28"/>
          <w:szCs w:val="28"/>
        </w:rPr>
      </w:pPr>
      <w:ins w:id="94" w:author="Unknown">
        <w:r w:rsidRPr="00C95929">
          <w:rPr>
            <w:rFonts w:ascii="open sans" w:eastAsia="Times New Roman" w:hAnsi="open sans" w:cs="Times New Roman"/>
            <w:b/>
            <w:bCs/>
            <w:color w:val="585858"/>
            <w:sz w:val="28"/>
          </w:rPr>
          <w:t>READ:</w:t>
        </w:r>
      </w:ins>
    </w:p>
    <w:p w:rsidR="000B2968" w:rsidRDefault="000B2968"/>
    <w:sectPr w:rsidR="000B2968" w:rsidSect="00C95929">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C95929"/>
    <w:rsid w:val="000B2968"/>
    <w:rsid w:val="00C95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68"/>
  </w:style>
  <w:style w:type="paragraph" w:styleId="Heading3">
    <w:name w:val="heading 3"/>
    <w:basedOn w:val="Normal"/>
    <w:link w:val="Heading3Char"/>
    <w:uiPriority w:val="9"/>
    <w:qFormat/>
    <w:rsid w:val="00C95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9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59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929"/>
    <w:rPr>
      <w:b/>
      <w:bCs/>
    </w:rPr>
  </w:style>
  <w:style w:type="character" w:customStyle="1" w:styleId="h-text">
    <w:name w:val="h-text"/>
    <w:basedOn w:val="DefaultParagraphFont"/>
    <w:rsid w:val="00C95929"/>
  </w:style>
  <w:style w:type="character" w:customStyle="1" w:styleId="term-badge">
    <w:name w:val="term-badge"/>
    <w:basedOn w:val="DefaultParagraphFont"/>
    <w:rsid w:val="00C95929"/>
  </w:style>
  <w:style w:type="character" w:styleId="Hyperlink">
    <w:name w:val="Hyperlink"/>
    <w:basedOn w:val="DefaultParagraphFont"/>
    <w:uiPriority w:val="99"/>
    <w:semiHidden/>
    <w:unhideWhenUsed/>
    <w:rsid w:val="00C95929"/>
    <w:rPr>
      <w:color w:val="0000FF"/>
      <w:u w:val="single"/>
    </w:rPr>
  </w:style>
  <w:style w:type="character" w:styleId="FollowedHyperlink">
    <w:name w:val="FollowedHyperlink"/>
    <w:basedOn w:val="DefaultParagraphFont"/>
    <w:uiPriority w:val="99"/>
    <w:semiHidden/>
    <w:unhideWhenUsed/>
    <w:rsid w:val="00C95929"/>
    <w:rPr>
      <w:color w:val="800080"/>
      <w:u w:val="single"/>
    </w:rPr>
  </w:style>
  <w:style w:type="paragraph" w:customStyle="1" w:styleId="title">
    <w:name w:val="title"/>
    <w:basedOn w:val="Normal"/>
    <w:rsid w:val="00C95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C95929"/>
  </w:style>
  <w:style w:type="paragraph" w:styleId="BalloonText">
    <w:name w:val="Balloon Text"/>
    <w:basedOn w:val="Normal"/>
    <w:link w:val="BalloonTextChar"/>
    <w:uiPriority w:val="99"/>
    <w:semiHidden/>
    <w:unhideWhenUsed/>
    <w:rsid w:val="00C9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9406706">
      <w:bodyDiv w:val="1"/>
      <w:marLeft w:val="0"/>
      <w:marRight w:val="0"/>
      <w:marTop w:val="0"/>
      <w:marBottom w:val="0"/>
      <w:divBdr>
        <w:top w:val="none" w:sz="0" w:space="0" w:color="auto"/>
        <w:left w:val="none" w:sz="0" w:space="0" w:color="auto"/>
        <w:bottom w:val="none" w:sz="0" w:space="0" w:color="auto"/>
        <w:right w:val="none" w:sz="0" w:space="0" w:color="auto"/>
      </w:divBdr>
      <w:divsChild>
        <w:div w:id="1535076122">
          <w:marLeft w:val="0"/>
          <w:marRight w:val="0"/>
          <w:marTop w:val="187"/>
          <w:marBottom w:val="281"/>
          <w:divBdr>
            <w:top w:val="single" w:sz="8" w:space="3" w:color="auto"/>
            <w:left w:val="single" w:sz="2" w:space="0" w:color="auto"/>
            <w:bottom w:val="single" w:sz="8" w:space="0" w:color="auto"/>
            <w:right w:val="single" w:sz="2" w:space="0" w:color="auto"/>
          </w:divBdr>
          <w:divsChild>
            <w:div w:id="79102766">
              <w:marLeft w:val="0"/>
              <w:marRight w:val="0"/>
              <w:marTop w:val="0"/>
              <w:marBottom w:val="299"/>
              <w:divBdr>
                <w:top w:val="none" w:sz="0" w:space="0" w:color="auto"/>
                <w:left w:val="none" w:sz="0" w:space="0" w:color="auto"/>
                <w:bottom w:val="none" w:sz="0" w:space="0" w:color="auto"/>
                <w:right w:val="none" w:sz="0" w:space="0" w:color="auto"/>
              </w:divBdr>
            </w:div>
            <w:div w:id="1512066046">
              <w:marLeft w:val="0"/>
              <w:marRight w:val="0"/>
              <w:marTop w:val="0"/>
              <w:marBottom w:val="0"/>
              <w:divBdr>
                <w:top w:val="none" w:sz="0" w:space="0" w:color="auto"/>
                <w:left w:val="none" w:sz="0" w:space="0" w:color="auto"/>
                <w:bottom w:val="none" w:sz="0" w:space="0" w:color="auto"/>
                <w:right w:val="none" w:sz="0" w:space="0" w:color="auto"/>
              </w:divBdr>
              <w:divsChild>
                <w:div w:id="1090782477">
                  <w:marLeft w:val="0"/>
                  <w:marRight w:val="0"/>
                  <w:marTop w:val="0"/>
                  <w:marBottom w:val="0"/>
                  <w:divBdr>
                    <w:top w:val="none" w:sz="0" w:space="0" w:color="auto"/>
                    <w:left w:val="none" w:sz="0" w:space="0" w:color="auto"/>
                    <w:bottom w:val="none" w:sz="0" w:space="0" w:color="auto"/>
                    <w:right w:val="none" w:sz="0" w:space="0" w:color="auto"/>
                  </w:divBdr>
                  <w:divsChild>
                    <w:div w:id="332875371">
                      <w:marLeft w:val="0"/>
                      <w:marRight w:val="0"/>
                      <w:marTop w:val="0"/>
                      <w:marBottom w:val="0"/>
                      <w:divBdr>
                        <w:top w:val="none" w:sz="0" w:space="0" w:color="auto"/>
                        <w:left w:val="none" w:sz="0" w:space="0" w:color="auto"/>
                        <w:bottom w:val="none" w:sz="0" w:space="0" w:color="auto"/>
                        <w:right w:val="none" w:sz="0" w:space="0" w:color="auto"/>
                      </w:divBdr>
                      <w:divsChild>
                        <w:div w:id="977999554">
                          <w:marLeft w:val="0"/>
                          <w:marRight w:val="0"/>
                          <w:marTop w:val="0"/>
                          <w:marBottom w:val="0"/>
                          <w:divBdr>
                            <w:top w:val="none" w:sz="0" w:space="0" w:color="auto"/>
                            <w:left w:val="none" w:sz="0" w:space="0" w:color="auto"/>
                            <w:bottom w:val="none" w:sz="0" w:space="0" w:color="auto"/>
                            <w:right w:val="none" w:sz="0" w:space="0" w:color="auto"/>
                          </w:divBdr>
                          <w:divsChild>
                            <w:div w:id="1941915400">
                              <w:marLeft w:val="0"/>
                              <w:marRight w:val="0"/>
                              <w:marTop w:val="0"/>
                              <w:marBottom w:val="112"/>
                              <w:divBdr>
                                <w:top w:val="none" w:sz="0" w:space="0" w:color="auto"/>
                                <w:left w:val="none" w:sz="0" w:space="0" w:color="auto"/>
                                <w:bottom w:val="none" w:sz="0" w:space="0" w:color="auto"/>
                                <w:right w:val="none" w:sz="0" w:space="0" w:color="auto"/>
                              </w:divBdr>
                            </w:div>
                            <w:div w:id="775028914">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905797012">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539904226">
                              <w:marLeft w:val="0"/>
                              <w:marRight w:val="0"/>
                              <w:marTop w:val="0"/>
                              <w:marBottom w:val="112"/>
                              <w:divBdr>
                                <w:top w:val="none" w:sz="0" w:space="0" w:color="auto"/>
                                <w:left w:val="none" w:sz="0" w:space="0" w:color="auto"/>
                                <w:bottom w:val="none" w:sz="0" w:space="0" w:color="auto"/>
                                <w:right w:val="none" w:sz="0" w:space="0" w:color="auto"/>
                              </w:divBdr>
                            </w:div>
                            <w:div w:id="881093381">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990210507">
                      <w:marLeft w:val="0"/>
                      <w:marRight w:val="0"/>
                      <w:marTop w:val="0"/>
                      <w:marBottom w:val="0"/>
                      <w:divBdr>
                        <w:top w:val="none" w:sz="0" w:space="0" w:color="auto"/>
                        <w:left w:val="none" w:sz="0" w:space="0" w:color="auto"/>
                        <w:bottom w:val="none" w:sz="0" w:space="0" w:color="auto"/>
                        <w:right w:val="none" w:sz="0" w:space="0" w:color="auto"/>
                      </w:divBdr>
                      <w:divsChild>
                        <w:div w:id="1162575524">
                          <w:marLeft w:val="0"/>
                          <w:marRight w:val="0"/>
                          <w:marTop w:val="0"/>
                          <w:marBottom w:val="0"/>
                          <w:divBdr>
                            <w:top w:val="none" w:sz="0" w:space="0" w:color="auto"/>
                            <w:left w:val="none" w:sz="0" w:space="0" w:color="auto"/>
                            <w:bottom w:val="none" w:sz="0" w:space="0" w:color="auto"/>
                            <w:right w:val="none" w:sz="0" w:space="0" w:color="auto"/>
                          </w:divBdr>
                          <w:divsChild>
                            <w:div w:id="309216800">
                              <w:marLeft w:val="0"/>
                              <w:marRight w:val="0"/>
                              <w:marTop w:val="0"/>
                              <w:marBottom w:val="112"/>
                              <w:divBdr>
                                <w:top w:val="none" w:sz="0" w:space="0" w:color="auto"/>
                                <w:left w:val="none" w:sz="0" w:space="0" w:color="auto"/>
                                <w:bottom w:val="none" w:sz="0" w:space="0" w:color="auto"/>
                                <w:right w:val="none" w:sz="0" w:space="0" w:color="auto"/>
                              </w:divBdr>
                            </w:div>
                            <w:div w:id="1637367777">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251084560">
                      <w:marLeft w:val="0"/>
                      <w:marRight w:val="0"/>
                      <w:marTop w:val="0"/>
                      <w:marBottom w:val="0"/>
                      <w:divBdr>
                        <w:top w:val="none" w:sz="0" w:space="0" w:color="auto"/>
                        <w:left w:val="none" w:sz="0" w:space="0" w:color="auto"/>
                        <w:bottom w:val="none" w:sz="0" w:space="0" w:color="auto"/>
                        <w:right w:val="none" w:sz="0" w:space="0" w:color="auto"/>
                      </w:divBdr>
                      <w:divsChild>
                        <w:div w:id="25301118">
                          <w:marLeft w:val="0"/>
                          <w:marRight w:val="0"/>
                          <w:marTop w:val="0"/>
                          <w:marBottom w:val="0"/>
                          <w:divBdr>
                            <w:top w:val="none" w:sz="0" w:space="0" w:color="auto"/>
                            <w:left w:val="none" w:sz="0" w:space="0" w:color="auto"/>
                            <w:bottom w:val="none" w:sz="0" w:space="0" w:color="auto"/>
                            <w:right w:val="none" w:sz="0" w:space="0" w:color="auto"/>
                          </w:divBdr>
                          <w:divsChild>
                            <w:div w:id="455149104">
                              <w:marLeft w:val="0"/>
                              <w:marRight w:val="0"/>
                              <w:marTop w:val="0"/>
                              <w:marBottom w:val="112"/>
                              <w:divBdr>
                                <w:top w:val="none" w:sz="0" w:space="0" w:color="auto"/>
                                <w:left w:val="none" w:sz="0" w:space="0" w:color="auto"/>
                                <w:bottom w:val="none" w:sz="0" w:space="0" w:color="auto"/>
                                <w:right w:val="none" w:sz="0" w:space="0" w:color="auto"/>
                              </w:divBdr>
                            </w:div>
                            <w:div w:id="1987120075">
                              <w:marLeft w:val="0"/>
                              <w:marRight w:val="0"/>
                              <w:marTop w:val="3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121484">
          <w:marLeft w:val="0"/>
          <w:marRight w:val="0"/>
          <w:marTop w:val="0"/>
          <w:marBottom w:val="240"/>
          <w:divBdr>
            <w:top w:val="none" w:sz="0" w:space="0" w:color="auto"/>
            <w:left w:val="none" w:sz="0" w:space="0" w:color="auto"/>
            <w:bottom w:val="none" w:sz="0" w:space="0" w:color="auto"/>
            <w:right w:val="none" w:sz="0" w:space="0" w:color="auto"/>
          </w:divBdr>
          <w:divsChild>
            <w:div w:id="430199695">
              <w:marLeft w:val="0"/>
              <w:marRight w:val="0"/>
              <w:marTop w:val="0"/>
              <w:marBottom w:val="0"/>
              <w:divBdr>
                <w:top w:val="none" w:sz="0" w:space="0" w:color="auto"/>
                <w:left w:val="none" w:sz="0" w:space="0" w:color="auto"/>
                <w:bottom w:val="none" w:sz="0" w:space="0" w:color="auto"/>
                <w:right w:val="none" w:sz="0" w:space="0" w:color="auto"/>
              </w:divBdr>
              <w:divsChild>
                <w:div w:id="59138878">
                  <w:marLeft w:val="0"/>
                  <w:marRight w:val="0"/>
                  <w:marTop w:val="0"/>
                  <w:marBottom w:val="0"/>
                  <w:divBdr>
                    <w:top w:val="none" w:sz="0" w:space="0" w:color="auto"/>
                    <w:left w:val="none" w:sz="0" w:space="0" w:color="auto"/>
                    <w:bottom w:val="none" w:sz="0" w:space="0" w:color="auto"/>
                    <w:right w:val="none" w:sz="0" w:space="0" w:color="auto"/>
                  </w:divBdr>
                  <w:divsChild>
                    <w:div w:id="19549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3072</Words>
  <Characters>17513</Characters>
  <Application>Microsoft Office Word</Application>
  <DocSecurity>0</DocSecurity>
  <Lines>145</Lines>
  <Paragraphs>41</Paragraphs>
  <ScaleCrop>false</ScaleCrop>
  <Company>Deftones</Company>
  <LinksUpToDate>false</LinksUpToDate>
  <CharactersWithSpaces>20544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Miles-24</dc:creator>
  <cp:lastModifiedBy>Miles-24</cp:lastModifiedBy>
  <cp:revision>1</cp:revision>
  <dcterms:created xsi:type="dcterms:W3CDTF">2018-07-18T09:19:00Z</dcterms:created>
  <dcterms:modified xsi:type="dcterms:W3CDTF">2018-07-18T09:23:00Z</dcterms:modified>
</cp:coreProperties>
</file>