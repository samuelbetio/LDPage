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07A" w:rsidRPr="004D207A" w:rsidRDefault="004D207A" w:rsidP="004D207A">
      <w:pPr>
        <w:shd w:val="clear" w:color="auto" w:fill="FFFFFF"/>
        <w:spacing w:after="318" w:line="240" w:lineRule="auto"/>
        <w:rPr>
          <w:rFonts w:ascii="open sans" w:eastAsia="Times New Roman" w:hAnsi="open sans" w:cs="Times New Roman"/>
          <w:color w:val="585858"/>
          <w:sz w:val="28"/>
          <w:szCs w:val="28"/>
        </w:rPr>
      </w:pPr>
      <w:r w:rsidRPr="004D207A">
        <w:rPr>
          <w:rFonts w:ascii="open sans" w:eastAsia="Times New Roman" w:hAnsi="open sans" w:cs="Times New Roman"/>
          <w:b/>
          <w:bCs/>
          <w:color w:val="585858"/>
          <w:sz w:val="28"/>
        </w:rPr>
        <w:t xml:space="preserve">Enclosure to </w:t>
      </w:r>
      <w:proofErr w:type="spellStart"/>
      <w:r w:rsidRPr="004D207A">
        <w:rPr>
          <w:rFonts w:ascii="open sans" w:eastAsia="Times New Roman" w:hAnsi="open sans" w:cs="Times New Roman"/>
          <w:b/>
          <w:bCs/>
          <w:color w:val="585858"/>
          <w:sz w:val="28"/>
        </w:rPr>
        <w:t>DepEd</w:t>
      </w:r>
      <w:proofErr w:type="spellEnd"/>
      <w:r w:rsidRPr="004D207A">
        <w:rPr>
          <w:rFonts w:ascii="open sans" w:eastAsia="Times New Roman" w:hAnsi="open sans" w:cs="Times New Roman"/>
          <w:b/>
          <w:bCs/>
          <w:color w:val="585858"/>
          <w:sz w:val="28"/>
        </w:rPr>
        <w:t xml:space="preserve"> Order No. 014, s. 2018</w:t>
      </w:r>
    </w:p>
    <w:p w:rsidR="004D207A" w:rsidRPr="004D207A" w:rsidRDefault="004D207A" w:rsidP="004D207A">
      <w:pPr>
        <w:shd w:val="clear" w:color="auto" w:fill="FFFFFF"/>
        <w:spacing w:before="374" w:after="187" w:line="240" w:lineRule="auto"/>
        <w:jc w:val="center"/>
        <w:outlineLvl w:val="2"/>
        <w:rPr>
          <w:rFonts w:ascii="roboto" w:eastAsia="Times New Roman" w:hAnsi="roboto" w:cs="Times New Roman"/>
          <w:color w:val="2D2D2D"/>
          <w:sz w:val="47"/>
          <w:szCs w:val="47"/>
        </w:rPr>
      </w:pPr>
      <w:r w:rsidRPr="004D207A">
        <w:rPr>
          <w:rFonts w:ascii="roboto" w:eastAsia="Times New Roman" w:hAnsi="roboto" w:cs="Times New Roman"/>
          <w:color w:val="2D2D2D"/>
          <w:sz w:val="47"/>
          <w:szCs w:val="47"/>
        </w:rPr>
        <w:t>IMPLEMENTING GUIDELINES ON THE ADMINISTRATION OF THE REVISED PHILIPPINE INFORMAL READING INVENTORY (PHIL-IRI)</w:t>
      </w:r>
    </w:p>
    <w:p w:rsidR="004D207A" w:rsidRPr="004D207A" w:rsidRDefault="004D207A" w:rsidP="004D207A">
      <w:pPr>
        <w:shd w:val="clear" w:color="auto" w:fill="FFFFFF"/>
        <w:spacing w:before="374" w:after="187" w:line="240" w:lineRule="auto"/>
        <w:outlineLvl w:val="2"/>
        <w:rPr>
          <w:rFonts w:ascii="roboto" w:eastAsia="Times New Roman" w:hAnsi="roboto" w:cs="Times New Roman"/>
          <w:color w:val="2D2D2D"/>
          <w:sz w:val="47"/>
          <w:szCs w:val="47"/>
        </w:rPr>
      </w:pPr>
      <w:r w:rsidRPr="004D207A">
        <w:rPr>
          <w:rFonts w:ascii="roboto" w:eastAsia="Times New Roman" w:hAnsi="roboto" w:cs="Times New Roman"/>
          <w:color w:val="2D2D2D"/>
          <w:sz w:val="47"/>
          <w:szCs w:val="47"/>
        </w:rPr>
        <w:t>I. Rationale</w:t>
      </w:r>
    </w:p>
    <w:p w:rsidR="004D207A" w:rsidRPr="004D207A" w:rsidRDefault="004D207A" w:rsidP="004D207A">
      <w:pPr>
        <w:shd w:val="clear" w:color="auto" w:fill="FFFFFF"/>
        <w:spacing w:after="318" w:line="240" w:lineRule="auto"/>
        <w:rPr>
          <w:rFonts w:ascii="open sans" w:eastAsia="Times New Roman" w:hAnsi="open sans" w:cs="Times New Roman"/>
          <w:color w:val="585858"/>
          <w:sz w:val="28"/>
          <w:szCs w:val="28"/>
        </w:rPr>
      </w:pPr>
      <w:r w:rsidRPr="004D207A">
        <w:rPr>
          <w:rFonts w:ascii="open sans" w:eastAsia="Times New Roman" w:hAnsi="open sans" w:cs="Times New Roman"/>
          <w:color w:val="585858"/>
          <w:sz w:val="28"/>
          <w:szCs w:val="28"/>
        </w:rPr>
        <w:t>1. Literacy is one of the most fundamental skills a child can learn. Reading is the foundation for all academic learning. Learning to read, write and count is crucial to a child’s success in school and in later life. Literacy improvement is one of the priorities of the Department of Education (</w:t>
      </w:r>
      <w:proofErr w:type="spellStart"/>
      <w:r w:rsidRPr="004D207A">
        <w:rPr>
          <w:rFonts w:ascii="open sans" w:eastAsia="Times New Roman" w:hAnsi="open sans" w:cs="Times New Roman"/>
          <w:color w:val="585858"/>
          <w:sz w:val="28"/>
          <w:szCs w:val="28"/>
        </w:rPr>
        <w:t>DepEd</w:t>
      </w:r>
      <w:proofErr w:type="spellEnd"/>
      <w:r w:rsidRPr="004D207A">
        <w:rPr>
          <w:rFonts w:ascii="open sans" w:eastAsia="Times New Roman" w:hAnsi="open sans" w:cs="Times New Roman"/>
          <w:color w:val="585858"/>
          <w:sz w:val="28"/>
          <w:szCs w:val="28"/>
        </w:rPr>
        <w:t xml:space="preserve">). It is anchored on the flagship program of the Department: “Every Child </w:t>
      </w:r>
      <w:proofErr w:type="gramStart"/>
      <w:r w:rsidRPr="004D207A">
        <w:rPr>
          <w:rFonts w:ascii="open sans" w:eastAsia="Times New Roman" w:hAnsi="open sans" w:cs="Times New Roman"/>
          <w:color w:val="585858"/>
          <w:sz w:val="28"/>
          <w:szCs w:val="28"/>
        </w:rPr>
        <w:t>A</w:t>
      </w:r>
      <w:proofErr w:type="gramEnd"/>
      <w:r w:rsidRPr="004D207A">
        <w:rPr>
          <w:rFonts w:ascii="open sans" w:eastAsia="Times New Roman" w:hAnsi="open sans" w:cs="Times New Roman"/>
          <w:color w:val="585858"/>
          <w:sz w:val="28"/>
          <w:szCs w:val="28"/>
        </w:rPr>
        <w:t xml:space="preserve"> Reader Program,” which aims to make every Filipino child a reader and a writer at his/her grade level.</w:t>
      </w:r>
    </w:p>
    <w:p w:rsidR="004D207A" w:rsidRPr="004D207A" w:rsidRDefault="004D207A" w:rsidP="004D207A">
      <w:pPr>
        <w:shd w:val="clear" w:color="auto" w:fill="FFFFFF"/>
        <w:spacing w:after="318" w:line="240" w:lineRule="auto"/>
        <w:rPr>
          <w:rFonts w:ascii="open sans" w:eastAsia="Times New Roman" w:hAnsi="open sans" w:cs="Times New Roman"/>
          <w:color w:val="585858"/>
          <w:sz w:val="28"/>
          <w:szCs w:val="28"/>
        </w:rPr>
      </w:pPr>
      <w:r w:rsidRPr="004D207A">
        <w:rPr>
          <w:rFonts w:ascii="open sans" w:eastAsia="Times New Roman" w:hAnsi="open sans" w:cs="Times New Roman"/>
          <w:color w:val="585858"/>
          <w:sz w:val="28"/>
          <w:szCs w:val="28"/>
        </w:rPr>
        <w:t>2. The Philippine Informal Reading Inventory (Phil-IRI) Assessment Tool is aimed to be used as a classroom-based assessment tool to measure and describe students’ reading performance. Information gathered from the assessment can help classroom teachers design and provide appropriate reading instruction for their students. This diagnostic approach to describing how children read embraces inclusionary principles that emphasize the need for education that is learner-oriented, responsive and culturally sensitive. At the school level, the information from Phil-IRI assessment will help school heads plan for appropriate school reading programs or activities for improved student learning outcomes.</w:t>
      </w:r>
    </w:p>
    <w:p w:rsidR="004D207A" w:rsidRPr="004D207A" w:rsidRDefault="004D207A" w:rsidP="004D207A">
      <w:pPr>
        <w:shd w:val="clear" w:color="auto" w:fill="FFFFFF"/>
        <w:spacing w:after="318" w:line="240" w:lineRule="auto"/>
        <w:rPr>
          <w:ins w:id="0" w:author="Unknown"/>
          <w:rFonts w:ascii="open sans" w:eastAsia="Times New Roman" w:hAnsi="open sans" w:cs="Times New Roman"/>
          <w:color w:val="585858"/>
          <w:sz w:val="28"/>
          <w:szCs w:val="28"/>
        </w:rPr>
      </w:pPr>
      <w:ins w:id="1" w:author="Unknown">
        <w:r w:rsidRPr="004D207A">
          <w:rPr>
            <w:rFonts w:ascii="open sans" w:eastAsia="Times New Roman" w:hAnsi="open sans" w:cs="Times New Roman"/>
            <w:color w:val="585858"/>
            <w:sz w:val="28"/>
            <w:szCs w:val="28"/>
          </w:rPr>
          <w:t xml:space="preserve">3. Informal reading inventories are designed to provide greater insight into an individual learner’s reading level </w:t>
        </w:r>
        <w:proofErr w:type="spellStart"/>
        <w:r w:rsidRPr="004D207A">
          <w:rPr>
            <w:rFonts w:ascii="open sans" w:eastAsia="Times New Roman" w:hAnsi="open sans" w:cs="Times New Roman"/>
            <w:color w:val="585858"/>
            <w:sz w:val="28"/>
            <w:szCs w:val="28"/>
          </w:rPr>
          <w:t>vis</w:t>
        </w:r>
        <w:proofErr w:type="spellEnd"/>
        <w:r w:rsidRPr="004D207A">
          <w:rPr>
            <w:rFonts w:ascii="open sans" w:eastAsia="Times New Roman" w:hAnsi="open sans" w:cs="Times New Roman"/>
            <w:color w:val="585858"/>
            <w:sz w:val="28"/>
            <w:szCs w:val="28"/>
          </w:rPr>
          <w:t>-a-</w:t>
        </w:r>
        <w:proofErr w:type="spellStart"/>
        <w:r w:rsidRPr="004D207A">
          <w:rPr>
            <w:rFonts w:ascii="open sans" w:eastAsia="Times New Roman" w:hAnsi="open sans" w:cs="Times New Roman"/>
            <w:color w:val="585858"/>
            <w:sz w:val="28"/>
            <w:szCs w:val="28"/>
          </w:rPr>
          <w:t>vis</w:t>
        </w:r>
        <w:proofErr w:type="spellEnd"/>
        <w:r w:rsidRPr="004D207A">
          <w:rPr>
            <w:rFonts w:ascii="open sans" w:eastAsia="Times New Roman" w:hAnsi="open sans" w:cs="Times New Roman"/>
            <w:color w:val="585858"/>
            <w:sz w:val="28"/>
            <w:szCs w:val="28"/>
          </w:rPr>
          <w:t xml:space="preserve"> a specific passage in order to allow teachers to customize instruction to the needs of their students (</w:t>
        </w:r>
        <w:proofErr w:type="spellStart"/>
        <w:r w:rsidRPr="004D207A">
          <w:rPr>
            <w:rFonts w:ascii="open sans" w:eastAsia="Times New Roman" w:hAnsi="open sans" w:cs="Times New Roman"/>
            <w:color w:val="585858"/>
            <w:sz w:val="28"/>
            <w:szCs w:val="28"/>
          </w:rPr>
          <w:t>Rutlledge</w:t>
        </w:r>
        <w:proofErr w:type="spellEnd"/>
        <w:r w:rsidRPr="004D207A">
          <w:rPr>
            <w:rFonts w:ascii="open sans" w:eastAsia="Times New Roman" w:hAnsi="open sans" w:cs="Times New Roman"/>
            <w:color w:val="585858"/>
            <w:sz w:val="28"/>
            <w:szCs w:val="28"/>
          </w:rPr>
          <w:t xml:space="preserve">, 1998). The underlying assumption is that an approximation of a student’s literacy abilities is best shown through his/her performance in actual reading and writing tasks. This is in contrast to formal reading tests </w:t>
        </w:r>
        <w:r w:rsidRPr="004D207A">
          <w:rPr>
            <w:rFonts w:ascii="open sans" w:eastAsia="Times New Roman" w:hAnsi="open sans" w:cs="Times New Roman"/>
            <w:color w:val="585858"/>
            <w:sz w:val="28"/>
            <w:szCs w:val="28"/>
          </w:rPr>
          <w:lastRenderedPageBreak/>
          <w:t>that are standardized and often conducted for the purpose of comparing a student’s performance with that of others (Weaver, 2014).</w:t>
        </w:r>
      </w:ins>
    </w:p>
    <w:p w:rsidR="004D207A" w:rsidRPr="004D207A" w:rsidRDefault="004D207A" w:rsidP="004D207A">
      <w:pPr>
        <w:shd w:val="clear" w:color="auto" w:fill="FFFFFF"/>
        <w:spacing w:before="374" w:after="187" w:line="240" w:lineRule="auto"/>
        <w:outlineLvl w:val="2"/>
        <w:rPr>
          <w:ins w:id="2" w:author="Unknown"/>
          <w:rFonts w:ascii="roboto" w:eastAsia="Times New Roman" w:hAnsi="roboto" w:cs="Times New Roman"/>
          <w:color w:val="2D2D2D"/>
          <w:sz w:val="47"/>
          <w:szCs w:val="47"/>
        </w:rPr>
      </w:pPr>
      <w:ins w:id="3" w:author="Unknown">
        <w:r w:rsidRPr="004D207A">
          <w:rPr>
            <w:rFonts w:ascii="roboto" w:eastAsia="Times New Roman" w:hAnsi="roboto" w:cs="Times New Roman"/>
            <w:color w:val="2D2D2D"/>
            <w:sz w:val="47"/>
            <w:szCs w:val="47"/>
          </w:rPr>
          <w:t>II. Scope of the Policy</w:t>
        </w:r>
      </w:ins>
    </w:p>
    <w:p w:rsidR="004D207A" w:rsidRPr="004D207A" w:rsidRDefault="004D207A" w:rsidP="004D207A">
      <w:pPr>
        <w:shd w:val="clear" w:color="auto" w:fill="FFFFFF"/>
        <w:spacing w:after="318" w:line="240" w:lineRule="auto"/>
        <w:rPr>
          <w:ins w:id="4" w:author="Unknown"/>
          <w:rFonts w:ascii="open sans" w:eastAsia="Times New Roman" w:hAnsi="open sans" w:cs="Times New Roman"/>
          <w:color w:val="585858"/>
          <w:sz w:val="28"/>
          <w:szCs w:val="28"/>
        </w:rPr>
      </w:pPr>
      <w:ins w:id="5" w:author="Unknown">
        <w:r w:rsidRPr="004D207A">
          <w:rPr>
            <w:rFonts w:ascii="open sans" w:eastAsia="Times New Roman" w:hAnsi="open sans" w:cs="Times New Roman"/>
            <w:color w:val="585858"/>
            <w:sz w:val="28"/>
            <w:szCs w:val="28"/>
          </w:rPr>
          <w:t xml:space="preserve">4. This </w:t>
        </w:r>
        <w:proofErr w:type="spellStart"/>
        <w:r w:rsidRPr="004D207A">
          <w:rPr>
            <w:rFonts w:ascii="open sans" w:eastAsia="Times New Roman" w:hAnsi="open sans" w:cs="Times New Roman"/>
            <w:color w:val="585858"/>
            <w:sz w:val="28"/>
            <w:szCs w:val="28"/>
          </w:rPr>
          <w:t>DepEd</w:t>
        </w:r>
        <w:proofErr w:type="spellEnd"/>
        <w:r w:rsidRPr="004D207A">
          <w:rPr>
            <w:rFonts w:ascii="open sans" w:eastAsia="Times New Roman" w:hAnsi="open sans" w:cs="Times New Roman"/>
            <w:color w:val="585858"/>
            <w:sz w:val="28"/>
            <w:szCs w:val="28"/>
          </w:rPr>
          <w:t xml:space="preserve"> Order provides the guidelines for the administration of the revised Philippine Informal Reading Inventory (Phil-IRI). The tool is administered for Grades 3 to 6 learners in public elementary schools nationwide. It defines the responsibilities of the different levels of governance pertaining to the dissemination and utilization of the said tool.</w:t>
        </w:r>
      </w:ins>
    </w:p>
    <w:p w:rsidR="004D207A" w:rsidRPr="004D207A" w:rsidRDefault="004D207A" w:rsidP="004D207A">
      <w:pPr>
        <w:shd w:val="clear" w:color="auto" w:fill="FFFFFF"/>
        <w:spacing w:before="374" w:after="187" w:line="240" w:lineRule="auto"/>
        <w:outlineLvl w:val="2"/>
        <w:rPr>
          <w:ins w:id="6" w:author="Unknown"/>
          <w:rFonts w:ascii="roboto" w:eastAsia="Times New Roman" w:hAnsi="roboto" w:cs="Times New Roman"/>
          <w:color w:val="2D2D2D"/>
          <w:sz w:val="47"/>
          <w:szCs w:val="47"/>
        </w:rPr>
      </w:pPr>
      <w:ins w:id="7" w:author="Unknown">
        <w:r w:rsidRPr="004D207A">
          <w:rPr>
            <w:rFonts w:ascii="roboto" w:eastAsia="Times New Roman" w:hAnsi="roboto" w:cs="Times New Roman"/>
            <w:color w:val="2D2D2D"/>
            <w:sz w:val="47"/>
            <w:szCs w:val="47"/>
          </w:rPr>
          <w:t>III. Definition of Terms</w:t>
        </w:r>
      </w:ins>
    </w:p>
    <w:p w:rsidR="004D207A" w:rsidRPr="004D207A" w:rsidRDefault="004D207A" w:rsidP="004D207A">
      <w:pPr>
        <w:shd w:val="clear" w:color="auto" w:fill="FFFFFF"/>
        <w:spacing w:after="318" w:line="240" w:lineRule="auto"/>
        <w:rPr>
          <w:ins w:id="8" w:author="Unknown"/>
          <w:rFonts w:ascii="open sans" w:eastAsia="Times New Roman" w:hAnsi="open sans" w:cs="Times New Roman"/>
          <w:color w:val="585858"/>
          <w:sz w:val="28"/>
          <w:szCs w:val="28"/>
        </w:rPr>
      </w:pPr>
      <w:ins w:id="9" w:author="Unknown">
        <w:r w:rsidRPr="004D207A">
          <w:rPr>
            <w:rFonts w:ascii="open sans" w:eastAsia="Times New Roman" w:hAnsi="open sans" w:cs="Times New Roman"/>
            <w:color w:val="585858"/>
            <w:sz w:val="28"/>
            <w:szCs w:val="28"/>
          </w:rPr>
          <w:t>5. For the purposes of this Order, the following terms are defined and understood as follows:</w:t>
        </w:r>
      </w:ins>
    </w:p>
    <w:p w:rsidR="004D207A" w:rsidRPr="004D207A" w:rsidRDefault="004D207A" w:rsidP="004D207A">
      <w:pPr>
        <w:shd w:val="clear" w:color="auto" w:fill="FFFFFF"/>
        <w:spacing w:after="318" w:line="240" w:lineRule="auto"/>
        <w:rPr>
          <w:ins w:id="10" w:author="Unknown"/>
          <w:rFonts w:ascii="open sans" w:eastAsia="Times New Roman" w:hAnsi="open sans" w:cs="Times New Roman"/>
          <w:color w:val="585858"/>
          <w:sz w:val="28"/>
          <w:szCs w:val="28"/>
        </w:rPr>
      </w:pPr>
      <w:ins w:id="11" w:author="Unknown">
        <w:r w:rsidRPr="004D207A">
          <w:rPr>
            <w:rFonts w:ascii="open sans" w:eastAsia="Times New Roman" w:hAnsi="open sans" w:cs="Times New Roman"/>
            <w:color w:val="585858"/>
            <w:sz w:val="28"/>
            <w:szCs w:val="28"/>
          </w:rPr>
          <w:t>a. Phil-IRI refers to the revised assessment tool composed of a set of graded passages administered to the whole class and to individual students, which was designed to determine a student’s reading level.</w:t>
        </w:r>
      </w:ins>
    </w:p>
    <w:p w:rsidR="004D207A" w:rsidRPr="004D207A" w:rsidRDefault="004D207A" w:rsidP="004D207A">
      <w:pPr>
        <w:shd w:val="clear" w:color="auto" w:fill="FFFFFF"/>
        <w:spacing w:after="318" w:line="240" w:lineRule="auto"/>
        <w:rPr>
          <w:ins w:id="12" w:author="Unknown"/>
          <w:rFonts w:ascii="open sans" w:eastAsia="Times New Roman" w:hAnsi="open sans" w:cs="Times New Roman"/>
          <w:color w:val="585858"/>
          <w:sz w:val="28"/>
          <w:szCs w:val="28"/>
        </w:rPr>
      </w:pPr>
      <w:proofErr w:type="gramStart"/>
      <w:ins w:id="13" w:author="Unknown">
        <w:r w:rsidRPr="004D207A">
          <w:rPr>
            <w:rFonts w:ascii="open sans" w:eastAsia="Times New Roman" w:hAnsi="open sans" w:cs="Times New Roman"/>
            <w:color w:val="585858"/>
            <w:sz w:val="28"/>
            <w:szCs w:val="28"/>
          </w:rPr>
          <w:t>b. Phil-IRI</w:t>
        </w:r>
        <w:proofErr w:type="gramEnd"/>
        <w:r w:rsidRPr="004D207A">
          <w:rPr>
            <w:rFonts w:ascii="open sans" w:eastAsia="Times New Roman" w:hAnsi="open sans" w:cs="Times New Roman"/>
            <w:color w:val="585858"/>
            <w:sz w:val="28"/>
            <w:szCs w:val="28"/>
          </w:rPr>
          <w:t xml:space="preserve"> Group Screening Test (GST) is a 20-item group-administered reading comprehension test for each grade level covering Grade 3 to Grade 6 in Filipino and Grade 4 to Grade 6 in English. The objective of the GST is to identify students who need further testing.</w:t>
        </w:r>
      </w:ins>
    </w:p>
    <w:p w:rsidR="004D207A" w:rsidRPr="004D207A" w:rsidRDefault="004D207A" w:rsidP="004D207A">
      <w:pPr>
        <w:shd w:val="clear" w:color="auto" w:fill="FFFFFF"/>
        <w:spacing w:after="318" w:line="240" w:lineRule="auto"/>
        <w:rPr>
          <w:ins w:id="14" w:author="Unknown"/>
          <w:rFonts w:ascii="open sans" w:eastAsia="Times New Roman" w:hAnsi="open sans" w:cs="Times New Roman"/>
          <w:color w:val="585858"/>
          <w:sz w:val="28"/>
          <w:szCs w:val="28"/>
        </w:rPr>
      </w:pPr>
      <w:proofErr w:type="gramStart"/>
      <w:ins w:id="15" w:author="Unknown">
        <w:r w:rsidRPr="004D207A">
          <w:rPr>
            <w:rFonts w:ascii="open sans" w:eastAsia="Times New Roman" w:hAnsi="open sans" w:cs="Times New Roman"/>
            <w:color w:val="585858"/>
            <w:sz w:val="28"/>
            <w:szCs w:val="28"/>
          </w:rPr>
          <w:t>c. Phil-IRI</w:t>
        </w:r>
        <w:proofErr w:type="gramEnd"/>
        <w:r w:rsidRPr="004D207A">
          <w:rPr>
            <w:rFonts w:ascii="open sans" w:eastAsia="Times New Roman" w:hAnsi="open sans" w:cs="Times New Roman"/>
            <w:color w:val="585858"/>
            <w:sz w:val="28"/>
            <w:szCs w:val="28"/>
          </w:rPr>
          <w:t xml:space="preserve"> Graded Passages refer to informal assessment tools used to record individual student’s performance in oral reading, silent reading and listening comprehension. There are four sets (Sets A, B, C and D) of passages for both Filipino and English spanning Kindergarten to Grade 7 levels which can be used for both pretesting and post-testing.</w:t>
        </w:r>
      </w:ins>
    </w:p>
    <w:p w:rsidR="004D207A" w:rsidRPr="004D207A" w:rsidRDefault="004D207A" w:rsidP="004D207A">
      <w:pPr>
        <w:shd w:val="clear" w:color="auto" w:fill="FFFFFF"/>
        <w:spacing w:after="318" w:line="240" w:lineRule="auto"/>
        <w:rPr>
          <w:ins w:id="16" w:author="Unknown"/>
          <w:rFonts w:ascii="open sans" w:eastAsia="Times New Roman" w:hAnsi="open sans" w:cs="Times New Roman"/>
          <w:color w:val="585858"/>
          <w:sz w:val="28"/>
          <w:szCs w:val="28"/>
        </w:rPr>
      </w:pPr>
      <w:ins w:id="17" w:author="Unknown">
        <w:r w:rsidRPr="004D207A">
          <w:rPr>
            <w:rFonts w:ascii="open sans" w:eastAsia="Times New Roman" w:hAnsi="open sans" w:cs="Times New Roman"/>
            <w:color w:val="585858"/>
            <w:sz w:val="28"/>
            <w:szCs w:val="28"/>
          </w:rPr>
          <w:t>• The Phil-IRI Oral Reading Test is administered in order to:</w:t>
        </w:r>
      </w:ins>
    </w:p>
    <w:p w:rsidR="004D207A" w:rsidRPr="004D207A" w:rsidRDefault="004D207A" w:rsidP="004D207A">
      <w:pPr>
        <w:shd w:val="clear" w:color="auto" w:fill="FFFFFF"/>
        <w:spacing w:after="318" w:line="240" w:lineRule="auto"/>
        <w:rPr>
          <w:ins w:id="18" w:author="Unknown"/>
          <w:rFonts w:ascii="open sans" w:eastAsia="Times New Roman" w:hAnsi="open sans" w:cs="Times New Roman"/>
          <w:color w:val="585858"/>
          <w:sz w:val="28"/>
          <w:szCs w:val="28"/>
        </w:rPr>
      </w:pPr>
      <w:ins w:id="19" w:author="Unknown">
        <w:r w:rsidRPr="004D207A">
          <w:rPr>
            <w:rFonts w:ascii="open sans" w:eastAsia="Times New Roman" w:hAnsi="open sans" w:cs="Times New Roman"/>
            <w:color w:val="585858"/>
            <w:sz w:val="28"/>
            <w:szCs w:val="28"/>
          </w:rPr>
          <w:lastRenderedPageBreak/>
          <w:t>– identify the student’s miscues in oral reading;</w:t>
        </w:r>
      </w:ins>
    </w:p>
    <w:p w:rsidR="004D207A" w:rsidRPr="004D207A" w:rsidRDefault="004D207A" w:rsidP="004D207A">
      <w:pPr>
        <w:shd w:val="clear" w:color="auto" w:fill="FFFFFF"/>
        <w:spacing w:after="318" w:line="240" w:lineRule="auto"/>
        <w:rPr>
          <w:ins w:id="20" w:author="Unknown"/>
          <w:rFonts w:ascii="open sans" w:eastAsia="Times New Roman" w:hAnsi="open sans" w:cs="Times New Roman"/>
          <w:color w:val="585858"/>
          <w:sz w:val="28"/>
          <w:szCs w:val="28"/>
        </w:rPr>
      </w:pPr>
      <w:ins w:id="21" w:author="Unknown">
        <w:r w:rsidRPr="004D207A">
          <w:rPr>
            <w:rFonts w:ascii="open sans" w:eastAsia="Times New Roman" w:hAnsi="open sans" w:cs="Times New Roman"/>
            <w:color w:val="585858"/>
            <w:sz w:val="28"/>
            <w:szCs w:val="28"/>
          </w:rPr>
          <w:t>– record the number of words that a student reads per minute; and</w:t>
        </w:r>
      </w:ins>
    </w:p>
    <w:p w:rsidR="004D207A" w:rsidRPr="004D207A" w:rsidRDefault="004D207A" w:rsidP="004D207A">
      <w:pPr>
        <w:shd w:val="clear" w:color="auto" w:fill="FFFFFF"/>
        <w:spacing w:after="318" w:line="240" w:lineRule="auto"/>
        <w:rPr>
          <w:ins w:id="22" w:author="Unknown"/>
          <w:rFonts w:ascii="open sans" w:eastAsia="Times New Roman" w:hAnsi="open sans" w:cs="Times New Roman"/>
          <w:color w:val="585858"/>
          <w:sz w:val="28"/>
          <w:szCs w:val="28"/>
        </w:rPr>
      </w:pPr>
      <w:ins w:id="23" w:author="Unknown">
        <w:r w:rsidRPr="004D207A">
          <w:rPr>
            <w:rFonts w:ascii="open sans" w:eastAsia="Times New Roman" w:hAnsi="open sans" w:cs="Times New Roman"/>
            <w:color w:val="585858"/>
            <w:sz w:val="28"/>
            <w:szCs w:val="28"/>
          </w:rPr>
          <w:t>– find out how well a student understands the passage read</w:t>
        </w:r>
      </w:ins>
    </w:p>
    <w:p w:rsidR="004D207A" w:rsidRPr="004D207A" w:rsidRDefault="004D207A" w:rsidP="004D207A">
      <w:pPr>
        <w:shd w:val="clear" w:color="auto" w:fill="FFFFFF"/>
        <w:spacing w:after="318" w:line="240" w:lineRule="auto"/>
        <w:rPr>
          <w:ins w:id="24" w:author="Unknown"/>
          <w:rFonts w:ascii="open sans" w:eastAsia="Times New Roman" w:hAnsi="open sans" w:cs="Times New Roman"/>
          <w:color w:val="585858"/>
          <w:sz w:val="28"/>
          <w:szCs w:val="28"/>
        </w:rPr>
      </w:pPr>
      <w:ins w:id="25" w:author="Unknown">
        <w:r w:rsidRPr="004D207A">
          <w:rPr>
            <w:rFonts w:ascii="open sans" w:eastAsia="Times New Roman" w:hAnsi="open sans" w:cs="Times New Roman"/>
            <w:color w:val="585858"/>
            <w:sz w:val="28"/>
            <w:szCs w:val="28"/>
          </w:rPr>
          <w:t>• The Phil-IRI Listening Comprehension is administered when the student is identified as a nonreader. The purpose is to find out how well a student understands the selection which will be read by the test administrator/teacher. Then the test administrator reads the multiple choice questions and the student answers them orally.</w:t>
        </w:r>
      </w:ins>
    </w:p>
    <w:p w:rsidR="004D207A" w:rsidRPr="004D207A" w:rsidRDefault="004D207A" w:rsidP="004D207A">
      <w:pPr>
        <w:shd w:val="clear" w:color="auto" w:fill="FFFFFF"/>
        <w:spacing w:line="240" w:lineRule="auto"/>
        <w:rPr>
          <w:ins w:id="26" w:author="Unknown"/>
          <w:rFonts w:ascii="open sans" w:eastAsia="Times New Roman" w:hAnsi="open sans" w:cs="Times New Roman"/>
          <w:caps/>
          <w:color w:val="585858"/>
          <w:sz w:val="28"/>
          <w:szCs w:val="28"/>
        </w:rPr>
      </w:pPr>
      <w:ins w:id="27" w:author="Unknown">
        <w:r w:rsidRPr="004D207A">
          <w:rPr>
            <w:rFonts w:ascii="roboto" w:eastAsia="Times New Roman" w:hAnsi="roboto" w:cs="Times New Roman"/>
            <w:caps/>
            <w:color w:val="2D2D2D"/>
            <w:sz w:val="28"/>
          </w:rPr>
          <w:t>MORE FROM TEACHERPH</w:t>
        </w:r>
      </w:ins>
    </w:p>
    <w:p w:rsidR="004D207A" w:rsidRPr="004D207A" w:rsidRDefault="004D207A" w:rsidP="004D207A">
      <w:pPr>
        <w:shd w:val="clear" w:color="auto" w:fill="FFFFFF"/>
        <w:spacing w:after="112" w:line="240" w:lineRule="auto"/>
        <w:rPr>
          <w:ins w:id="28" w:author="Unknown"/>
          <w:rFonts w:ascii="open sans" w:eastAsia="Times New Roman" w:hAnsi="open sans" w:cs="Times New Roman"/>
          <w:color w:val="585858"/>
          <w:sz w:val="28"/>
          <w:szCs w:val="28"/>
        </w:rPr>
      </w:pPr>
      <w:ins w:id="29" w:author="Unknown">
        <w:r w:rsidRPr="004D207A">
          <w:rPr>
            <w:rFonts w:ascii="roboto" w:eastAsia="Times New Roman" w:hAnsi="roboto" w:cs="Times New Roman"/>
            <w:caps/>
            <w:color w:val="585858"/>
          </w:rPr>
          <w:fldChar w:fldCharType="begin"/>
        </w:r>
        <w:r w:rsidRPr="004D207A">
          <w:rPr>
            <w:rFonts w:ascii="roboto" w:eastAsia="Times New Roman" w:hAnsi="roboto" w:cs="Times New Roman"/>
            <w:caps/>
            <w:color w:val="585858"/>
          </w:rPr>
          <w:instrText xml:space="preserve"> HYPERLINK "https://www.teacherph.com/category/issuances/deped-order/" </w:instrText>
        </w:r>
        <w:r w:rsidRPr="004D207A">
          <w:rPr>
            <w:rFonts w:ascii="roboto" w:eastAsia="Times New Roman" w:hAnsi="roboto" w:cs="Times New Roman"/>
            <w:caps/>
            <w:color w:val="585858"/>
          </w:rPr>
          <w:fldChar w:fldCharType="separate"/>
        </w:r>
        <w:r w:rsidRPr="004D207A">
          <w:rPr>
            <w:rFonts w:ascii="roboto" w:eastAsia="Times New Roman" w:hAnsi="roboto" w:cs="Times New Roman"/>
            <w:caps/>
            <w:color w:val="0000FF"/>
          </w:rPr>
          <w:t>DEPED ORDER</w:t>
        </w:r>
        <w:r w:rsidRPr="004D207A">
          <w:rPr>
            <w:rFonts w:ascii="roboto" w:eastAsia="Times New Roman" w:hAnsi="roboto" w:cs="Times New Roman"/>
            <w:caps/>
            <w:color w:val="585858"/>
          </w:rPr>
          <w:fldChar w:fldCharType="end"/>
        </w:r>
      </w:ins>
    </w:p>
    <w:p w:rsidR="004D207A" w:rsidRPr="004D207A" w:rsidRDefault="004D207A" w:rsidP="004D207A">
      <w:pPr>
        <w:shd w:val="clear" w:color="auto" w:fill="FFFFFF"/>
        <w:spacing w:after="0" w:line="374" w:lineRule="atLeast"/>
        <w:rPr>
          <w:ins w:id="30" w:author="Unknown"/>
          <w:rFonts w:ascii="roboto" w:eastAsia="Times New Roman" w:hAnsi="roboto" w:cs="Times New Roman"/>
          <w:color w:val="383838"/>
          <w:sz w:val="26"/>
          <w:szCs w:val="26"/>
        </w:rPr>
      </w:pPr>
      <w:ins w:id="31" w:author="Unknown">
        <w:r w:rsidRPr="004D207A">
          <w:rPr>
            <w:rFonts w:ascii="roboto" w:eastAsia="Times New Roman" w:hAnsi="roboto" w:cs="Times New Roman"/>
            <w:color w:val="383838"/>
            <w:sz w:val="26"/>
            <w:szCs w:val="26"/>
          </w:rPr>
          <w:fldChar w:fldCharType="begin"/>
        </w:r>
        <w:r w:rsidRPr="004D207A">
          <w:rPr>
            <w:rFonts w:ascii="roboto" w:eastAsia="Times New Roman" w:hAnsi="roboto" w:cs="Times New Roman"/>
            <w:color w:val="383838"/>
            <w:sz w:val="26"/>
            <w:szCs w:val="26"/>
          </w:rPr>
          <w:instrText xml:space="preserve"> HYPERLINK "https://www.teacherph.com/early-language-literacy-and-numeracy-program-funds/" </w:instrText>
        </w:r>
        <w:r w:rsidRPr="004D207A">
          <w:rPr>
            <w:rFonts w:ascii="roboto" w:eastAsia="Times New Roman" w:hAnsi="roboto" w:cs="Times New Roman"/>
            <w:color w:val="383838"/>
            <w:sz w:val="26"/>
            <w:szCs w:val="26"/>
          </w:rPr>
          <w:fldChar w:fldCharType="separate"/>
        </w:r>
        <w:r w:rsidRPr="004D207A">
          <w:rPr>
            <w:rFonts w:ascii="roboto" w:eastAsia="Times New Roman" w:hAnsi="roboto" w:cs="Times New Roman"/>
            <w:color w:val="0000FF"/>
            <w:sz w:val="26"/>
          </w:rPr>
          <w:t>Early Language Literacy and Numeracy Program Funds</w:t>
        </w:r>
        <w:r w:rsidRPr="004D207A">
          <w:rPr>
            <w:rFonts w:ascii="roboto" w:eastAsia="Times New Roman" w:hAnsi="roboto" w:cs="Times New Roman"/>
            <w:color w:val="383838"/>
            <w:sz w:val="26"/>
            <w:szCs w:val="26"/>
          </w:rPr>
          <w:fldChar w:fldCharType="end"/>
        </w:r>
      </w:ins>
    </w:p>
    <w:p w:rsidR="004D207A" w:rsidRPr="004D207A" w:rsidRDefault="004D207A" w:rsidP="004D207A">
      <w:pPr>
        <w:shd w:val="clear" w:color="auto" w:fill="FFFFFF"/>
        <w:spacing w:after="0" w:line="240" w:lineRule="auto"/>
        <w:rPr>
          <w:ins w:id="32" w:author="Unknown"/>
          <w:rFonts w:ascii="open sans" w:eastAsia="Times New Roman" w:hAnsi="open sans" w:cs="Times New Roman"/>
          <w:color w:val="ADB5BD"/>
        </w:rPr>
      </w:pPr>
      <w:ins w:id="33" w:author="Unknown">
        <w:r w:rsidRPr="004D207A">
          <w:rPr>
            <w:rFonts w:ascii="open sans" w:eastAsia="Times New Roman" w:hAnsi="open sans" w:cs="Times New Roman"/>
            <w:color w:val="ADB5BD"/>
          </w:rPr>
          <w:t>May 23, 2018</w:t>
        </w:r>
      </w:ins>
    </w:p>
    <w:p w:rsidR="004D207A" w:rsidRPr="004D207A" w:rsidRDefault="004D207A" w:rsidP="004D207A">
      <w:pPr>
        <w:shd w:val="clear" w:color="auto" w:fill="FFFFFF"/>
        <w:spacing w:after="112" w:line="240" w:lineRule="auto"/>
        <w:rPr>
          <w:ins w:id="34" w:author="Unknown"/>
          <w:rFonts w:ascii="open sans" w:eastAsia="Times New Roman" w:hAnsi="open sans" w:cs="Times New Roman"/>
          <w:color w:val="585858"/>
          <w:sz w:val="28"/>
          <w:szCs w:val="28"/>
        </w:rPr>
      </w:pPr>
      <w:ins w:id="35" w:author="Unknown">
        <w:r w:rsidRPr="004D207A">
          <w:rPr>
            <w:rFonts w:ascii="roboto" w:eastAsia="Times New Roman" w:hAnsi="roboto" w:cs="Times New Roman"/>
            <w:caps/>
            <w:color w:val="585858"/>
          </w:rPr>
          <w:fldChar w:fldCharType="begin"/>
        </w:r>
        <w:r w:rsidRPr="004D207A">
          <w:rPr>
            <w:rFonts w:ascii="roboto" w:eastAsia="Times New Roman" w:hAnsi="roboto" w:cs="Times New Roman"/>
            <w:caps/>
            <w:color w:val="585858"/>
          </w:rPr>
          <w:instrText xml:space="preserve"> HYPERLINK "https://www.teacherph.com/category/issuances/deped-order/" </w:instrText>
        </w:r>
        <w:r w:rsidRPr="004D207A">
          <w:rPr>
            <w:rFonts w:ascii="roboto" w:eastAsia="Times New Roman" w:hAnsi="roboto" w:cs="Times New Roman"/>
            <w:caps/>
            <w:color w:val="585858"/>
          </w:rPr>
          <w:fldChar w:fldCharType="separate"/>
        </w:r>
        <w:r w:rsidRPr="004D207A">
          <w:rPr>
            <w:rFonts w:ascii="roboto" w:eastAsia="Times New Roman" w:hAnsi="roboto" w:cs="Times New Roman"/>
            <w:caps/>
            <w:color w:val="0000FF"/>
          </w:rPr>
          <w:t>DEPED ORDER</w:t>
        </w:r>
        <w:r w:rsidRPr="004D207A">
          <w:rPr>
            <w:rFonts w:ascii="roboto" w:eastAsia="Times New Roman" w:hAnsi="roboto" w:cs="Times New Roman"/>
            <w:caps/>
            <w:color w:val="585858"/>
          </w:rPr>
          <w:fldChar w:fldCharType="end"/>
        </w:r>
      </w:ins>
    </w:p>
    <w:p w:rsidR="004D207A" w:rsidRPr="004D207A" w:rsidRDefault="004D207A" w:rsidP="004D207A">
      <w:pPr>
        <w:shd w:val="clear" w:color="auto" w:fill="FFFFFF"/>
        <w:spacing w:after="0" w:line="374" w:lineRule="atLeast"/>
        <w:rPr>
          <w:ins w:id="36" w:author="Unknown"/>
          <w:rFonts w:ascii="roboto" w:eastAsia="Times New Roman" w:hAnsi="roboto" w:cs="Times New Roman"/>
          <w:color w:val="383838"/>
          <w:sz w:val="26"/>
          <w:szCs w:val="26"/>
        </w:rPr>
      </w:pPr>
      <w:ins w:id="37" w:author="Unknown">
        <w:r w:rsidRPr="004D207A">
          <w:rPr>
            <w:rFonts w:ascii="roboto" w:eastAsia="Times New Roman" w:hAnsi="roboto" w:cs="Times New Roman"/>
            <w:color w:val="383838"/>
            <w:sz w:val="26"/>
            <w:szCs w:val="26"/>
          </w:rPr>
          <w:fldChar w:fldCharType="begin"/>
        </w:r>
        <w:r w:rsidRPr="004D207A">
          <w:rPr>
            <w:rFonts w:ascii="roboto" w:eastAsia="Times New Roman" w:hAnsi="roboto" w:cs="Times New Roman"/>
            <w:color w:val="383838"/>
            <w:sz w:val="26"/>
            <w:szCs w:val="26"/>
          </w:rPr>
          <w:instrText xml:space="preserve"> HYPERLINK "https://www.teacherph.com/promotion-compensation-als-implementers/" </w:instrText>
        </w:r>
        <w:r w:rsidRPr="004D207A">
          <w:rPr>
            <w:rFonts w:ascii="roboto" w:eastAsia="Times New Roman" w:hAnsi="roboto" w:cs="Times New Roman"/>
            <w:color w:val="383838"/>
            <w:sz w:val="26"/>
            <w:szCs w:val="26"/>
          </w:rPr>
          <w:fldChar w:fldCharType="separate"/>
        </w:r>
        <w:r w:rsidRPr="004D207A">
          <w:rPr>
            <w:rFonts w:ascii="roboto" w:eastAsia="Times New Roman" w:hAnsi="roboto" w:cs="Times New Roman"/>
            <w:color w:val="0000FF"/>
            <w:sz w:val="26"/>
          </w:rPr>
          <w:t>Promotion and Compensation of all ALS Implementers</w:t>
        </w:r>
        <w:r w:rsidRPr="004D207A">
          <w:rPr>
            <w:rFonts w:ascii="roboto" w:eastAsia="Times New Roman" w:hAnsi="roboto" w:cs="Times New Roman"/>
            <w:color w:val="383838"/>
            <w:sz w:val="26"/>
            <w:szCs w:val="26"/>
          </w:rPr>
          <w:fldChar w:fldCharType="end"/>
        </w:r>
      </w:ins>
    </w:p>
    <w:p w:rsidR="004D207A" w:rsidRPr="004D207A" w:rsidRDefault="004D207A" w:rsidP="004D207A">
      <w:pPr>
        <w:shd w:val="clear" w:color="auto" w:fill="FFFFFF"/>
        <w:spacing w:after="0" w:line="240" w:lineRule="auto"/>
        <w:rPr>
          <w:ins w:id="38" w:author="Unknown"/>
          <w:rFonts w:ascii="open sans" w:eastAsia="Times New Roman" w:hAnsi="open sans" w:cs="Times New Roman"/>
          <w:color w:val="ADB5BD"/>
        </w:rPr>
      </w:pPr>
      <w:ins w:id="39" w:author="Unknown">
        <w:r w:rsidRPr="004D207A">
          <w:rPr>
            <w:rFonts w:ascii="open sans" w:eastAsia="Times New Roman" w:hAnsi="open sans" w:cs="Times New Roman"/>
            <w:color w:val="ADB5BD"/>
          </w:rPr>
          <w:t>May 18, 2018</w:t>
        </w:r>
      </w:ins>
    </w:p>
    <w:p w:rsidR="004D207A" w:rsidRPr="004D207A" w:rsidRDefault="004D207A" w:rsidP="004D207A">
      <w:pPr>
        <w:shd w:val="clear" w:color="auto" w:fill="FFFFFF"/>
        <w:spacing w:after="112" w:line="240" w:lineRule="auto"/>
        <w:rPr>
          <w:ins w:id="40" w:author="Unknown"/>
          <w:rFonts w:ascii="open sans" w:eastAsia="Times New Roman" w:hAnsi="open sans" w:cs="Times New Roman"/>
          <w:color w:val="585858"/>
          <w:sz w:val="28"/>
          <w:szCs w:val="28"/>
        </w:rPr>
      </w:pPr>
      <w:ins w:id="41" w:author="Unknown">
        <w:r w:rsidRPr="004D207A">
          <w:rPr>
            <w:rFonts w:ascii="roboto" w:eastAsia="Times New Roman" w:hAnsi="roboto" w:cs="Times New Roman"/>
            <w:caps/>
            <w:color w:val="585858"/>
          </w:rPr>
          <w:fldChar w:fldCharType="begin"/>
        </w:r>
        <w:r w:rsidRPr="004D207A">
          <w:rPr>
            <w:rFonts w:ascii="roboto" w:eastAsia="Times New Roman" w:hAnsi="roboto" w:cs="Times New Roman"/>
            <w:caps/>
            <w:color w:val="585858"/>
          </w:rPr>
          <w:instrText xml:space="preserve"> HYPERLINK "https://www.teacherph.com/category/issuances/deped-order/" </w:instrText>
        </w:r>
        <w:r w:rsidRPr="004D207A">
          <w:rPr>
            <w:rFonts w:ascii="roboto" w:eastAsia="Times New Roman" w:hAnsi="roboto" w:cs="Times New Roman"/>
            <w:caps/>
            <w:color w:val="585858"/>
          </w:rPr>
          <w:fldChar w:fldCharType="separate"/>
        </w:r>
        <w:r w:rsidRPr="004D207A">
          <w:rPr>
            <w:rFonts w:ascii="roboto" w:eastAsia="Times New Roman" w:hAnsi="roboto" w:cs="Times New Roman"/>
            <w:caps/>
            <w:color w:val="0000FF"/>
          </w:rPr>
          <w:t>DEPED ORDER</w:t>
        </w:r>
        <w:r w:rsidRPr="004D207A">
          <w:rPr>
            <w:rFonts w:ascii="roboto" w:eastAsia="Times New Roman" w:hAnsi="roboto" w:cs="Times New Roman"/>
            <w:caps/>
            <w:color w:val="585858"/>
          </w:rPr>
          <w:fldChar w:fldCharType="end"/>
        </w:r>
      </w:ins>
    </w:p>
    <w:p w:rsidR="004D207A" w:rsidRPr="004D207A" w:rsidRDefault="004D207A" w:rsidP="004D207A">
      <w:pPr>
        <w:shd w:val="clear" w:color="auto" w:fill="FFFFFF"/>
        <w:spacing w:after="0" w:line="374" w:lineRule="atLeast"/>
        <w:rPr>
          <w:ins w:id="42" w:author="Unknown"/>
          <w:rFonts w:ascii="roboto" w:eastAsia="Times New Roman" w:hAnsi="roboto" w:cs="Times New Roman"/>
          <w:color w:val="383838"/>
          <w:sz w:val="26"/>
          <w:szCs w:val="26"/>
        </w:rPr>
      </w:pPr>
      <w:ins w:id="43" w:author="Unknown">
        <w:r w:rsidRPr="004D207A">
          <w:rPr>
            <w:rFonts w:ascii="roboto" w:eastAsia="Times New Roman" w:hAnsi="roboto" w:cs="Times New Roman"/>
            <w:color w:val="383838"/>
            <w:sz w:val="26"/>
            <w:szCs w:val="26"/>
          </w:rPr>
          <w:fldChar w:fldCharType="begin"/>
        </w:r>
        <w:r w:rsidRPr="004D207A">
          <w:rPr>
            <w:rFonts w:ascii="roboto" w:eastAsia="Times New Roman" w:hAnsi="roboto" w:cs="Times New Roman"/>
            <w:color w:val="383838"/>
            <w:sz w:val="26"/>
            <w:szCs w:val="26"/>
          </w:rPr>
          <w:instrText xml:space="preserve"> HYPERLINK "https://www.teacherph.com/deped-school-calendar-2018-2019/" </w:instrText>
        </w:r>
        <w:r w:rsidRPr="004D207A">
          <w:rPr>
            <w:rFonts w:ascii="roboto" w:eastAsia="Times New Roman" w:hAnsi="roboto" w:cs="Times New Roman"/>
            <w:color w:val="383838"/>
            <w:sz w:val="26"/>
            <w:szCs w:val="26"/>
          </w:rPr>
          <w:fldChar w:fldCharType="separate"/>
        </w:r>
        <w:proofErr w:type="spellStart"/>
        <w:r w:rsidRPr="004D207A">
          <w:rPr>
            <w:rFonts w:ascii="roboto" w:eastAsia="Times New Roman" w:hAnsi="roboto" w:cs="Times New Roman"/>
            <w:color w:val="0000FF"/>
            <w:sz w:val="26"/>
          </w:rPr>
          <w:t>DepEd</w:t>
        </w:r>
        <w:proofErr w:type="spellEnd"/>
        <w:r w:rsidRPr="004D207A">
          <w:rPr>
            <w:rFonts w:ascii="roboto" w:eastAsia="Times New Roman" w:hAnsi="roboto" w:cs="Times New Roman"/>
            <w:color w:val="0000FF"/>
            <w:sz w:val="26"/>
          </w:rPr>
          <w:t xml:space="preserve"> School Calendar for School Year 2018-2019</w:t>
        </w:r>
        <w:r w:rsidRPr="004D207A">
          <w:rPr>
            <w:rFonts w:ascii="roboto" w:eastAsia="Times New Roman" w:hAnsi="roboto" w:cs="Times New Roman"/>
            <w:color w:val="383838"/>
            <w:sz w:val="26"/>
            <w:szCs w:val="26"/>
          </w:rPr>
          <w:fldChar w:fldCharType="end"/>
        </w:r>
      </w:ins>
    </w:p>
    <w:p w:rsidR="004D207A" w:rsidRPr="004D207A" w:rsidRDefault="004D207A" w:rsidP="004D207A">
      <w:pPr>
        <w:shd w:val="clear" w:color="auto" w:fill="FFFFFF"/>
        <w:spacing w:after="0" w:line="240" w:lineRule="auto"/>
        <w:rPr>
          <w:ins w:id="44" w:author="Unknown"/>
          <w:rFonts w:ascii="open sans" w:eastAsia="Times New Roman" w:hAnsi="open sans" w:cs="Times New Roman"/>
          <w:color w:val="ADB5BD"/>
        </w:rPr>
      </w:pPr>
      <w:ins w:id="45" w:author="Unknown">
        <w:r w:rsidRPr="004D207A">
          <w:rPr>
            <w:rFonts w:ascii="open sans" w:eastAsia="Times New Roman" w:hAnsi="open sans" w:cs="Times New Roman"/>
            <w:color w:val="ADB5BD"/>
          </w:rPr>
          <w:t>May 16, 2018</w:t>
        </w:r>
      </w:ins>
    </w:p>
    <w:p w:rsidR="004D207A" w:rsidRPr="004D207A" w:rsidRDefault="004D207A" w:rsidP="004D207A">
      <w:pPr>
        <w:shd w:val="clear" w:color="auto" w:fill="FFFFFF"/>
        <w:spacing w:after="112" w:line="240" w:lineRule="auto"/>
        <w:rPr>
          <w:ins w:id="46" w:author="Unknown"/>
          <w:rFonts w:ascii="open sans" w:eastAsia="Times New Roman" w:hAnsi="open sans" w:cs="Times New Roman"/>
          <w:color w:val="585858"/>
          <w:sz w:val="28"/>
          <w:szCs w:val="28"/>
        </w:rPr>
      </w:pPr>
      <w:ins w:id="47" w:author="Unknown">
        <w:r w:rsidRPr="004D207A">
          <w:rPr>
            <w:rFonts w:ascii="roboto" w:eastAsia="Times New Roman" w:hAnsi="roboto" w:cs="Times New Roman"/>
            <w:caps/>
            <w:color w:val="585858"/>
          </w:rPr>
          <w:fldChar w:fldCharType="begin"/>
        </w:r>
        <w:r w:rsidRPr="004D207A">
          <w:rPr>
            <w:rFonts w:ascii="roboto" w:eastAsia="Times New Roman" w:hAnsi="roboto" w:cs="Times New Roman"/>
            <w:caps/>
            <w:color w:val="585858"/>
          </w:rPr>
          <w:instrText xml:space="preserve"> HYPERLINK "https://www.teacherph.com/category/issuances/deped-order/" </w:instrText>
        </w:r>
        <w:r w:rsidRPr="004D207A">
          <w:rPr>
            <w:rFonts w:ascii="roboto" w:eastAsia="Times New Roman" w:hAnsi="roboto" w:cs="Times New Roman"/>
            <w:caps/>
            <w:color w:val="585858"/>
          </w:rPr>
          <w:fldChar w:fldCharType="separate"/>
        </w:r>
        <w:r w:rsidRPr="004D207A">
          <w:rPr>
            <w:rFonts w:ascii="roboto" w:eastAsia="Times New Roman" w:hAnsi="roboto" w:cs="Times New Roman"/>
            <w:caps/>
            <w:color w:val="0000FF"/>
          </w:rPr>
          <w:t>DEPED ORDER</w:t>
        </w:r>
        <w:r w:rsidRPr="004D207A">
          <w:rPr>
            <w:rFonts w:ascii="roboto" w:eastAsia="Times New Roman" w:hAnsi="roboto" w:cs="Times New Roman"/>
            <w:caps/>
            <w:color w:val="585858"/>
          </w:rPr>
          <w:fldChar w:fldCharType="end"/>
        </w:r>
      </w:ins>
    </w:p>
    <w:p w:rsidR="004D207A" w:rsidRPr="004D207A" w:rsidRDefault="004D207A" w:rsidP="004D207A">
      <w:pPr>
        <w:shd w:val="clear" w:color="auto" w:fill="FFFFFF"/>
        <w:spacing w:after="0" w:line="374" w:lineRule="atLeast"/>
        <w:rPr>
          <w:ins w:id="48" w:author="Unknown"/>
          <w:rFonts w:ascii="roboto" w:eastAsia="Times New Roman" w:hAnsi="roboto" w:cs="Times New Roman"/>
          <w:color w:val="383838"/>
          <w:sz w:val="26"/>
          <w:szCs w:val="26"/>
        </w:rPr>
      </w:pPr>
      <w:ins w:id="49" w:author="Unknown">
        <w:r w:rsidRPr="004D207A">
          <w:rPr>
            <w:rFonts w:ascii="roboto" w:eastAsia="Times New Roman" w:hAnsi="roboto" w:cs="Times New Roman"/>
            <w:color w:val="383838"/>
            <w:sz w:val="26"/>
            <w:szCs w:val="26"/>
          </w:rPr>
          <w:fldChar w:fldCharType="begin"/>
        </w:r>
        <w:r w:rsidRPr="004D207A">
          <w:rPr>
            <w:rFonts w:ascii="roboto" w:eastAsia="Times New Roman" w:hAnsi="roboto" w:cs="Times New Roman"/>
            <w:color w:val="383838"/>
            <w:sz w:val="26"/>
            <w:szCs w:val="26"/>
          </w:rPr>
          <w:instrText xml:space="preserve"> HYPERLINK "https://www.teacherph.com/deped-non-teaching-personnel-working-hours/" </w:instrText>
        </w:r>
        <w:r w:rsidRPr="004D207A">
          <w:rPr>
            <w:rFonts w:ascii="roboto" w:eastAsia="Times New Roman" w:hAnsi="roboto" w:cs="Times New Roman"/>
            <w:color w:val="383838"/>
            <w:sz w:val="26"/>
            <w:szCs w:val="26"/>
          </w:rPr>
          <w:fldChar w:fldCharType="separate"/>
        </w:r>
        <w:r w:rsidRPr="004D207A">
          <w:rPr>
            <w:rFonts w:ascii="roboto" w:eastAsia="Times New Roman" w:hAnsi="roboto" w:cs="Times New Roman"/>
            <w:color w:val="0000FF"/>
            <w:sz w:val="26"/>
          </w:rPr>
          <w:t xml:space="preserve">Flexible Working Hours of </w:t>
        </w:r>
        <w:proofErr w:type="spellStart"/>
        <w:r w:rsidRPr="004D207A">
          <w:rPr>
            <w:rFonts w:ascii="roboto" w:eastAsia="Times New Roman" w:hAnsi="roboto" w:cs="Times New Roman"/>
            <w:color w:val="0000FF"/>
            <w:sz w:val="26"/>
          </w:rPr>
          <w:t>DepEd</w:t>
        </w:r>
        <w:proofErr w:type="spellEnd"/>
        <w:r w:rsidRPr="004D207A">
          <w:rPr>
            <w:rFonts w:ascii="roboto" w:eastAsia="Times New Roman" w:hAnsi="roboto" w:cs="Times New Roman"/>
            <w:color w:val="0000FF"/>
            <w:sz w:val="26"/>
          </w:rPr>
          <w:t xml:space="preserve"> Non-Teaching Personnel</w:t>
        </w:r>
        <w:r w:rsidRPr="004D207A">
          <w:rPr>
            <w:rFonts w:ascii="roboto" w:eastAsia="Times New Roman" w:hAnsi="roboto" w:cs="Times New Roman"/>
            <w:color w:val="383838"/>
            <w:sz w:val="26"/>
            <w:szCs w:val="26"/>
          </w:rPr>
          <w:fldChar w:fldCharType="end"/>
        </w:r>
      </w:ins>
    </w:p>
    <w:p w:rsidR="004D207A" w:rsidRPr="004D207A" w:rsidRDefault="004D207A" w:rsidP="004D207A">
      <w:pPr>
        <w:shd w:val="clear" w:color="auto" w:fill="FFFFFF"/>
        <w:spacing w:line="240" w:lineRule="auto"/>
        <w:rPr>
          <w:ins w:id="50" w:author="Unknown"/>
          <w:rFonts w:ascii="open sans" w:eastAsia="Times New Roman" w:hAnsi="open sans" w:cs="Times New Roman"/>
          <w:color w:val="ADB5BD"/>
        </w:rPr>
      </w:pPr>
      <w:ins w:id="51" w:author="Unknown">
        <w:r w:rsidRPr="004D207A">
          <w:rPr>
            <w:rFonts w:ascii="open sans" w:eastAsia="Times New Roman" w:hAnsi="open sans" w:cs="Times New Roman"/>
            <w:color w:val="ADB5BD"/>
          </w:rPr>
          <w:t>May 11, 2018</w:t>
        </w:r>
      </w:ins>
    </w:p>
    <w:p w:rsidR="004D207A" w:rsidRPr="004D207A" w:rsidRDefault="004D207A" w:rsidP="004D207A">
      <w:pPr>
        <w:shd w:val="clear" w:color="auto" w:fill="FFFFFF"/>
        <w:spacing w:after="318" w:line="240" w:lineRule="auto"/>
        <w:rPr>
          <w:ins w:id="52" w:author="Unknown"/>
          <w:rFonts w:ascii="open sans" w:eastAsia="Times New Roman" w:hAnsi="open sans" w:cs="Times New Roman"/>
          <w:color w:val="585858"/>
          <w:sz w:val="28"/>
          <w:szCs w:val="28"/>
        </w:rPr>
      </w:pPr>
      <w:ins w:id="53" w:author="Unknown">
        <w:r w:rsidRPr="004D207A">
          <w:rPr>
            <w:rFonts w:ascii="open sans" w:eastAsia="Times New Roman" w:hAnsi="open sans" w:cs="Times New Roman"/>
            <w:color w:val="585858"/>
            <w:sz w:val="28"/>
            <w:szCs w:val="28"/>
          </w:rPr>
          <w:t>• The Phil-IRI Silent Reading Test maybe administered after the Oral Reading Test is conducted to further check the student’s comprehension skill.</w:t>
        </w:r>
      </w:ins>
    </w:p>
    <w:p w:rsidR="004D207A" w:rsidRPr="004D207A" w:rsidRDefault="004D207A" w:rsidP="004D207A">
      <w:pPr>
        <w:shd w:val="clear" w:color="auto" w:fill="FFFFFF"/>
        <w:spacing w:after="318" w:line="240" w:lineRule="auto"/>
        <w:rPr>
          <w:ins w:id="54" w:author="Unknown"/>
          <w:rFonts w:ascii="open sans" w:eastAsia="Times New Roman" w:hAnsi="open sans" w:cs="Times New Roman"/>
          <w:color w:val="585858"/>
          <w:sz w:val="28"/>
          <w:szCs w:val="28"/>
        </w:rPr>
      </w:pPr>
      <w:proofErr w:type="gramStart"/>
      <w:ins w:id="55" w:author="Unknown">
        <w:r w:rsidRPr="004D207A">
          <w:rPr>
            <w:rFonts w:ascii="open sans" w:eastAsia="Times New Roman" w:hAnsi="open sans" w:cs="Times New Roman"/>
            <w:color w:val="585858"/>
            <w:sz w:val="28"/>
            <w:szCs w:val="28"/>
          </w:rPr>
          <w:lastRenderedPageBreak/>
          <w:t>d. Phil-IRI</w:t>
        </w:r>
        <w:proofErr w:type="gramEnd"/>
        <w:r w:rsidRPr="004D207A">
          <w:rPr>
            <w:rFonts w:ascii="open sans" w:eastAsia="Times New Roman" w:hAnsi="open sans" w:cs="Times New Roman"/>
            <w:color w:val="585858"/>
            <w:sz w:val="28"/>
            <w:szCs w:val="28"/>
          </w:rPr>
          <w:t xml:space="preserve"> Testing Kit is a set of materials composed of a) the Manual of Administration, b) Group Screening Test for English and Filipino, c) Graded Passages with Comprehension Questions for English and Filipino, and d) Phil-IRI forms.</w:t>
        </w:r>
      </w:ins>
    </w:p>
    <w:p w:rsidR="004D207A" w:rsidRPr="004D207A" w:rsidRDefault="004D207A" w:rsidP="004D207A">
      <w:pPr>
        <w:shd w:val="clear" w:color="auto" w:fill="FFFFFF"/>
        <w:spacing w:before="374" w:after="187" w:line="240" w:lineRule="auto"/>
        <w:outlineLvl w:val="2"/>
        <w:rPr>
          <w:ins w:id="56" w:author="Unknown"/>
          <w:rFonts w:ascii="roboto" w:eastAsia="Times New Roman" w:hAnsi="roboto" w:cs="Times New Roman"/>
          <w:color w:val="2D2D2D"/>
          <w:sz w:val="47"/>
          <w:szCs w:val="47"/>
        </w:rPr>
      </w:pPr>
      <w:ins w:id="57" w:author="Unknown">
        <w:r w:rsidRPr="004D207A">
          <w:rPr>
            <w:rFonts w:ascii="roboto" w:eastAsia="Times New Roman" w:hAnsi="roboto" w:cs="Times New Roman"/>
            <w:color w:val="2D2D2D"/>
            <w:sz w:val="47"/>
            <w:szCs w:val="47"/>
          </w:rPr>
          <w:t>IV. Policy Statement</w:t>
        </w:r>
      </w:ins>
    </w:p>
    <w:p w:rsidR="004D207A" w:rsidRPr="004D207A" w:rsidRDefault="004D207A" w:rsidP="004D207A">
      <w:pPr>
        <w:shd w:val="clear" w:color="auto" w:fill="FFFFFF"/>
        <w:spacing w:after="318" w:line="240" w:lineRule="auto"/>
        <w:rPr>
          <w:ins w:id="58" w:author="Unknown"/>
          <w:rFonts w:ascii="open sans" w:eastAsia="Times New Roman" w:hAnsi="open sans" w:cs="Times New Roman"/>
          <w:color w:val="585858"/>
          <w:sz w:val="28"/>
          <w:szCs w:val="28"/>
        </w:rPr>
      </w:pPr>
      <w:ins w:id="59" w:author="Unknown">
        <w:r w:rsidRPr="004D207A">
          <w:rPr>
            <w:rFonts w:ascii="open sans" w:eastAsia="Times New Roman" w:hAnsi="open sans" w:cs="Times New Roman"/>
            <w:color w:val="585858"/>
            <w:sz w:val="28"/>
            <w:szCs w:val="28"/>
          </w:rPr>
          <w:t xml:space="preserve">6. These guidelines establish the standardized procedures on administering the Phil-IRI as described in this </w:t>
        </w:r>
        <w:proofErr w:type="spellStart"/>
        <w:r w:rsidRPr="004D207A">
          <w:rPr>
            <w:rFonts w:ascii="open sans" w:eastAsia="Times New Roman" w:hAnsi="open sans" w:cs="Times New Roman"/>
            <w:color w:val="585858"/>
            <w:sz w:val="28"/>
            <w:szCs w:val="28"/>
          </w:rPr>
          <w:t>DepEd</w:t>
        </w:r>
        <w:proofErr w:type="spellEnd"/>
        <w:r w:rsidRPr="004D207A">
          <w:rPr>
            <w:rFonts w:ascii="open sans" w:eastAsia="Times New Roman" w:hAnsi="open sans" w:cs="Times New Roman"/>
            <w:color w:val="585858"/>
            <w:sz w:val="28"/>
            <w:szCs w:val="28"/>
          </w:rPr>
          <w:t xml:space="preserve"> Order. This procedure, when applied and strictly followed, should ensure that:</w:t>
        </w:r>
      </w:ins>
    </w:p>
    <w:p w:rsidR="004D207A" w:rsidRPr="004D207A" w:rsidRDefault="004D207A" w:rsidP="004D207A">
      <w:pPr>
        <w:shd w:val="clear" w:color="auto" w:fill="FFFFFF"/>
        <w:spacing w:after="318" w:line="240" w:lineRule="auto"/>
        <w:rPr>
          <w:ins w:id="60" w:author="Unknown"/>
          <w:rFonts w:ascii="open sans" w:eastAsia="Times New Roman" w:hAnsi="open sans" w:cs="Times New Roman"/>
          <w:color w:val="585858"/>
          <w:sz w:val="28"/>
          <w:szCs w:val="28"/>
        </w:rPr>
      </w:pPr>
      <w:proofErr w:type="gramStart"/>
      <w:ins w:id="61" w:author="Unknown">
        <w:r w:rsidRPr="004D207A">
          <w:rPr>
            <w:rFonts w:ascii="open sans" w:eastAsia="Times New Roman" w:hAnsi="open sans" w:cs="Times New Roman"/>
            <w:color w:val="585858"/>
            <w:sz w:val="28"/>
            <w:szCs w:val="28"/>
          </w:rPr>
          <w:t>a</w:t>
        </w:r>
        <w:proofErr w:type="gramEnd"/>
        <w:r w:rsidRPr="004D207A">
          <w:rPr>
            <w:rFonts w:ascii="open sans" w:eastAsia="Times New Roman" w:hAnsi="open sans" w:cs="Times New Roman"/>
            <w:color w:val="585858"/>
            <w:sz w:val="28"/>
            <w:szCs w:val="28"/>
          </w:rPr>
          <w:t>. teachers and school heads can adopt an evidence-based approach to classroom instruction;</w:t>
        </w:r>
      </w:ins>
    </w:p>
    <w:p w:rsidR="004D207A" w:rsidRPr="004D207A" w:rsidRDefault="004D207A" w:rsidP="004D207A">
      <w:pPr>
        <w:shd w:val="clear" w:color="auto" w:fill="FFFFFF"/>
        <w:spacing w:after="318" w:line="240" w:lineRule="auto"/>
        <w:rPr>
          <w:ins w:id="62" w:author="Unknown"/>
          <w:rFonts w:ascii="open sans" w:eastAsia="Times New Roman" w:hAnsi="open sans" w:cs="Times New Roman"/>
          <w:color w:val="585858"/>
          <w:sz w:val="28"/>
          <w:szCs w:val="28"/>
        </w:rPr>
      </w:pPr>
      <w:proofErr w:type="gramStart"/>
      <w:ins w:id="63" w:author="Unknown">
        <w:r w:rsidRPr="004D207A">
          <w:rPr>
            <w:rFonts w:ascii="open sans" w:eastAsia="Times New Roman" w:hAnsi="open sans" w:cs="Times New Roman"/>
            <w:color w:val="585858"/>
            <w:sz w:val="28"/>
            <w:szCs w:val="28"/>
          </w:rPr>
          <w:t>b</w:t>
        </w:r>
        <w:proofErr w:type="gramEnd"/>
        <w:r w:rsidRPr="004D207A">
          <w:rPr>
            <w:rFonts w:ascii="open sans" w:eastAsia="Times New Roman" w:hAnsi="open sans" w:cs="Times New Roman"/>
            <w:color w:val="585858"/>
            <w:sz w:val="28"/>
            <w:szCs w:val="28"/>
          </w:rPr>
          <w:t>. literacy instruction is learner-oriented and responsive to the strengths and needs of individual students and/or whole class; and</w:t>
        </w:r>
      </w:ins>
    </w:p>
    <w:p w:rsidR="004D207A" w:rsidRPr="004D207A" w:rsidRDefault="004D207A" w:rsidP="004D207A">
      <w:pPr>
        <w:shd w:val="clear" w:color="auto" w:fill="FFFFFF"/>
        <w:spacing w:after="318" w:line="240" w:lineRule="auto"/>
        <w:rPr>
          <w:ins w:id="64" w:author="Unknown"/>
          <w:rFonts w:ascii="open sans" w:eastAsia="Times New Roman" w:hAnsi="open sans" w:cs="Times New Roman"/>
          <w:color w:val="585858"/>
          <w:sz w:val="28"/>
          <w:szCs w:val="28"/>
        </w:rPr>
      </w:pPr>
      <w:proofErr w:type="gramStart"/>
      <w:ins w:id="65" w:author="Unknown">
        <w:r w:rsidRPr="004D207A">
          <w:rPr>
            <w:rFonts w:ascii="open sans" w:eastAsia="Times New Roman" w:hAnsi="open sans" w:cs="Times New Roman"/>
            <w:color w:val="585858"/>
            <w:sz w:val="28"/>
            <w:szCs w:val="28"/>
          </w:rPr>
          <w:t>c</w:t>
        </w:r>
        <w:proofErr w:type="gramEnd"/>
        <w:r w:rsidRPr="004D207A">
          <w:rPr>
            <w:rFonts w:ascii="open sans" w:eastAsia="Times New Roman" w:hAnsi="open sans" w:cs="Times New Roman"/>
            <w:color w:val="585858"/>
            <w:sz w:val="28"/>
            <w:szCs w:val="28"/>
          </w:rPr>
          <w:t xml:space="preserve">. it supports </w:t>
        </w:r>
        <w:proofErr w:type="spellStart"/>
        <w:r w:rsidRPr="004D207A">
          <w:rPr>
            <w:rFonts w:ascii="open sans" w:eastAsia="Times New Roman" w:hAnsi="open sans" w:cs="Times New Roman"/>
            <w:color w:val="585858"/>
            <w:sz w:val="28"/>
            <w:szCs w:val="28"/>
          </w:rPr>
          <w:t>DepEd</w:t>
        </w:r>
        <w:proofErr w:type="spellEnd"/>
        <w:r w:rsidRPr="004D207A">
          <w:rPr>
            <w:rFonts w:ascii="open sans" w:eastAsia="Times New Roman" w:hAnsi="open sans" w:cs="Times New Roman"/>
            <w:color w:val="585858"/>
            <w:sz w:val="28"/>
            <w:szCs w:val="28"/>
          </w:rPr>
          <w:t xml:space="preserve"> Order No. 8, s 2015 “Policy Guidelines on Classroom Assessment for the Ktol2 Basic Education Program”.</w:t>
        </w:r>
      </w:ins>
    </w:p>
    <w:p w:rsidR="004D207A" w:rsidRPr="004D207A" w:rsidRDefault="004D207A" w:rsidP="004D207A">
      <w:pPr>
        <w:shd w:val="clear" w:color="auto" w:fill="FFFFFF"/>
        <w:spacing w:before="374" w:after="187" w:line="240" w:lineRule="auto"/>
        <w:outlineLvl w:val="2"/>
        <w:rPr>
          <w:ins w:id="66" w:author="Unknown"/>
          <w:rFonts w:ascii="roboto" w:eastAsia="Times New Roman" w:hAnsi="roboto" w:cs="Times New Roman"/>
          <w:color w:val="2D2D2D"/>
          <w:sz w:val="47"/>
          <w:szCs w:val="47"/>
        </w:rPr>
      </w:pPr>
      <w:ins w:id="67" w:author="Unknown">
        <w:r w:rsidRPr="004D207A">
          <w:rPr>
            <w:rFonts w:ascii="roboto" w:eastAsia="Times New Roman" w:hAnsi="roboto" w:cs="Times New Roman"/>
            <w:color w:val="2D2D2D"/>
            <w:sz w:val="47"/>
            <w:szCs w:val="47"/>
          </w:rPr>
          <w:t>V. Procedure of Administration</w:t>
        </w:r>
      </w:ins>
    </w:p>
    <w:p w:rsidR="004D207A" w:rsidRPr="004D207A" w:rsidRDefault="004D207A" w:rsidP="004D207A">
      <w:pPr>
        <w:shd w:val="clear" w:color="auto" w:fill="FFFFFF"/>
        <w:spacing w:after="318" w:line="240" w:lineRule="auto"/>
        <w:rPr>
          <w:ins w:id="68" w:author="Unknown"/>
          <w:rFonts w:ascii="open sans" w:eastAsia="Times New Roman" w:hAnsi="open sans" w:cs="Times New Roman"/>
          <w:color w:val="585858"/>
          <w:sz w:val="28"/>
          <w:szCs w:val="28"/>
        </w:rPr>
      </w:pPr>
      <w:ins w:id="69" w:author="Unknown">
        <w:r w:rsidRPr="004D207A">
          <w:rPr>
            <w:rFonts w:ascii="open sans" w:eastAsia="Times New Roman" w:hAnsi="open sans" w:cs="Times New Roman"/>
            <w:color w:val="585858"/>
            <w:sz w:val="28"/>
            <w:szCs w:val="28"/>
          </w:rPr>
          <w:t xml:space="preserve">7. The Bureau of Learning Resources (BLR) is responsible for uploading the Phil-IRI materials thru the Learning Resource Management Development System (LRMDS) portal of the </w:t>
        </w:r>
        <w:proofErr w:type="spellStart"/>
        <w:r w:rsidRPr="004D207A">
          <w:rPr>
            <w:rFonts w:ascii="open sans" w:eastAsia="Times New Roman" w:hAnsi="open sans" w:cs="Times New Roman"/>
            <w:color w:val="585858"/>
            <w:sz w:val="28"/>
            <w:szCs w:val="28"/>
          </w:rPr>
          <w:t>DepEd</w:t>
        </w:r>
        <w:proofErr w:type="spellEnd"/>
        <w:r w:rsidRPr="004D207A">
          <w:rPr>
            <w:rFonts w:ascii="open sans" w:eastAsia="Times New Roman" w:hAnsi="open sans" w:cs="Times New Roman"/>
            <w:color w:val="585858"/>
            <w:sz w:val="28"/>
            <w:szCs w:val="28"/>
          </w:rPr>
          <w:t xml:space="preserve"> website before the start of the school year in time for the opening of classes. These can be downloaded by the teachers, school heads and education supervisors. To ensure that teachers have the complete set of materials, the schools are advised to use the MOOE funds for the reproduction and distribution. It is necessary that the region/division shall conduct an orientation-training to teachers on the proper administration of the revised Phil-IRI which shall be part of the Early Language Literacy and Numeracy (ELLN) Program of the Department of Education.</w:t>
        </w:r>
      </w:ins>
    </w:p>
    <w:p w:rsidR="004D207A" w:rsidRPr="004D207A" w:rsidRDefault="004D207A" w:rsidP="004D207A">
      <w:pPr>
        <w:shd w:val="clear" w:color="auto" w:fill="FFFFFF"/>
        <w:spacing w:after="318" w:line="240" w:lineRule="auto"/>
        <w:rPr>
          <w:ins w:id="70" w:author="Unknown"/>
          <w:rFonts w:ascii="open sans" w:eastAsia="Times New Roman" w:hAnsi="open sans" w:cs="Times New Roman"/>
          <w:color w:val="585858"/>
          <w:sz w:val="28"/>
          <w:szCs w:val="28"/>
        </w:rPr>
      </w:pPr>
      <w:ins w:id="71" w:author="Unknown">
        <w:r w:rsidRPr="004D207A">
          <w:rPr>
            <w:rFonts w:ascii="open sans" w:eastAsia="Times New Roman" w:hAnsi="open sans" w:cs="Times New Roman"/>
            <w:color w:val="585858"/>
            <w:sz w:val="28"/>
            <w:szCs w:val="28"/>
          </w:rPr>
          <w:lastRenderedPageBreak/>
          <w:t>8. All students will undergo the Phil-IRI Group Screening Test (GST) in Filipino, and/or English. Students identified to be performing below level of expectation (those with a total Raw Score below 14 in the Phil-IRI GST) should undergo further assessment through the individually administered Phil-IRI Graded Passages.</w:t>
        </w:r>
      </w:ins>
    </w:p>
    <w:p w:rsidR="004D207A" w:rsidRPr="004D207A" w:rsidRDefault="004D207A" w:rsidP="004D207A">
      <w:pPr>
        <w:shd w:val="clear" w:color="auto" w:fill="FFFFFF"/>
        <w:spacing w:after="318" w:line="240" w:lineRule="auto"/>
        <w:rPr>
          <w:ins w:id="72" w:author="Unknown"/>
          <w:rFonts w:ascii="open sans" w:eastAsia="Times New Roman" w:hAnsi="open sans" w:cs="Times New Roman"/>
          <w:color w:val="585858"/>
          <w:sz w:val="28"/>
          <w:szCs w:val="28"/>
        </w:rPr>
      </w:pPr>
      <w:ins w:id="73" w:author="Unknown">
        <w:r w:rsidRPr="004D207A">
          <w:rPr>
            <w:rFonts w:ascii="open sans" w:eastAsia="Times New Roman" w:hAnsi="open sans" w:cs="Times New Roman"/>
            <w:color w:val="585858"/>
            <w:sz w:val="28"/>
            <w:szCs w:val="28"/>
          </w:rPr>
          <w:t>9. Table 1 shows the schedule of activities in relation to the administration of the Phil-IRI.</w:t>
        </w:r>
      </w:ins>
    </w:p>
    <w:p w:rsidR="004D207A" w:rsidRPr="004D207A" w:rsidRDefault="004D207A" w:rsidP="004D207A">
      <w:pPr>
        <w:shd w:val="clear" w:color="auto" w:fill="FFFFFF"/>
        <w:spacing w:after="318" w:line="240" w:lineRule="auto"/>
        <w:rPr>
          <w:ins w:id="74" w:author="Unknown"/>
          <w:rFonts w:ascii="open sans" w:eastAsia="Times New Roman" w:hAnsi="open sans" w:cs="Times New Roman"/>
          <w:color w:val="585858"/>
          <w:sz w:val="28"/>
          <w:szCs w:val="28"/>
        </w:rPr>
      </w:pPr>
      <w:proofErr w:type="gramStart"/>
      <w:ins w:id="75" w:author="Unknown">
        <w:r w:rsidRPr="004D207A">
          <w:rPr>
            <w:rFonts w:ascii="open sans" w:eastAsia="Times New Roman" w:hAnsi="open sans" w:cs="Times New Roman"/>
            <w:b/>
            <w:bCs/>
            <w:color w:val="585858"/>
            <w:sz w:val="28"/>
          </w:rPr>
          <w:t>Table 1.</w:t>
        </w:r>
        <w:proofErr w:type="gramEnd"/>
        <w:r w:rsidRPr="004D207A">
          <w:rPr>
            <w:rFonts w:ascii="open sans" w:eastAsia="Times New Roman" w:hAnsi="open sans" w:cs="Times New Roman"/>
            <w:b/>
            <w:bCs/>
            <w:color w:val="585858"/>
            <w:sz w:val="28"/>
          </w:rPr>
          <w:t xml:space="preserve"> Schedule of Activities</w:t>
        </w:r>
      </w:ins>
    </w:p>
    <w:p w:rsidR="004D207A" w:rsidRPr="004D207A" w:rsidRDefault="004D207A" w:rsidP="004D207A">
      <w:pPr>
        <w:shd w:val="clear" w:color="auto" w:fill="FFFFFF"/>
        <w:spacing w:after="318" w:line="240" w:lineRule="auto"/>
        <w:rPr>
          <w:ins w:id="76" w:author="Unknown"/>
          <w:rFonts w:ascii="open sans" w:eastAsia="Times New Roman" w:hAnsi="open sans" w:cs="Times New Roman"/>
          <w:color w:val="585858"/>
          <w:sz w:val="28"/>
          <w:szCs w:val="28"/>
        </w:rPr>
      </w:pPr>
      <w:r>
        <w:rPr>
          <w:rFonts w:ascii="open sans" w:eastAsia="Times New Roman" w:hAnsi="open sans" w:cs="Times New Roman"/>
          <w:noProof/>
          <w:color w:val="585858"/>
          <w:sz w:val="28"/>
          <w:szCs w:val="28"/>
        </w:rPr>
        <w:lastRenderedPageBreak/>
        <w:drawing>
          <wp:inline distT="0" distB="0" distL="0" distR="0">
            <wp:extent cx="9547860" cy="6483985"/>
            <wp:effectExtent l="19050" t="0" r="0" b="0"/>
            <wp:docPr id="1" name="Picture 1" descr="Phil-IRI Tabl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il-IRI Table 1"/>
                    <pic:cNvPicPr>
                      <a:picLocks noChangeAspect="1" noChangeArrowheads="1"/>
                    </pic:cNvPicPr>
                  </pic:nvPicPr>
                  <pic:blipFill>
                    <a:blip r:embed="rId4"/>
                    <a:srcRect/>
                    <a:stretch>
                      <a:fillRect/>
                    </a:stretch>
                  </pic:blipFill>
                  <pic:spPr bwMode="auto">
                    <a:xfrm>
                      <a:off x="0" y="0"/>
                      <a:ext cx="9547860" cy="6483985"/>
                    </a:xfrm>
                    <a:prstGeom prst="rect">
                      <a:avLst/>
                    </a:prstGeom>
                    <a:noFill/>
                    <a:ln w="9525">
                      <a:noFill/>
                      <a:miter lim="800000"/>
                      <a:headEnd/>
                      <a:tailEnd/>
                    </a:ln>
                  </pic:spPr>
                </pic:pic>
              </a:graphicData>
            </a:graphic>
          </wp:inline>
        </w:drawing>
      </w:r>
    </w:p>
    <w:p w:rsidR="004D207A" w:rsidRPr="004D207A" w:rsidRDefault="004D207A" w:rsidP="004D207A">
      <w:pPr>
        <w:shd w:val="clear" w:color="auto" w:fill="FFFFFF"/>
        <w:spacing w:before="374" w:after="187" w:line="240" w:lineRule="auto"/>
        <w:outlineLvl w:val="2"/>
        <w:rPr>
          <w:ins w:id="77" w:author="Unknown"/>
          <w:rFonts w:ascii="roboto" w:eastAsia="Times New Roman" w:hAnsi="roboto" w:cs="Times New Roman"/>
          <w:color w:val="2D2D2D"/>
          <w:sz w:val="47"/>
          <w:szCs w:val="47"/>
        </w:rPr>
      </w:pPr>
      <w:ins w:id="78" w:author="Unknown">
        <w:r w:rsidRPr="004D207A">
          <w:rPr>
            <w:rFonts w:ascii="roboto" w:eastAsia="Times New Roman" w:hAnsi="roboto" w:cs="Times New Roman"/>
            <w:color w:val="2D2D2D"/>
            <w:sz w:val="47"/>
            <w:szCs w:val="47"/>
          </w:rPr>
          <w:lastRenderedPageBreak/>
          <w:t>VI. Roles and Responsibilities</w:t>
        </w:r>
      </w:ins>
    </w:p>
    <w:p w:rsidR="004D207A" w:rsidRPr="004D207A" w:rsidRDefault="004D207A" w:rsidP="004D207A">
      <w:pPr>
        <w:shd w:val="clear" w:color="auto" w:fill="FFFFFF"/>
        <w:spacing w:after="318" w:line="240" w:lineRule="auto"/>
        <w:rPr>
          <w:ins w:id="79" w:author="Unknown"/>
          <w:rFonts w:ascii="open sans" w:eastAsia="Times New Roman" w:hAnsi="open sans" w:cs="Times New Roman"/>
          <w:color w:val="585858"/>
          <w:sz w:val="28"/>
          <w:szCs w:val="28"/>
        </w:rPr>
      </w:pPr>
      <w:ins w:id="80" w:author="Unknown">
        <w:r w:rsidRPr="004D207A">
          <w:rPr>
            <w:rFonts w:ascii="open sans" w:eastAsia="Times New Roman" w:hAnsi="open sans" w:cs="Times New Roman"/>
            <w:color w:val="585858"/>
            <w:sz w:val="28"/>
            <w:szCs w:val="28"/>
          </w:rPr>
          <w:t>10. For the standard and efficient implementation of the Phil-IRI, Table 2 shows the roles and responsibilities of the different levels of governance.</w:t>
        </w:r>
      </w:ins>
    </w:p>
    <w:p w:rsidR="004D207A" w:rsidRPr="004D207A" w:rsidRDefault="004D207A" w:rsidP="004D207A">
      <w:pPr>
        <w:shd w:val="clear" w:color="auto" w:fill="FFFFFF"/>
        <w:spacing w:after="318" w:line="240" w:lineRule="auto"/>
        <w:rPr>
          <w:ins w:id="81" w:author="Unknown"/>
          <w:rFonts w:ascii="open sans" w:eastAsia="Times New Roman" w:hAnsi="open sans" w:cs="Times New Roman"/>
          <w:color w:val="585858"/>
          <w:sz w:val="28"/>
          <w:szCs w:val="28"/>
        </w:rPr>
      </w:pPr>
      <w:proofErr w:type="gramStart"/>
      <w:ins w:id="82" w:author="Unknown">
        <w:r w:rsidRPr="004D207A">
          <w:rPr>
            <w:rFonts w:ascii="open sans" w:eastAsia="Times New Roman" w:hAnsi="open sans" w:cs="Times New Roman"/>
            <w:b/>
            <w:bCs/>
            <w:color w:val="585858"/>
            <w:sz w:val="28"/>
          </w:rPr>
          <w:t>Table 2.</w:t>
        </w:r>
        <w:proofErr w:type="gramEnd"/>
        <w:r w:rsidRPr="004D207A">
          <w:rPr>
            <w:rFonts w:ascii="open sans" w:eastAsia="Times New Roman" w:hAnsi="open sans" w:cs="Times New Roman"/>
            <w:b/>
            <w:bCs/>
            <w:color w:val="585858"/>
            <w:sz w:val="28"/>
          </w:rPr>
          <w:t xml:space="preserve"> Roles and Responsibilities</w:t>
        </w:r>
      </w:ins>
    </w:p>
    <w:p w:rsidR="004D207A" w:rsidRPr="004D207A" w:rsidRDefault="004D207A" w:rsidP="004D207A">
      <w:pPr>
        <w:shd w:val="clear" w:color="auto" w:fill="FFFFFF"/>
        <w:spacing w:after="318" w:line="240" w:lineRule="auto"/>
        <w:rPr>
          <w:ins w:id="83" w:author="Unknown"/>
          <w:rFonts w:ascii="open sans" w:eastAsia="Times New Roman" w:hAnsi="open sans" w:cs="Times New Roman"/>
          <w:color w:val="585858"/>
          <w:sz w:val="28"/>
          <w:szCs w:val="28"/>
        </w:rPr>
      </w:pPr>
      <w:r>
        <w:rPr>
          <w:rFonts w:ascii="open sans" w:eastAsia="Times New Roman" w:hAnsi="open sans" w:cs="Times New Roman"/>
          <w:noProof/>
          <w:color w:val="585858"/>
          <w:sz w:val="28"/>
          <w:szCs w:val="28"/>
        </w:rPr>
        <w:lastRenderedPageBreak/>
        <w:drawing>
          <wp:inline distT="0" distB="0" distL="0" distR="0">
            <wp:extent cx="9298305" cy="7517130"/>
            <wp:effectExtent l="19050" t="0" r="0" b="0"/>
            <wp:docPr id="2" name="Picture 2" descr="Phil-IRI Tabl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il-IRI Table 2"/>
                    <pic:cNvPicPr>
                      <a:picLocks noChangeAspect="1" noChangeArrowheads="1"/>
                    </pic:cNvPicPr>
                  </pic:nvPicPr>
                  <pic:blipFill>
                    <a:blip r:embed="rId5"/>
                    <a:srcRect/>
                    <a:stretch>
                      <a:fillRect/>
                    </a:stretch>
                  </pic:blipFill>
                  <pic:spPr bwMode="auto">
                    <a:xfrm>
                      <a:off x="0" y="0"/>
                      <a:ext cx="9298305" cy="7517130"/>
                    </a:xfrm>
                    <a:prstGeom prst="rect">
                      <a:avLst/>
                    </a:prstGeom>
                    <a:noFill/>
                    <a:ln w="9525">
                      <a:noFill/>
                      <a:miter lim="800000"/>
                      <a:headEnd/>
                      <a:tailEnd/>
                    </a:ln>
                  </pic:spPr>
                </pic:pic>
              </a:graphicData>
            </a:graphic>
          </wp:inline>
        </w:drawing>
      </w:r>
    </w:p>
    <w:p w:rsidR="004D207A" w:rsidRPr="004D207A" w:rsidRDefault="004D207A" w:rsidP="004D207A">
      <w:pPr>
        <w:shd w:val="clear" w:color="auto" w:fill="FFFFFF"/>
        <w:spacing w:after="318" w:line="240" w:lineRule="auto"/>
        <w:rPr>
          <w:ins w:id="84" w:author="Unknown"/>
          <w:rFonts w:ascii="open sans" w:eastAsia="Times New Roman" w:hAnsi="open sans" w:cs="Times New Roman"/>
          <w:color w:val="585858"/>
          <w:sz w:val="28"/>
          <w:szCs w:val="28"/>
        </w:rPr>
      </w:pPr>
      <w:ins w:id="85" w:author="Unknown">
        <w:r w:rsidRPr="004D207A">
          <w:rPr>
            <w:rFonts w:ascii="open sans" w:eastAsia="Times New Roman" w:hAnsi="open sans" w:cs="Times New Roman"/>
            <w:color w:val="585858"/>
            <w:sz w:val="28"/>
            <w:szCs w:val="28"/>
          </w:rPr>
          <w:lastRenderedPageBreak/>
          <w:t xml:space="preserve">11. The teachers who will administer the Phil-IRI should read the manual thoroughly and prepare all the necessary materials and forms prior to the scheduled date of test administration. The details on the mechanics of the administration, which include directions for administering, scoring and interpreting data, are contained in the manual of administration. </w:t>
        </w:r>
        <w:proofErr w:type="gramStart"/>
        <w:r w:rsidRPr="004D207A">
          <w:rPr>
            <w:rFonts w:ascii="open sans" w:eastAsia="Times New Roman" w:hAnsi="open sans" w:cs="Times New Roman"/>
            <w:color w:val="585858"/>
            <w:sz w:val="28"/>
            <w:szCs w:val="28"/>
          </w:rPr>
          <w:t>The Handbook for Reading Intervention as part of the Phil-IRI material or other appropriate reading activities can be used as guide or reference for interventions.</w:t>
        </w:r>
        <w:proofErr w:type="gramEnd"/>
      </w:ins>
    </w:p>
    <w:p w:rsidR="004D207A" w:rsidRPr="004D207A" w:rsidRDefault="004D207A" w:rsidP="004D207A">
      <w:pPr>
        <w:shd w:val="clear" w:color="auto" w:fill="FFFFFF"/>
        <w:spacing w:after="318" w:line="240" w:lineRule="auto"/>
        <w:rPr>
          <w:ins w:id="86" w:author="Unknown"/>
          <w:rFonts w:ascii="open sans" w:eastAsia="Times New Roman" w:hAnsi="open sans" w:cs="Times New Roman"/>
          <w:color w:val="585858"/>
          <w:sz w:val="28"/>
          <w:szCs w:val="28"/>
        </w:rPr>
      </w:pPr>
      <w:ins w:id="87" w:author="Unknown">
        <w:r w:rsidRPr="004D207A">
          <w:rPr>
            <w:rFonts w:ascii="open sans" w:eastAsia="Times New Roman" w:hAnsi="open sans" w:cs="Times New Roman"/>
            <w:color w:val="585858"/>
            <w:sz w:val="28"/>
            <w:szCs w:val="28"/>
          </w:rPr>
          <w:t>12. The schools/school heads shall ensure that a school database of Phil-IRI results will be developed and maintained. This will provide historical data for the school as they analyze the trends and develop more appropriate interventions for our learners.</w:t>
        </w:r>
      </w:ins>
    </w:p>
    <w:p w:rsidR="004D207A" w:rsidRPr="004D207A" w:rsidRDefault="004D207A" w:rsidP="004D207A">
      <w:pPr>
        <w:shd w:val="clear" w:color="auto" w:fill="FFFFFF"/>
        <w:spacing w:before="374" w:after="187" w:line="240" w:lineRule="auto"/>
        <w:outlineLvl w:val="2"/>
        <w:rPr>
          <w:ins w:id="88" w:author="Unknown"/>
          <w:rFonts w:ascii="roboto" w:eastAsia="Times New Roman" w:hAnsi="roboto" w:cs="Times New Roman"/>
          <w:color w:val="2D2D2D"/>
          <w:sz w:val="47"/>
          <w:szCs w:val="47"/>
        </w:rPr>
      </w:pPr>
      <w:ins w:id="89" w:author="Unknown">
        <w:r w:rsidRPr="004D207A">
          <w:rPr>
            <w:rFonts w:ascii="roboto" w:eastAsia="Times New Roman" w:hAnsi="roboto" w:cs="Times New Roman"/>
            <w:color w:val="2D2D2D"/>
            <w:sz w:val="47"/>
            <w:szCs w:val="47"/>
          </w:rPr>
          <w:t>VII. Monitoring and Evaluation</w:t>
        </w:r>
      </w:ins>
    </w:p>
    <w:p w:rsidR="004D207A" w:rsidRPr="004D207A" w:rsidRDefault="004D207A" w:rsidP="004D207A">
      <w:pPr>
        <w:shd w:val="clear" w:color="auto" w:fill="FFFFFF"/>
        <w:spacing w:after="318" w:line="240" w:lineRule="auto"/>
        <w:rPr>
          <w:ins w:id="90" w:author="Unknown"/>
          <w:rFonts w:ascii="open sans" w:eastAsia="Times New Roman" w:hAnsi="open sans" w:cs="Times New Roman"/>
          <w:color w:val="585858"/>
          <w:sz w:val="28"/>
          <w:szCs w:val="28"/>
        </w:rPr>
      </w:pPr>
      <w:ins w:id="91" w:author="Unknown">
        <w:r w:rsidRPr="004D207A">
          <w:rPr>
            <w:rFonts w:ascii="open sans" w:eastAsia="Times New Roman" w:hAnsi="open sans" w:cs="Times New Roman"/>
            <w:color w:val="585858"/>
            <w:sz w:val="28"/>
            <w:szCs w:val="28"/>
          </w:rPr>
          <w:t>13. To ensure the effective implementation of the policy, Table 3 shows the roles and responsibilities of the different levels of governance in monitoring the administration of Phil-IRI.</w:t>
        </w:r>
      </w:ins>
    </w:p>
    <w:p w:rsidR="004D207A" w:rsidRPr="004D207A" w:rsidRDefault="004D207A" w:rsidP="004D207A">
      <w:pPr>
        <w:shd w:val="clear" w:color="auto" w:fill="FFFFFF"/>
        <w:spacing w:after="318" w:line="240" w:lineRule="auto"/>
        <w:rPr>
          <w:ins w:id="92" w:author="Unknown"/>
          <w:rFonts w:ascii="open sans" w:eastAsia="Times New Roman" w:hAnsi="open sans" w:cs="Times New Roman"/>
          <w:color w:val="585858"/>
          <w:sz w:val="28"/>
          <w:szCs w:val="28"/>
        </w:rPr>
      </w:pPr>
      <w:ins w:id="93" w:author="Unknown">
        <w:r w:rsidRPr="004D207A">
          <w:rPr>
            <w:rFonts w:ascii="open sans" w:eastAsia="Times New Roman" w:hAnsi="open sans" w:cs="Times New Roman"/>
            <w:b/>
            <w:bCs/>
            <w:color w:val="585858"/>
            <w:sz w:val="28"/>
          </w:rPr>
          <w:t>Table 3: Roles and Responsibilities in M &amp; E</w:t>
        </w:r>
      </w:ins>
    </w:p>
    <w:p w:rsidR="004D207A" w:rsidRPr="004D207A" w:rsidRDefault="004D207A" w:rsidP="004D207A">
      <w:pPr>
        <w:shd w:val="clear" w:color="auto" w:fill="FFFFFF"/>
        <w:spacing w:after="318" w:line="240" w:lineRule="auto"/>
        <w:rPr>
          <w:ins w:id="94" w:author="Unknown"/>
          <w:rFonts w:ascii="open sans" w:eastAsia="Times New Roman" w:hAnsi="open sans" w:cs="Times New Roman"/>
          <w:color w:val="585858"/>
          <w:sz w:val="28"/>
          <w:szCs w:val="28"/>
        </w:rPr>
      </w:pPr>
      <w:r>
        <w:rPr>
          <w:rFonts w:ascii="open sans" w:eastAsia="Times New Roman" w:hAnsi="open sans" w:cs="Times New Roman"/>
          <w:noProof/>
          <w:color w:val="585858"/>
          <w:sz w:val="28"/>
          <w:szCs w:val="28"/>
        </w:rPr>
        <w:lastRenderedPageBreak/>
        <w:drawing>
          <wp:inline distT="0" distB="0" distL="0" distR="0">
            <wp:extent cx="9357995" cy="3669665"/>
            <wp:effectExtent l="19050" t="0" r="0" b="0"/>
            <wp:docPr id="3" name="Picture 3" descr="Phil-IRI Tabl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il-IRI Table 3"/>
                    <pic:cNvPicPr>
                      <a:picLocks noChangeAspect="1" noChangeArrowheads="1"/>
                    </pic:cNvPicPr>
                  </pic:nvPicPr>
                  <pic:blipFill>
                    <a:blip r:embed="rId6"/>
                    <a:srcRect/>
                    <a:stretch>
                      <a:fillRect/>
                    </a:stretch>
                  </pic:blipFill>
                  <pic:spPr bwMode="auto">
                    <a:xfrm>
                      <a:off x="0" y="0"/>
                      <a:ext cx="9357995" cy="3669665"/>
                    </a:xfrm>
                    <a:prstGeom prst="rect">
                      <a:avLst/>
                    </a:prstGeom>
                    <a:noFill/>
                    <a:ln w="9525">
                      <a:noFill/>
                      <a:miter lim="800000"/>
                      <a:headEnd/>
                      <a:tailEnd/>
                    </a:ln>
                  </pic:spPr>
                </pic:pic>
              </a:graphicData>
            </a:graphic>
          </wp:inline>
        </w:drawing>
      </w:r>
    </w:p>
    <w:p w:rsidR="004D207A" w:rsidRPr="004D207A" w:rsidRDefault="004D207A" w:rsidP="004D207A">
      <w:pPr>
        <w:shd w:val="clear" w:color="auto" w:fill="FFFFFF"/>
        <w:spacing w:before="374" w:after="187" w:line="240" w:lineRule="auto"/>
        <w:outlineLvl w:val="2"/>
        <w:rPr>
          <w:ins w:id="95" w:author="Unknown"/>
          <w:rFonts w:ascii="roboto" w:eastAsia="Times New Roman" w:hAnsi="roboto" w:cs="Times New Roman"/>
          <w:color w:val="2D2D2D"/>
          <w:sz w:val="47"/>
          <w:szCs w:val="47"/>
        </w:rPr>
      </w:pPr>
      <w:ins w:id="96" w:author="Unknown">
        <w:r w:rsidRPr="004D207A">
          <w:rPr>
            <w:rFonts w:ascii="roboto" w:eastAsia="Times New Roman" w:hAnsi="roboto" w:cs="Times New Roman"/>
            <w:color w:val="2D2D2D"/>
            <w:sz w:val="47"/>
            <w:szCs w:val="47"/>
          </w:rPr>
          <w:t>VIII. References</w:t>
        </w:r>
      </w:ins>
    </w:p>
    <w:p w:rsidR="004D207A" w:rsidRPr="004D207A" w:rsidRDefault="004D207A" w:rsidP="004D207A">
      <w:pPr>
        <w:shd w:val="clear" w:color="auto" w:fill="FFFFFF"/>
        <w:spacing w:after="318" w:line="240" w:lineRule="auto"/>
        <w:rPr>
          <w:ins w:id="97" w:author="Unknown"/>
          <w:rFonts w:ascii="open sans" w:eastAsia="Times New Roman" w:hAnsi="open sans" w:cs="Times New Roman"/>
          <w:color w:val="585858"/>
          <w:sz w:val="28"/>
          <w:szCs w:val="28"/>
        </w:rPr>
      </w:pPr>
      <w:ins w:id="98" w:author="Unknown">
        <w:r w:rsidRPr="004D207A">
          <w:rPr>
            <w:rFonts w:ascii="open sans" w:eastAsia="Times New Roman" w:hAnsi="open sans" w:cs="Times New Roman"/>
            <w:color w:val="585858"/>
            <w:sz w:val="28"/>
            <w:szCs w:val="28"/>
          </w:rPr>
          <w:t xml:space="preserve">Rutledge, S. (1998). </w:t>
        </w:r>
        <w:proofErr w:type="gramStart"/>
        <w:r w:rsidRPr="004D207A">
          <w:rPr>
            <w:rFonts w:ascii="open sans" w:eastAsia="Times New Roman" w:hAnsi="open sans" w:cs="Times New Roman"/>
            <w:color w:val="585858"/>
            <w:sz w:val="28"/>
            <w:szCs w:val="28"/>
          </w:rPr>
          <w:t>Informal Reading Inventory.</w:t>
        </w:r>
        <w:proofErr w:type="gramEnd"/>
        <w:r w:rsidRPr="004D207A">
          <w:rPr>
            <w:rFonts w:ascii="open sans" w:eastAsia="Times New Roman" w:hAnsi="open sans" w:cs="Times New Roman"/>
            <w:color w:val="585858"/>
            <w:sz w:val="28"/>
            <w:szCs w:val="28"/>
          </w:rPr>
          <w:t xml:space="preserve"> Retrieved from http://lrs.ed.uiuc.edu/students/srutledg/iri.html</w:t>
        </w:r>
      </w:ins>
    </w:p>
    <w:p w:rsidR="004D207A" w:rsidRPr="004D207A" w:rsidRDefault="004D207A" w:rsidP="004D207A">
      <w:pPr>
        <w:shd w:val="clear" w:color="auto" w:fill="FFFFFF"/>
        <w:spacing w:after="318" w:line="240" w:lineRule="auto"/>
        <w:rPr>
          <w:ins w:id="99" w:author="Unknown"/>
          <w:rFonts w:ascii="open sans" w:eastAsia="Times New Roman" w:hAnsi="open sans" w:cs="Times New Roman"/>
          <w:color w:val="585858"/>
          <w:sz w:val="28"/>
          <w:szCs w:val="28"/>
        </w:rPr>
      </w:pPr>
      <w:ins w:id="100" w:author="Unknown">
        <w:r w:rsidRPr="004D207A">
          <w:rPr>
            <w:rFonts w:ascii="open sans" w:eastAsia="Times New Roman" w:hAnsi="open sans" w:cs="Times New Roman"/>
            <w:color w:val="585858"/>
            <w:sz w:val="28"/>
            <w:szCs w:val="28"/>
          </w:rPr>
          <w:t xml:space="preserve">Weaver, B. (2014). </w:t>
        </w:r>
        <w:proofErr w:type="gramStart"/>
        <w:r w:rsidRPr="004D207A">
          <w:rPr>
            <w:rFonts w:ascii="open sans" w:eastAsia="Times New Roman" w:hAnsi="open sans" w:cs="Times New Roman"/>
            <w:color w:val="585858"/>
            <w:sz w:val="28"/>
            <w:szCs w:val="28"/>
          </w:rPr>
          <w:t xml:space="preserve">Formal </w:t>
        </w:r>
        <w:proofErr w:type="spellStart"/>
        <w:r w:rsidRPr="004D207A">
          <w:rPr>
            <w:rFonts w:ascii="open sans" w:eastAsia="Times New Roman" w:hAnsi="open sans" w:cs="Times New Roman"/>
            <w:color w:val="585858"/>
            <w:sz w:val="28"/>
            <w:szCs w:val="28"/>
          </w:rPr>
          <w:t>vs</w:t>
        </w:r>
        <w:proofErr w:type="spellEnd"/>
        <w:r w:rsidRPr="004D207A">
          <w:rPr>
            <w:rFonts w:ascii="open sans" w:eastAsia="Times New Roman" w:hAnsi="open sans" w:cs="Times New Roman"/>
            <w:color w:val="585858"/>
            <w:sz w:val="28"/>
            <w:szCs w:val="28"/>
          </w:rPr>
          <w:t xml:space="preserve"> Informal Assessments.</w:t>
        </w:r>
        <w:proofErr w:type="gramEnd"/>
        <w:r w:rsidRPr="004D207A">
          <w:rPr>
            <w:rFonts w:ascii="open sans" w:eastAsia="Times New Roman" w:hAnsi="open sans" w:cs="Times New Roman"/>
            <w:color w:val="585858"/>
            <w:sz w:val="28"/>
            <w:szCs w:val="28"/>
          </w:rPr>
          <w:t xml:space="preserve"> Retrieved from http://lrs.ed.uiuc.edu/students/srutledg/iri.html</w:t>
        </w:r>
      </w:ins>
    </w:p>
    <w:p w:rsidR="004D207A" w:rsidRPr="004D207A" w:rsidRDefault="004D207A" w:rsidP="004D207A">
      <w:pPr>
        <w:shd w:val="clear" w:color="auto" w:fill="FFFFFF"/>
        <w:spacing w:after="318" w:line="240" w:lineRule="auto"/>
        <w:rPr>
          <w:ins w:id="101" w:author="Unknown"/>
          <w:rFonts w:ascii="open sans" w:eastAsia="Times New Roman" w:hAnsi="open sans" w:cs="Times New Roman"/>
          <w:color w:val="585858"/>
          <w:sz w:val="28"/>
          <w:szCs w:val="28"/>
        </w:rPr>
      </w:pPr>
      <w:proofErr w:type="spellStart"/>
      <w:ins w:id="102" w:author="Unknown">
        <w:r w:rsidRPr="004D207A">
          <w:rPr>
            <w:rFonts w:ascii="open sans" w:eastAsia="Times New Roman" w:hAnsi="open sans" w:cs="Times New Roman"/>
            <w:color w:val="585858"/>
            <w:sz w:val="28"/>
            <w:szCs w:val="28"/>
          </w:rPr>
          <w:t>DepEd</w:t>
        </w:r>
        <w:proofErr w:type="spellEnd"/>
        <w:r w:rsidRPr="004D207A">
          <w:rPr>
            <w:rFonts w:ascii="open sans" w:eastAsia="Times New Roman" w:hAnsi="open sans" w:cs="Times New Roman"/>
            <w:color w:val="585858"/>
            <w:sz w:val="28"/>
            <w:szCs w:val="28"/>
          </w:rPr>
          <w:t xml:space="preserve"> Order No. 8, s 2015 “Policy Guidelines on Classroom Assessment for the Ktol2 Basic Education Program”.</w:t>
        </w:r>
      </w:ins>
    </w:p>
    <w:p w:rsidR="004D207A" w:rsidRPr="004D207A" w:rsidRDefault="004D207A" w:rsidP="004D207A">
      <w:pPr>
        <w:shd w:val="clear" w:color="auto" w:fill="FFFFFF"/>
        <w:spacing w:before="374" w:after="187" w:line="240" w:lineRule="auto"/>
        <w:outlineLvl w:val="2"/>
        <w:rPr>
          <w:ins w:id="103" w:author="Unknown"/>
          <w:rFonts w:ascii="roboto" w:eastAsia="Times New Roman" w:hAnsi="roboto" w:cs="Times New Roman"/>
          <w:color w:val="2D2D2D"/>
          <w:sz w:val="47"/>
          <w:szCs w:val="47"/>
        </w:rPr>
      </w:pPr>
      <w:ins w:id="104" w:author="Unknown">
        <w:r w:rsidRPr="004D207A">
          <w:rPr>
            <w:rFonts w:ascii="roboto" w:eastAsia="Times New Roman" w:hAnsi="roboto" w:cs="Times New Roman"/>
            <w:color w:val="2D2D2D"/>
            <w:sz w:val="47"/>
            <w:szCs w:val="47"/>
          </w:rPr>
          <w:lastRenderedPageBreak/>
          <w:t xml:space="preserve">IX. </w:t>
        </w:r>
        <w:proofErr w:type="spellStart"/>
        <w:r w:rsidRPr="004D207A">
          <w:rPr>
            <w:rFonts w:ascii="roboto" w:eastAsia="Times New Roman" w:hAnsi="roboto" w:cs="Times New Roman"/>
            <w:color w:val="2D2D2D"/>
            <w:sz w:val="47"/>
            <w:szCs w:val="47"/>
          </w:rPr>
          <w:t>Effectivity</w:t>
        </w:r>
        <w:proofErr w:type="spellEnd"/>
      </w:ins>
    </w:p>
    <w:p w:rsidR="004D207A" w:rsidRPr="004D207A" w:rsidRDefault="004D207A" w:rsidP="004D207A">
      <w:pPr>
        <w:shd w:val="clear" w:color="auto" w:fill="FFFFFF"/>
        <w:spacing w:after="318" w:line="240" w:lineRule="auto"/>
        <w:rPr>
          <w:ins w:id="105" w:author="Unknown"/>
          <w:rFonts w:ascii="open sans" w:eastAsia="Times New Roman" w:hAnsi="open sans" w:cs="Times New Roman"/>
          <w:color w:val="585858"/>
          <w:sz w:val="28"/>
          <w:szCs w:val="28"/>
        </w:rPr>
      </w:pPr>
      <w:ins w:id="106" w:author="Unknown">
        <w:r w:rsidRPr="004D207A">
          <w:rPr>
            <w:rFonts w:ascii="open sans" w:eastAsia="Times New Roman" w:hAnsi="open sans" w:cs="Times New Roman"/>
            <w:color w:val="585858"/>
            <w:sz w:val="28"/>
            <w:szCs w:val="28"/>
          </w:rPr>
          <w:t>14. All existing Orders and Memoranda inconsistent with this Order are rescinded. These guidelines will remain in force and effect, unless sooner, repealed, amended or rescinded.</w:t>
        </w:r>
      </w:ins>
    </w:p>
    <w:p w:rsidR="004D207A" w:rsidRPr="004D207A" w:rsidRDefault="004D207A" w:rsidP="004D207A">
      <w:pPr>
        <w:shd w:val="clear" w:color="auto" w:fill="FFFFFF"/>
        <w:spacing w:after="318" w:line="240" w:lineRule="auto"/>
        <w:rPr>
          <w:ins w:id="107" w:author="Unknown"/>
          <w:rFonts w:ascii="open sans" w:eastAsia="Times New Roman" w:hAnsi="open sans" w:cs="Times New Roman"/>
          <w:color w:val="585858"/>
          <w:sz w:val="28"/>
          <w:szCs w:val="28"/>
        </w:rPr>
      </w:pPr>
      <w:ins w:id="108" w:author="Unknown">
        <w:r w:rsidRPr="004D207A">
          <w:rPr>
            <w:rFonts w:ascii="open sans" w:eastAsia="Times New Roman" w:hAnsi="open sans" w:cs="Times New Roman"/>
            <w:color w:val="585858"/>
            <w:sz w:val="28"/>
            <w:szCs w:val="28"/>
          </w:rPr>
          <w:t>15. Immediate dissemination of and strict compliance with this Order is directed.</w:t>
        </w:r>
      </w:ins>
    </w:p>
    <w:p w:rsidR="00E4165D" w:rsidRDefault="00E4165D"/>
    <w:sectPr w:rsidR="00E4165D" w:rsidSect="004D207A">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4D207A"/>
    <w:rsid w:val="004D207A"/>
    <w:rsid w:val="00E416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165D"/>
  </w:style>
  <w:style w:type="paragraph" w:styleId="Heading3">
    <w:name w:val="heading 3"/>
    <w:basedOn w:val="Normal"/>
    <w:link w:val="Heading3Char"/>
    <w:uiPriority w:val="9"/>
    <w:qFormat/>
    <w:rsid w:val="004D207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D207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D20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D207A"/>
    <w:rPr>
      <w:b/>
      <w:bCs/>
    </w:rPr>
  </w:style>
  <w:style w:type="character" w:customStyle="1" w:styleId="h-text">
    <w:name w:val="h-text"/>
    <w:basedOn w:val="DefaultParagraphFont"/>
    <w:rsid w:val="004D207A"/>
  </w:style>
  <w:style w:type="character" w:customStyle="1" w:styleId="term-badge">
    <w:name w:val="term-badge"/>
    <w:basedOn w:val="DefaultParagraphFont"/>
    <w:rsid w:val="004D207A"/>
  </w:style>
  <w:style w:type="character" w:styleId="Hyperlink">
    <w:name w:val="Hyperlink"/>
    <w:basedOn w:val="DefaultParagraphFont"/>
    <w:uiPriority w:val="99"/>
    <w:semiHidden/>
    <w:unhideWhenUsed/>
    <w:rsid w:val="004D207A"/>
    <w:rPr>
      <w:color w:val="0000FF"/>
      <w:u w:val="single"/>
    </w:rPr>
  </w:style>
  <w:style w:type="paragraph" w:customStyle="1" w:styleId="title">
    <w:name w:val="title"/>
    <w:basedOn w:val="Normal"/>
    <w:rsid w:val="004D20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me">
    <w:name w:val="time"/>
    <w:basedOn w:val="DefaultParagraphFont"/>
    <w:rsid w:val="004D207A"/>
  </w:style>
  <w:style w:type="paragraph" w:styleId="BalloonText">
    <w:name w:val="Balloon Text"/>
    <w:basedOn w:val="Normal"/>
    <w:link w:val="BalloonTextChar"/>
    <w:uiPriority w:val="99"/>
    <w:semiHidden/>
    <w:unhideWhenUsed/>
    <w:rsid w:val="004D20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07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23431348">
      <w:bodyDiv w:val="1"/>
      <w:marLeft w:val="0"/>
      <w:marRight w:val="0"/>
      <w:marTop w:val="0"/>
      <w:marBottom w:val="0"/>
      <w:divBdr>
        <w:top w:val="none" w:sz="0" w:space="0" w:color="auto"/>
        <w:left w:val="none" w:sz="0" w:space="0" w:color="auto"/>
        <w:bottom w:val="none" w:sz="0" w:space="0" w:color="auto"/>
        <w:right w:val="none" w:sz="0" w:space="0" w:color="auto"/>
      </w:divBdr>
      <w:divsChild>
        <w:div w:id="1937517968">
          <w:marLeft w:val="0"/>
          <w:marRight w:val="0"/>
          <w:marTop w:val="187"/>
          <w:marBottom w:val="281"/>
          <w:divBdr>
            <w:top w:val="single" w:sz="8" w:space="3" w:color="auto"/>
            <w:left w:val="single" w:sz="2" w:space="0" w:color="auto"/>
            <w:bottom w:val="single" w:sz="8" w:space="0" w:color="auto"/>
            <w:right w:val="single" w:sz="2" w:space="0" w:color="auto"/>
          </w:divBdr>
          <w:divsChild>
            <w:div w:id="378165735">
              <w:marLeft w:val="0"/>
              <w:marRight w:val="0"/>
              <w:marTop w:val="0"/>
              <w:marBottom w:val="299"/>
              <w:divBdr>
                <w:top w:val="none" w:sz="0" w:space="0" w:color="auto"/>
                <w:left w:val="none" w:sz="0" w:space="0" w:color="auto"/>
                <w:bottom w:val="none" w:sz="0" w:space="0" w:color="auto"/>
                <w:right w:val="none" w:sz="0" w:space="0" w:color="auto"/>
              </w:divBdr>
            </w:div>
            <w:div w:id="666370675">
              <w:marLeft w:val="0"/>
              <w:marRight w:val="0"/>
              <w:marTop w:val="0"/>
              <w:marBottom w:val="0"/>
              <w:divBdr>
                <w:top w:val="none" w:sz="0" w:space="0" w:color="auto"/>
                <w:left w:val="none" w:sz="0" w:space="0" w:color="auto"/>
                <w:bottom w:val="none" w:sz="0" w:space="0" w:color="auto"/>
                <w:right w:val="none" w:sz="0" w:space="0" w:color="auto"/>
              </w:divBdr>
              <w:divsChild>
                <w:div w:id="1841698855">
                  <w:marLeft w:val="0"/>
                  <w:marRight w:val="0"/>
                  <w:marTop w:val="0"/>
                  <w:marBottom w:val="0"/>
                  <w:divBdr>
                    <w:top w:val="none" w:sz="0" w:space="0" w:color="auto"/>
                    <w:left w:val="none" w:sz="0" w:space="0" w:color="auto"/>
                    <w:bottom w:val="none" w:sz="0" w:space="0" w:color="auto"/>
                    <w:right w:val="none" w:sz="0" w:space="0" w:color="auto"/>
                  </w:divBdr>
                  <w:divsChild>
                    <w:div w:id="1787508002">
                      <w:marLeft w:val="0"/>
                      <w:marRight w:val="0"/>
                      <w:marTop w:val="0"/>
                      <w:marBottom w:val="0"/>
                      <w:divBdr>
                        <w:top w:val="none" w:sz="0" w:space="0" w:color="auto"/>
                        <w:left w:val="none" w:sz="0" w:space="0" w:color="auto"/>
                        <w:bottom w:val="none" w:sz="0" w:space="0" w:color="auto"/>
                        <w:right w:val="none" w:sz="0" w:space="0" w:color="auto"/>
                      </w:divBdr>
                      <w:divsChild>
                        <w:div w:id="1765834046">
                          <w:marLeft w:val="0"/>
                          <w:marRight w:val="0"/>
                          <w:marTop w:val="0"/>
                          <w:marBottom w:val="0"/>
                          <w:divBdr>
                            <w:top w:val="none" w:sz="0" w:space="0" w:color="auto"/>
                            <w:left w:val="none" w:sz="0" w:space="0" w:color="auto"/>
                            <w:bottom w:val="none" w:sz="0" w:space="0" w:color="auto"/>
                            <w:right w:val="none" w:sz="0" w:space="0" w:color="auto"/>
                          </w:divBdr>
                          <w:divsChild>
                            <w:div w:id="454297636">
                              <w:marLeft w:val="0"/>
                              <w:marRight w:val="0"/>
                              <w:marTop w:val="0"/>
                              <w:marBottom w:val="112"/>
                              <w:divBdr>
                                <w:top w:val="none" w:sz="0" w:space="0" w:color="auto"/>
                                <w:left w:val="none" w:sz="0" w:space="0" w:color="auto"/>
                                <w:bottom w:val="none" w:sz="0" w:space="0" w:color="auto"/>
                                <w:right w:val="none" w:sz="0" w:space="0" w:color="auto"/>
                              </w:divBdr>
                            </w:div>
                            <w:div w:id="1206942034">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671107413">
                      <w:marLeft w:val="0"/>
                      <w:marRight w:val="0"/>
                      <w:marTop w:val="0"/>
                      <w:marBottom w:val="0"/>
                      <w:divBdr>
                        <w:top w:val="none" w:sz="0" w:space="0" w:color="auto"/>
                        <w:left w:val="none" w:sz="0" w:space="0" w:color="auto"/>
                        <w:bottom w:val="none" w:sz="0" w:space="0" w:color="auto"/>
                        <w:right w:val="none" w:sz="0" w:space="0" w:color="auto"/>
                      </w:divBdr>
                      <w:divsChild>
                        <w:div w:id="706639915">
                          <w:marLeft w:val="0"/>
                          <w:marRight w:val="0"/>
                          <w:marTop w:val="0"/>
                          <w:marBottom w:val="0"/>
                          <w:divBdr>
                            <w:top w:val="none" w:sz="0" w:space="0" w:color="auto"/>
                            <w:left w:val="none" w:sz="0" w:space="0" w:color="auto"/>
                            <w:bottom w:val="none" w:sz="0" w:space="0" w:color="auto"/>
                            <w:right w:val="none" w:sz="0" w:space="0" w:color="auto"/>
                          </w:divBdr>
                          <w:divsChild>
                            <w:div w:id="1998654930">
                              <w:marLeft w:val="0"/>
                              <w:marRight w:val="0"/>
                              <w:marTop w:val="0"/>
                              <w:marBottom w:val="112"/>
                              <w:divBdr>
                                <w:top w:val="none" w:sz="0" w:space="0" w:color="auto"/>
                                <w:left w:val="none" w:sz="0" w:space="0" w:color="auto"/>
                                <w:bottom w:val="none" w:sz="0" w:space="0" w:color="auto"/>
                                <w:right w:val="none" w:sz="0" w:space="0" w:color="auto"/>
                              </w:divBdr>
                            </w:div>
                            <w:div w:id="1186555428">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856238613">
                      <w:marLeft w:val="0"/>
                      <w:marRight w:val="0"/>
                      <w:marTop w:val="0"/>
                      <w:marBottom w:val="0"/>
                      <w:divBdr>
                        <w:top w:val="none" w:sz="0" w:space="0" w:color="auto"/>
                        <w:left w:val="none" w:sz="0" w:space="0" w:color="auto"/>
                        <w:bottom w:val="none" w:sz="0" w:space="0" w:color="auto"/>
                        <w:right w:val="none" w:sz="0" w:space="0" w:color="auto"/>
                      </w:divBdr>
                      <w:divsChild>
                        <w:div w:id="852256686">
                          <w:marLeft w:val="0"/>
                          <w:marRight w:val="0"/>
                          <w:marTop w:val="0"/>
                          <w:marBottom w:val="0"/>
                          <w:divBdr>
                            <w:top w:val="none" w:sz="0" w:space="0" w:color="auto"/>
                            <w:left w:val="none" w:sz="0" w:space="0" w:color="auto"/>
                            <w:bottom w:val="none" w:sz="0" w:space="0" w:color="auto"/>
                            <w:right w:val="none" w:sz="0" w:space="0" w:color="auto"/>
                          </w:divBdr>
                          <w:divsChild>
                            <w:div w:id="1297030415">
                              <w:marLeft w:val="0"/>
                              <w:marRight w:val="0"/>
                              <w:marTop w:val="0"/>
                              <w:marBottom w:val="112"/>
                              <w:divBdr>
                                <w:top w:val="none" w:sz="0" w:space="0" w:color="auto"/>
                                <w:left w:val="none" w:sz="0" w:space="0" w:color="auto"/>
                                <w:bottom w:val="none" w:sz="0" w:space="0" w:color="auto"/>
                                <w:right w:val="none" w:sz="0" w:space="0" w:color="auto"/>
                              </w:divBdr>
                            </w:div>
                            <w:div w:id="1656254550">
                              <w:marLeft w:val="0"/>
                              <w:marRight w:val="0"/>
                              <w:marTop w:val="37"/>
                              <w:marBottom w:val="0"/>
                              <w:divBdr>
                                <w:top w:val="none" w:sz="0" w:space="0" w:color="auto"/>
                                <w:left w:val="none" w:sz="0" w:space="0" w:color="auto"/>
                                <w:bottom w:val="none" w:sz="0" w:space="0" w:color="auto"/>
                                <w:right w:val="none" w:sz="0" w:space="0" w:color="auto"/>
                              </w:divBdr>
                            </w:div>
                          </w:divsChild>
                        </w:div>
                      </w:divsChild>
                    </w:div>
                    <w:div w:id="203712792">
                      <w:marLeft w:val="0"/>
                      <w:marRight w:val="0"/>
                      <w:marTop w:val="0"/>
                      <w:marBottom w:val="0"/>
                      <w:divBdr>
                        <w:top w:val="none" w:sz="0" w:space="0" w:color="auto"/>
                        <w:left w:val="none" w:sz="0" w:space="0" w:color="auto"/>
                        <w:bottom w:val="none" w:sz="0" w:space="0" w:color="auto"/>
                        <w:right w:val="none" w:sz="0" w:space="0" w:color="auto"/>
                      </w:divBdr>
                      <w:divsChild>
                        <w:div w:id="727070207">
                          <w:marLeft w:val="0"/>
                          <w:marRight w:val="0"/>
                          <w:marTop w:val="0"/>
                          <w:marBottom w:val="0"/>
                          <w:divBdr>
                            <w:top w:val="none" w:sz="0" w:space="0" w:color="auto"/>
                            <w:left w:val="none" w:sz="0" w:space="0" w:color="auto"/>
                            <w:bottom w:val="none" w:sz="0" w:space="0" w:color="auto"/>
                            <w:right w:val="none" w:sz="0" w:space="0" w:color="auto"/>
                          </w:divBdr>
                          <w:divsChild>
                            <w:div w:id="55859607">
                              <w:marLeft w:val="0"/>
                              <w:marRight w:val="0"/>
                              <w:marTop w:val="0"/>
                              <w:marBottom w:val="112"/>
                              <w:divBdr>
                                <w:top w:val="none" w:sz="0" w:space="0" w:color="auto"/>
                                <w:left w:val="none" w:sz="0" w:space="0" w:color="auto"/>
                                <w:bottom w:val="none" w:sz="0" w:space="0" w:color="auto"/>
                                <w:right w:val="none" w:sz="0" w:space="0" w:color="auto"/>
                              </w:divBdr>
                            </w:div>
                            <w:div w:id="94909732">
                              <w:marLeft w:val="0"/>
                              <w:marRight w:val="0"/>
                              <w:marTop w:val="37"/>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1321</Words>
  <Characters>7530</Characters>
  <Application>Microsoft Office Word</Application>
  <DocSecurity>0</DocSecurity>
  <Lines>62</Lines>
  <Paragraphs>17</Paragraphs>
  <ScaleCrop>false</ScaleCrop>
  <Company>Deftones</Company>
  <LinksUpToDate>false</LinksUpToDate>
  <CharactersWithSpaces>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Miles-24</dc:creator>
  <cp:lastModifiedBy>Miles-24</cp:lastModifiedBy>
  <cp:revision>1</cp:revision>
  <dcterms:created xsi:type="dcterms:W3CDTF">2018-07-18T09:24:00Z</dcterms:created>
  <dcterms:modified xsi:type="dcterms:W3CDTF">2018-07-18T09:28:00Z</dcterms:modified>
</cp:coreProperties>
</file>