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CF" w:rsidRPr="00BA57CF" w:rsidRDefault="00BA57CF" w:rsidP="00BA57CF">
      <w:pPr>
        <w:shd w:val="clear" w:color="auto" w:fill="FFFFFF"/>
        <w:spacing w:before="374" w:after="187" w:line="240" w:lineRule="auto"/>
        <w:jc w:val="center"/>
        <w:outlineLvl w:val="1"/>
        <w:rPr>
          <w:rFonts w:ascii="roboto" w:eastAsia="Times New Roman" w:hAnsi="roboto" w:cs="Times New Roman"/>
          <w:color w:val="2D2D2D"/>
          <w:sz w:val="56"/>
          <w:szCs w:val="56"/>
        </w:rPr>
      </w:pPr>
      <w:r w:rsidRPr="00BA57CF">
        <w:rPr>
          <w:rFonts w:ascii="roboto" w:eastAsia="Times New Roman" w:hAnsi="roboto" w:cs="Times New Roman"/>
          <w:color w:val="2D2D2D"/>
          <w:sz w:val="56"/>
          <w:szCs w:val="56"/>
        </w:rPr>
        <w:t>SUPPLEMENTAL GUIDELINES ON THE IMPLEMENTATION OF SCHOOL-BASED FEEDING PROGRAM FOR FISCAL YEAR 2018</w:t>
      </w:r>
    </w:p>
    <w:p w:rsidR="00BA57CF" w:rsidRPr="00BA57CF" w:rsidRDefault="00BA57CF" w:rsidP="00BA57CF">
      <w:pPr>
        <w:shd w:val="clear" w:color="auto" w:fill="FFFFFF"/>
        <w:spacing w:after="318"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To:</w:t>
      </w:r>
    </w:p>
    <w:p w:rsidR="00BA57CF" w:rsidRPr="00BA57CF" w:rsidRDefault="00BA57CF" w:rsidP="00BA57CF">
      <w:pPr>
        <w:shd w:val="clear" w:color="auto" w:fill="FFFFFF"/>
        <w:spacing w:after="318"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Undersecretaries</w:t>
      </w:r>
      <w:r w:rsidRPr="00BA57CF">
        <w:rPr>
          <w:rFonts w:ascii="open sans" w:eastAsia="Times New Roman" w:hAnsi="open sans" w:cs="Times New Roman"/>
          <w:color w:val="585858"/>
          <w:sz w:val="28"/>
          <w:szCs w:val="28"/>
        </w:rPr>
        <w:br/>
        <w:t>Assistant Secretaries</w:t>
      </w:r>
      <w:r w:rsidRPr="00BA57CF">
        <w:rPr>
          <w:rFonts w:ascii="open sans" w:eastAsia="Times New Roman" w:hAnsi="open sans" w:cs="Times New Roman"/>
          <w:color w:val="585858"/>
          <w:sz w:val="28"/>
          <w:szCs w:val="28"/>
        </w:rPr>
        <w:br/>
        <w:t>Bureau and Service Directors</w:t>
      </w:r>
      <w:r w:rsidRPr="00BA57CF">
        <w:rPr>
          <w:rFonts w:ascii="open sans" w:eastAsia="Times New Roman" w:hAnsi="open sans" w:cs="Times New Roman"/>
          <w:color w:val="585858"/>
          <w:sz w:val="28"/>
          <w:szCs w:val="28"/>
        </w:rPr>
        <w:br/>
        <w:t>Regional Directors</w:t>
      </w:r>
      <w:r w:rsidRPr="00BA57CF">
        <w:rPr>
          <w:rFonts w:ascii="open sans" w:eastAsia="Times New Roman" w:hAnsi="open sans" w:cs="Times New Roman"/>
          <w:color w:val="585858"/>
          <w:sz w:val="28"/>
          <w:szCs w:val="28"/>
        </w:rPr>
        <w:br/>
        <w:t>Schools Division Superintendents</w:t>
      </w:r>
      <w:r w:rsidRPr="00BA57CF">
        <w:rPr>
          <w:rFonts w:ascii="open sans" w:eastAsia="Times New Roman" w:hAnsi="open sans" w:cs="Times New Roman"/>
          <w:color w:val="585858"/>
          <w:sz w:val="28"/>
          <w:szCs w:val="28"/>
        </w:rPr>
        <w:br/>
        <w:t>Public and Private Elementary and Secondary School Heads</w:t>
      </w:r>
      <w:r w:rsidRPr="00BA57CF">
        <w:rPr>
          <w:rFonts w:ascii="open sans" w:eastAsia="Times New Roman" w:hAnsi="open sans" w:cs="Times New Roman"/>
          <w:color w:val="585858"/>
          <w:sz w:val="28"/>
          <w:szCs w:val="28"/>
        </w:rPr>
        <w:br/>
        <w:t>All Others Concerned</w:t>
      </w:r>
    </w:p>
    <w:p w:rsidR="00BA57CF" w:rsidRPr="00BA57CF" w:rsidRDefault="00BA57CF" w:rsidP="00BA57CF">
      <w:pPr>
        <w:shd w:val="clear" w:color="auto" w:fill="FFFFFF"/>
        <w:spacing w:after="318" w:line="240" w:lineRule="auto"/>
        <w:rPr>
          <w:ins w:id="0" w:author="Unknown"/>
          <w:rFonts w:ascii="open sans" w:eastAsia="Times New Roman" w:hAnsi="open sans" w:cs="Times New Roman"/>
          <w:color w:val="585858"/>
          <w:sz w:val="28"/>
          <w:szCs w:val="28"/>
        </w:rPr>
      </w:pPr>
      <w:ins w:id="1" w:author="Unknown">
        <w:r w:rsidRPr="00BA57CF">
          <w:rPr>
            <w:rFonts w:ascii="open sans" w:eastAsia="Times New Roman" w:hAnsi="open sans" w:cs="Times New Roman"/>
            <w:color w:val="585858"/>
            <w:sz w:val="28"/>
            <w:szCs w:val="28"/>
          </w:rPr>
          <w:t>1. The Department of Education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through the Bureau of Learner Support Services-School Health Division, shall implement the School-Based Feeding Program (SBFP) for Fiscal Year 2018, which aims to contribute to the improvement of classroom attendance and school performance of target beneficiaries to more than 85% per year, and encourage learners to go to school </w:t>
        </w:r>
        <w:proofErr w:type="spellStart"/>
        <w:r w:rsidRPr="00BA57CF">
          <w:rPr>
            <w:rFonts w:ascii="open sans" w:eastAsia="Times New Roman" w:hAnsi="open sans" w:cs="Times New Roman"/>
            <w:color w:val="585858"/>
            <w:sz w:val="28"/>
            <w:szCs w:val="28"/>
          </w:rPr>
          <w:t>everyday</w:t>
        </w:r>
        <w:proofErr w:type="spellEnd"/>
        <w:r w:rsidRPr="00BA57CF">
          <w:rPr>
            <w:rFonts w:ascii="open sans" w:eastAsia="Times New Roman" w:hAnsi="open sans" w:cs="Times New Roman"/>
            <w:color w:val="585858"/>
            <w:sz w:val="28"/>
            <w:szCs w:val="28"/>
          </w:rPr>
          <w:t>.</w:t>
        </w:r>
      </w:ins>
    </w:p>
    <w:p w:rsidR="00BA57CF" w:rsidRPr="00BA57CF" w:rsidRDefault="00BA57CF" w:rsidP="00BA57CF">
      <w:pPr>
        <w:shd w:val="clear" w:color="auto" w:fill="FFFFFF"/>
        <w:spacing w:after="318" w:line="240" w:lineRule="auto"/>
        <w:rPr>
          <w:ins w:id="2" w:author="Unknown"/>
          <w:rFonts w:ascii="open sans" w:eastAsia="Times New Roman" w:hAnsi="open sans" w:cs="Times New Roman"/>
          <w:color w:val="585858"/>
          <w:sz w:val="28"/>
          <w:szCs w:val="28"/>
        </w:rPr>
      </w:pPr>
      <w:ins w:id="3" w:author="Unknown">
        <w:r w:rsidRPr="00BA57CF">
          <w:rPr>
            <w:rFonts w:ascii="open sans" w:eastAsia="Times New Roman" w:hAnsi="open sans" w:cs="Times New Roman"/>
            <w:color w:val="585858"/>
            <w:sz w:val="28"/>
            <w:szCs w:val="28"/>
          </w:rPr>
          <w:t>2. For Fiscal Year 2018, the School-Based Feeding Program covers all undernourished learners from Kindergarten to Grade 6. The program shall also cover all Kindergarten learners in the Philippine Plan of Action for Nutrition (PPAN) priority areas to address stunting.</w:t>
        </w:r>
      </w:ins>
    </w:p>
    <w:p w:rsidR="00BA57CF" w:rsidRPr="00BA57CF" w:rsidRDefault="00BA57CF" w:rsidP="00BA57CF">
      <w:pPr>
        <w:shd w:val="clear" w:color="auto" w:fill="FFFFFF"/>
        <w:spacing w:after="318" w:line="240" w:lineRule="auto"/>
        <w:rPr>
          <w:ins w:id="4" w:author="Unknown"/>
          <w:rFonts w:ascii="open sans" w:eastAsia="Times New Roman" w:hAnsi="open sans" w:cs="Times New Roman"/>
          <w:color w:val="585858"/>
          <w:sz w:val="28"/>
          <w:szCs w:val="28"/>
        </w:rPr>
      </w:pPr>
      <w:ins w:id="5" w:author="Unknown">
        <w:r w:rsidRPr="00BA57CF">
          <w:rPr>
            <w:rFonts w:ascii="open sans" w:eastAsia="Times New Roman" w:hAnsi="open sans" w:cs="Times New Roman"/>
            <w:color w:val="585858"/>
            <w:sz w:val="28"/>
            <w:szCs w:val="28"/>
          </w:rPr>
          <w:t>3. The Supplemental Guidelines on the Implementation of the School-Based Feeding Program for Fiscal Year 2018, and the Manual on Community Participation in Government Procurement are enclosed for reference.</w:t>
        </w:r>
      </w:ins>
    </w:p>
    <w:p w:rsidR="00BA57CF" w:rsidRPr="00BA57CF" w:rsidRDefault="00BA57CF" w:rsidP="00BA57CF">
      <w:pPr>
        <w:shd w:val="clear" w:color="auto" w:fill="FFFFFF"/>
        <w:spacing w:after="318" w:line="240" w:lineRule="auto"/>
        <w:rPr>
          <w:ins w:id="6" w:author="Unknown"/>
          <w:rFonts w:ascii="open sans" w:eastAsia="Times New Roman" w:hAnsi="open sans" w:cs="Times New Roman"/>
          <w:color w:val="585858"/>
          <w:sz w:val="28"/>
          <w:szCs w:val="28"/>
        </w:rPr>
      </w:pPr>
      <w:ins w:id="7" w:author="Unknown">
        <w:r w:rsidRPr="00BA57CF">
          <w:rPr>
            <w:rFonts w:ascii="open sans" w:eastAsia="Times New Roman" w:hAnsi="open sans" w:cs="Times New Roman"/>
            <w:color w:val="585858"/>
            <w:sz w:val="28"/>
            <w:szCs w:val="28"/>
          </w:rPr>
          <w:lastRenderedPageBreak/>
          <w:t xml:space="preserve">4.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Order No. 39, s. 2017 entitled Operational Guidelines on the Implementation of the School-Based Feeding Program shall also be used as reference in the implementation of the program.</w:t>
        </w:r>
      </w:ins>
    </w:p>
    <w:p w:rsidR="00BA57CF" w:rsidRPr="00BA57CF" w:rsidRDefault="00BA57CF" w:rsidP="00BA57CF">
      <w:pPr>
        <w:shd w:val="clear" w:color="auto" w:fill="FFFFFF"/>
        <w:spacing w:after="318" w:line="240" w:lineRule="auto"/>
        <w:rPr>
          <w:ins w:id="8" w:author="Unknown"/>
          <w:rFonts w:ascii="open sans" w:eastAsia="Times New Roman" w:hAnsi="open sans" w:cs="Times New Roman"/>
          <w:color w:val="585858"/>
          <w:sz w:val="28"/>
          <w:szCs w:val="28"/>
        </w:rPr>
      </w:pPr>
      <w:ins w:id="9" w:author="Unknown">
        <w:r w:rsidRPr="00BA57CF">
          <w:rPr>
            <w:rFonts w:ascii="open sans" w:eastAsia="Times New Roman" w:hAnsi="open sans" w:cs="Times New Roman"/>
            <w:color w:val="585858"/>
            <w:sz w:val="28"/>
            <w:szCs w:val="28"/>
          </w:rPr>
          <w:t>5. This policy shall take effect immediately upon its publication at www.deped.gov.ph or in the Official Gazette or a newspaper of general circulation.</w:t>
        </w:r>
      </w:ins>
    </w:p>
    <w:p w:rsidR="00BA57CF" w:rsidRPr="00BA57CF" w:rsidRDefault="00BA57CF" w:rsidP="00BA57CF">
      <w:pPr>
        <w:shd w:val="clear" w:color="auto" w:fill="FFFFFF"/>
        <w:spacing w:after="318" w:line="240" w:lineRule="auto"/>
        <w:rPr>
          <w:ins w:id="10" w:author="Unknown"/>
          <w:rFonts w:ascii="open sans" w:eastAsia="Times New Roman" w:hAnsi="open sans" w:cs="Times New Roman"/>
          <w:color w:val="585858"/>
          <w:sz w:val="28"/>
          <w:szCs w:val="28"/>
        </w:rPr>
      </w:pPr>
      <w:ins w:id="11" w:author="Unknown">
        <w:r w:rsidRPr="00BA57CF">
          <w:rPr>
            <w:rFonts w:ascii="open sans" w:eastAsia="Times New Roman" w:hAnsi="open sans" w:cs="Times New Roman"/>
            <w:color w:val="585858"/>
            <w:sz w:val="28"/>
            <w:szCs w:val="28"/>
          </w:rPr>
          <w:t xml:space="preserve">6. For more information, contact the Bureau of Learner Support Services-School Health Division, 3rd Floor, </w:t>
        </w:r>
        <w:proofErr w:type="spellStart"/>
        <w:r w:rsidRPr="00BA57CF">
          <w:rPr>
            <w:rFonts w:ascii="open sans" w:eastAsia="Times New Roman" w:hAnsi="open sans" w:cs="Times New Roman"/>
            <w:color w:val="585858"/>
            <w:sz w:val="28"/>
            <w:szCs w:val="28"/>
          </w:rPr>
          <w:t>Mabini</w:t>
        </w:r>
        <w:proofErr w:type="spellEnd"/>
        <w:r w:rsidRPr="00BA57CF">
          <w:rPr>
            <w:rFonts w:ascii="open sans" w:eastAsia="Times New Roman" w:hAnsi="open sans" w:cs="Times New Roman"/>
            <w:color w:val="585858"/>
            <w:sz w:val="28"/>
            <w:szCs w:val="28"/>
          </w:rPr>
          <w:t xml:space="preserve"> Building, Department of Education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Central Office,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Complex, </w:t>
        </w:r>
        <w:proofErr w:type="spellStart"/>
        <w:proofErr w:type="gramStart"/>
        <w:r w:rsidRPr="00BA57CF">
          <w:rPr>
            <w:rFonts w:ascii="open sans" w:eastAsia="Times New Roman" w:hAnsi="open sans" w:cs="Times New Roman"/>
            <w:color w:val="585858"/>
            <w:sz w:val="28"/>
            <w:szCs w:val="28"/>
          </w:rPr>
          <w:t>Meralco</w:t>
        </w:r>
        <w:proofErr w:type="spellEnd"/>
        <w:proofErr w:type="gramEnd"/>
        <w:r w:rsidRPr="00BA57CF">
          <w:rPr>
            <w:rFonts w:ascii="open sans" w:eastAsia="Times New Roman" w:hAnsi="open sans" w:cs="Times New Roman"/>
            <w:color w:val="585858"/>
            <w:sz w:val="28"/>
            <w:szCs w:val="28"/>
          </w:rPr>
          <w:t xml:space="preserve"> Avenue, Pasig City at telephone no. </w:t>
        </w:r>
        <w:proofErr w:type="gramStart"/>
        <w:r w:rsidRPr="00BA57CF">
          <w:rPr>
            <w:rFonts w:ascii="open sans" w:eastAsia="Times New Roman" w:hAnsi="open sans" w:cs="Times New Roman"/>
            <w:color w:val="585858"/>
            <w:sz w:val="28"/>
            <w:szCs w:val="28"/>
          </w:rPr>
          <w:t>()2</w:t>
        </w:r>
        <w:proofErr w:type="gramEnd"/>
        <w:r w:rsidRPr="00BA57CF">
          <w:rPr>
            <w:rFonts w:ascii="open sans" w:eastAsia="Times New Roman" w:hAnsi="open sans" w:cs="Times New Roman"/>
            <w:color w:val="585858"/>
            <w:sz w:val="28"/>
            <w:szCs w:val="28"/>
          </w:rPr>
          <w:t>) 633-9935 or email at blss.shd@deped.gov.ph.</w:t>
        </w:r>
      </w:ins>
    </w:p>
    <w:p w:rsidR="00BA57CF" w:rsidRPr="00BA57CF" w:rsidRDefault="00BA57CF" w:rsidP="00BA57CF">
      <w:pPr>
        <w:shd w:val="clear" w:color="auto" w:fill="FFFFFF"/>
        <w:spacing w:after="318" w:line="240" w:lineRule="auto"/>
        <w:rPr>
          <w:ins w:id="12" w:author="Unknown"/>
          <w:rFonts w:ascii="open sans" w:eastAsia="Times New Roman" w:hAnsi="open sans" w:cs="Times New Roman"/>
          <w:color w:val="585858"/>
          <w:sz w:val="28"/>
          <w:szCs w:val="28"/>
        </w:rPr>
      </w:pPr>
      <w:ins w:id="13" w:author="Unknown">
        <w:r w:rsidRPr="00BA57CF">
          <w:rPr>
            <w:rFonts w:ascii="open sans" w:eastAsia="Times New Roman" w:hAnsi="open sans" w:cs="Times New Roman"/>
            <w:color w:val="585858"/>
            <w:sz w:val="28"/>
            <w:szCs w:val="28"/>
          </w:rPr>
          <w:t>7. Immediate dissemination of and strict compliance with this Order is directed.</w:t>
        </w:r>
      </w:ins>
    </w:p>
    <w:p w:rsidR="00BA57CF" w:rsidRPr="00BA57CF" w:rsidRDefault="00BA57CF" w:rsidP="00BA57CF">
      <w:pPr>
        <w:shd w:val="clear" w:color="auto" w:fill="FFFFFF"/>
        <w:spacing w:after="318" w:line="240" w:lineRule="auto"/>
        <w:jc w:val="right"/>
        <w:rPr>
          <w:ins w:id="14" w:author="Unknown"/>
          <w:rFonts w:ascii="open sans" w:eastAsia="Times New Roman" w:hAnsi="open sans" w:cs="Times New Roman"/>
          <w:color w:val="585858"/>
          <w:sz w:val="28"/>
          <w:szCs w:val="28"/>
        </w:rPr>
      </w:pPr>
      <w:ins w:id="15" w:author="Unknown">
        <w:r w:rsidRPr="00BA57CF">
          <w:rPr>
            <w:rFonts w:ascii="open sans" w:eastAsia="Times New Roman" w:hAnsi="open sans" w:cs="Times New Roman"/>
            <w:b/>
            <w:bCs/>
            <w:color w:val="585858"/>
            <w:sz w:val="28"/>
          </w:rPr>
          <w:t>LEONOR MAGTOLIS BRIONES</w:t>
        </w:r>
        <w:r w:rsidRPr="00BA57CF">
          <w:rPr>
            <w:rFonts w:ascii="open sans" w:eastAsia="Times New Roman" w:hAnsi="open sans" w:cs="Times New Roman"/>
            <w:color w:val="585858"/>
            <w:sz w:val="28"/>
            <w:szCs w:val="28"/>
          </w:rPr>
          <w:br/>
          <w:t>Secretary</w:t>
        </w:r>
      </w:ins>
    </w:p>
    <w:p w:rsidR="00BA57CF" w:rsidRPr="00BA57CF" w:rsidRDefault="00BA57CF" w:rsidP="00BA57CF">
      <w:pPr>
        <w:spacing w:before="505" w:after="505" w:line="240" w:lineRule="auto"/>
        <w:rPr>
          <w:ins w:id="16" w:author="Unknown"/>
          <w:rFonts w:ascii="Times New Roman" w:eastAsia="Times New Roman" w:hAnsi="Times New Roman" w:cs="Times New Roman"/>
          <w:sz w:val="24"/>
          <w:szCs w:val="24"/>
        </w:rPr>
      </w:pPr>
      <w:ins w:id="17" w:author="Unknown">
        <w:r w:rsidRPr="00BA57CF">
          <w:rPr>
            <w:rFonts w:ascii="Times New Roman" w:eastAsia="Times New Roman" w:hAnsi="Times New Roman" w:cs="Times New Roman"/>
            <w:sz w:val="24"/>
            <w:szCs w:val="24"/>
          </w:rPr>
          <w:pict>
            <v:rect id="_x0000_i1025" style="width:0;height:0" o:hralign="center" o:hrstd="t" o:hrnoshade="t" o:hr="t" fillcolor="#585858" stroked="f"/>
          </w:pict>
        </w:r>
      </w:ins>
    </w:p>
    <w:p w:rsidR="00BA57CF" w:rsidRPr="00BA57CF" w:rsidRDefault="00BA57CF" w:rsidP="00BA57CF">
      <w:pPr>
        <w:shd w:val="clear" w:color="auto" w:fill="FFFFFF"/>
        <w:spacing w:after="318" w:line="240" w:lineRule="auto"/>
        <w:rPr>
          <w:ins w:id="18" w:author="Unknown"/>
          <w:rFonts w:ascii="open sans" w:eastAsia="Times New Roman" w:hAnsi="open sans" w:cs="Times New Roman"/>
          <w:color w:val="585858"/>
          <w:sz w:val="28"/>
          <w:szCs w:val="28"/>
        </w:rPr>
      </w:pPr>
      <w:ins w:id="19" w:author="Unknown">
        <w:r w:rsidRPr="00BA57CF">
          <w:rPr>
            <w:rFonts w:ascii="open sans" w:eastAsia="Times New Roman" w:hAnsi="open sans" w:cs="Times New Roman"/>
            <w:color w:val="585858"/>
            <w:sz w:val="28"/>
            <w:szCs w:val="28"/>
          </w:rPr>
          <w:t xml:space="preserve">(Enclosure to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Order No. 015, s. 2018)</w:t>
        </w:r>
      </w:ins>
    </w:p>
    <w:p w:rsidR="00BA57CF" w:rsidRPr="00BA57CF" w:rsidRDefault="00BA57CF" w:rsidP="00BA57CF">
      <w:pPr>
        <w:shd w:val="clear" w:color="auto" w:fill="FFFFFF"/>
        <w:spacing w:before="374" w:after="187" w:line="240" w:lineRule="auto"/>
        <w:jc w:val="center"/>
        <w:outlineLvl w:val="2"/>
        <w:rPr>
          <w:ins w:id="20" w:author="Unknown"/>
          <w:rFonts w:ascii="roboto" w:eastAsia="Times New Roman" w:hAnsi="roboto" w:cs="Times New Roman"/>
          <w:color w:val="2D2D2D"/>
          <w:sz w:val="47"/>
          <w:szCs w:val="47"/>
        </w:rPr>
      </w:pPr>
      <w:ins w:id="21" w:author="Unknown">
        <w:r w:rsidRPr="00BA57CF">
          <w:rPr>
            <w:rFonts w:ascii="roboto" w:eastAsia="Times New Roman" w:hAnsi="roboto" w:cs="Times New Roman"/>
            <w:color w:val="2D2D2D"/>
            <w:sz w:val="47"/>
            <w:szCs w:val="47"/>
          </w:rPr>
          <w:t>SUPPLEMENTAL GUIDELINES ON THE IMPLEMENTATION OF SCHOOL-BASED FEEDING PROGRAM (SBFP) FOR FISCAL YEAR (FY) 2018</w:t>
        </w:r>
      </w:ins>
    </w:p>
    <w:p w:rsidR="00BA57CF" w:rsidRPr="00BA57CF" w:rsidRDefault="00BA57CF" w:rsidP="00BA57CF">
      <w:pPr>
        <w:shd w:val="clear" w:color="auto" w:fill="FFFFFF"/>
        <w:spacing w:before="374" w:after="187" w:line="240" w:lineRule="auto"/>
        <w:outlineLvl w:val="2"/>
        <w:rPr>
          <w:ins w:id="22" w:author="Unknown"/>
          <w:rFonts w:ascii="roboto" w:eastAsia="Times New Roman" w:hAnsi="roboto" w:cs="Times New Roman"/>
          <w:color w:val="2D2D2D"/>
          <w:sz w:val="47"/>
          <w:szCs w:val="47"/>
        </w:rPr>
      </w:pPr>
      <w:ins w:id="23" w:author="Unknown">
        <w:r w:rsidRPr="00BA57CF">
          <w:rPr>
            <w:rFonts w:ascii="roboto" w:eastAsia="Times New Roman" w:hAnsi="roboto" w:cs="Times New Roman"/>
            <w:color w:val="2D2D2D"/>
            <w:sz w:val="47"/>
            <w:szCs w:val="47"/>
          </w:rPr>
          <w:t>I. Rationale/Objectives</w:t>
        </w:r>
      </w:ins>
    </w:p>
    <w:p w:rsidR="00BA57CF" w:rsidRPr="00BA57CF" w:rsidRDefault="00BA57CF" w:rsidP="00BA57CF">
      <w:pPr>
        <w:shd w:val="clear" w:color="auto" w:fill="FFFFFF"/>
        <w:spacing w:after="318" w:line="240" w:lineRule="auto"/>
        <w:rPr>
          <w:ins w:id="24" w:author="Unknown"/>
          <w:rFonts w:ascii="open sans" w:eastAsia="Times New Roman" w:hAnsi="open sans" w:cs="Times New Roman"/>
          <w:color w:val="585858"/>
          <w:sz w:val="28"/>
          <w:szCs w:val="28"/>
        </w:rPr>
      </w:pPr>
      <w:ins w:id="25" w:author="Unknown">
        <w:r w:rsidRPr="00BA57CF">
          <w:rPr>
            <w:rFonts w:ascii="open sans" w:eastAsia="Times New Roman" w:hAnsi="open sans" w:cs="Times New Roman"/>
            <w:color w:val="585858"/>
            <w:sz w:val="28"/>
            <w:szCs w:val="28"/>
          </w:rPr>
          <w:lastRenderedPageBreak/>
          <w:t xml:space="preserve">The Department of Education will continue to implement SBFP nationwide in accordance with the General Appropriations Act (GAA) for the current year and will cover all identified target beneficiaries. The </w:t>
        </w:r>
        <w:proofErr w:type="gramStart"/>
        <w:r w:rsidRPr="00BA57CF">
          <w:rPr>
            <w:rFonts w:ascii="open sans" w:eastAsia="Times New Roman" w:hAnsi="open sans" w:cs="Times New Roman"/>
            <w:color w:val="585858"/>
            <w:sz w:val="28"/>
            <w:szCs w:val="28"/>
          </w:rPr>
          <w:t>program upholds its objectives in the improvement of classroom attendance of target beneficiaries to more than 85% per year, and encourage</w:t>
        </w:r>
        <w:proofErr w:type="gramEnd"/>
        <w:r w:rsidRPr="00BA57CF">
          <w:rPr>
            <w:rFonts w:ascii="open sans" w:eastAsia="Times New Roman" w:hAnsi="open sans" w:cs="Times New Roman"/>
            <w:color w:val="585858"/>
            <w:sz w:val="28"/>
            <w:szCs w:val="28"/>
          </w:rPr>
          <w:t xml:space="preserve"> learners to go to school every day.</w:t>
        </w:r>
      </w:ins>
    </w:p>
    <w:p w:rsidR="00BA57CF" w:rsidRPr="00BA57CF" w:rsidRDefault="00BA57CF" w:rsidP="00BA57CF">
      <w:pPr>
        <w:shd w:val="clear" w:color="auto" w:fill="FFFFFF"/>
        <w:spacing w:before="374" w:after="187" w:line="240" w:lineRule="auto"/>
        <w:outlineLvl w:val="2"/>
        <w:rPr>
          <w:ins w:id="26" w:author="Unknown"/>
          <w:rFonts w:ascii="roboto" w:eastAsia="Times New Roman" w:hAnsi="roboto" w:cs="Times New Roman"/>
          <w:color w:val="2D2D2D"/>
          <w:sz w:val="47"/>
          <w:szCs w:val="47"/>
        </w:rPr>
      </w:pPr>
      <w:ins w:id="27" w:author="Unknown">
        <w:r w:rsidRPr="00BA57CF">
          <w:rPr>
            <w:rFonts w:ascii="roboto" w:eastAsia="Times New Roman" w:hAnsi="roboto" w:cs="Times New Roman"/>
            <w:color w:val="2D2D2D"/>
            <w:sz w:val="47"/>
            <w:szCs w:val="47"/>
          </w:rPr>
          <w:t>II. Scope</w:t>
        </w:r>
      </w:ins>
    </w:p>
    <w:p w:rsidR="00BA57CF" w:rsidRPr="00BA57CF" w:rsidRDefault="00BA57CF" w:rsidP="00BA57CF">
      <w:pPr>
        <w:shd w:val="clear" w:color="auto" w:fill="FFFFFF"/>
        <w:spacing w:after="318" w:line="240" w:lineRule="auto"/>
        <w:rPr>
          <w:ins w:id="28" w:author="Unknown"/>
          <w:rFonts w:ascii="open sans" w:eastAsia="Times New Roman" w:hAnsi="open sans" w:cs="Times New Roman"/>
          <w:color w:val="585858"/>
          <w:sz w:val="28"/>
          <w:szCs w:val="28"/>
        </w:rPr>
      </w:pPr>
      <w:ins w:id="29" w:author="Unknown">
        <w:r w:rsidRPr="00BA57CF">
          <w:rPr>
            <w:rFonts w:ascii="open sans" w:eastAsia="Times New Roman" w:hAnsi="open sans" w:cs="Times New Roman"/>
            <w:color w:val="585858"/>
            <w:sz w:val="28"/>
            <w:szCs w:val="28"/>
          </w:rPr>
          <w:t>The priority target beneficiaries for SBFP shall be all undernourished (SW/W) Kinder to Grade 6, and all Kinder in selected Philippine Plan of Action for Nutrition (PPAN) areas with prevalence of stunting. Actual target beneficiaries shall be based on the Baseline (June-July) nutritional assessment of the current school year. The budget allocation for feeding per region/division for FY 2018 is attached to this Order.</w:t>
        </w:r>
      </w:ins>
    </w:p>
    <w:p w:rsidR="00BA57CF" w:rsidRPr="00BA57CF" w:rsidRDefault="00BA57CF" w:rsidP="00BA57CF">
      <w:pPr>
        <w:shd w:val="clear" w:color="auto" w:fill="FFFFFF"/>
        <w:spacing w:before="374" w:after="187" w:line="240" w:lineRule="auto"/>
        <w:outlineLvl w:val="2"/>
        <w:rPr>
          <w:ins w:id="30" w:author="Unknown"/>
          <w:rFonts w:ascii="roboto" w:eastAsia="Times New Roman" w:hAnsi="roboto" w:cs="Times New Roman"/>
          <w:color w:val="2D2D2D"/>
          <w:sz w:val="47"/>
          <w:szCs w:val="47"/>
        </w:rPr>
      </w:pPr>
      <w:ins w:id="31" w:author="Unknown">
        <w:r w:rsidRPr="00BA57CF">
          <w:rPr>
            <w:rFonts w:ascii="roboto" w:eastAsia="Times New Roman" w:hAnsi="roboto" w:cs="Times New Roman"/>
            <w:color w:val="2D2D2D"/>
            <w:sz w:val="47"/>
            <w:szCs w:val="47"/>
          </w:rPr>
          <w:t>III. Policy Statement</w:t>
        </w:r>
      </w:ins>
    </w:p>
    <w:p w:rsidR="00BA57CF" w:rsidRPr="00BA57CF" w:rsidRDefault="00BA57CF" w:rsidP="00BA57CF">
      <w:pPr>
        <w:shd w:val="clear" w:color="auto" w:fill="FFFFFF"/>
        <w:spacing w:after="318" w:line="240" w:lineRule="auto"/>
        <w:rPr>
          <w:ins w:id="32" w:author="Unknown"/>
          <w:rFonts w:ascii="open sans" w:eastAsia="Times New Roman" w:hAnsi="open sans" w:cs="Times New Roman"/>
          <w:color w:val="585858"/>
          <w:sz w:val="28"/>
          <w:szCs w:val="28"/>
        </w:rPr>
      </w:pPr>
      <w:ins w:id="33" w:author="Unknown">
        <w:r w:rsidRPr="00BA57CF">
          <w:rPr>
            <w:rFonts w:ascii="open sans" w:eastAsia="Times New Roman" w:hAnsi="open sans" w:cs="Times New Roman"/>
            <w:color w:val="585858"/>
            <w:sz w:val="28"/>
            <w:szCs w:val="28"/>
          </w:rPr>
          <w:t>This policy establishes the supplemental guidelines for the implementation of SBFP for the current school year/fiscal year.</w:t>
        </w:r>
      </w:ins>
    </w:p>
    <w:p w:rsidR="00BA57CF" w:rsidRPr="00BA57CF" w:rsidRDefault="00BA57CF" w:rsidP="00BA57CF">
      <w:pPr>
        <w:shd w:val="clear" w:color="auto" w:fill="FFFFFF"/>
        <w:spacing w:after="318" w:line="240" w:lineRule="auto"/>
        <w:rPr>
          <w:ins w:id="34" w:author="Unknown"/>
          <w:rFonts w:ascii="open sans" w:eastAsia="Times New Roman" w:hAnsi="open sans" w:cs="Times New Roman"/>
          <w:color w:val="585858"/>
          <w:sz w:val="28"/>
          <w:szCs w:val="28"/>
        </w:rPr>
      </w:pPr>
      <w:ins w:id="35" w:author="Unknown">
        <w:r w:rsidRPr="00BA57CF">
          <w:rPr>
            <w:rFonts w:ascii="open sans" w:eastAsia="Times New Roman" w:hAnsi="open sans" w:cs="Times New Roman"/>
            <w:color w:val="585858"/>
            <w:sz w:val="28"/>
            <w:szCs w:val="28"/>
          </w:rPr>
          <w:t>The program also aims to do the following:</w:t>
        </w:r>
      </w:ins>
    </w:p>
    <w:p w:rsidR="00BA57CF" w:rsidRPr="00BA57CF" w:rsidRDefault="00BA57CF" w:rsidP="00BA57CF">
      <w:pPr>
        <w:shd w:val="clear" w:color="auto" w:fill="FFFFFF"/>
        <w:spacing w:after="318" w:line="240" w:lineRule="auto"/>
        <w:rPr>
          <w:ins w:id="36" w:author="Unknown"/>
          <w:rFonts w:ascii="open sans" w:eastAsia="Times New Roman" w:hAnsi="open sans" w:cs="Times New Roman"/>
          <w:color w:val="585858"/>
          <w:sz w:val="28"/>
          <w:szCs w:val="28"/>
        </w:rPr>
      </w:pPr>
      <w:ins w:id="37" w:author="Unknown">
        <w:r w:rsidRPr="00BA57CF">
          <w:rPr>
            <w:rFonts w:ascii="open sans" w:eastAsia="Times New Roman" w:hAnsi="open sans" w:cs="Times New Roman"/>
            <w:color w:val="585858"/>
            <w:sz w:val="28"/>
            <w:szCs w:val="28"/>
          </w:rPr>
          <w:t>1. Provide feeding to learners, prioritizing the Severely Wasted (SW) and Wasted (W), and all Kinder in selected Philippine Plan of Action for Nutrition (PPAN) areas;</w:t>
        </w:r>
      </w:ins>
    </w:p>
    <w:p w:rsidR="00BA57CF" w:rsidRPr="00BA57CF" w:rsidRDefault="00BA57CF" w:rsidP="00BA57CF">
      <w:pPr>
        <w:shd w:val="clear" w:color="auto" w:fill="FFFFFF"/>
        <w:spacing w:after="318" w:line="240" w:lineRule="auto"/>
        <w:rPr>
          <w:ins w:id="38" w:author="Unknown"/>
          <w:rFonts w:ascii="open sans" w:eastAsia="Times New Roman" w:hAnsi="open sans" w:cs="Times New Roman"/>
          <w:color w:val="585858"/>
          <w:sz w:val="28"/>
          <w:szCs w:val="28"/>
        </w:rPr>
      </w:pPr>
      <w:ins w:id="39" w:author="Unknown">
        <w:r w:rsidRPr="00BA57CF">
          <w:rPr>
            <w:rFonts w:ascii="open sans" w:eastAsia="Times New Roman" w:hAnsi="open sans" w:cs="Times New Roman"/>
            <w:color w:val="585858"/>
            <w:sz w:val="28"/>
            <w:szCs w:val="28"/>
          </w:rPr>
          <w:t>2. Improve the nutritional status of the SW/W and all Kinder (PPAN areas) learners at the end of at least 120 feeding days;</w:t>
        </w:r>
      </w:ins>
    </w:p>
    <w:p w:rsidR="00BA57CF" w:rsidRPr="00BA57CF" w:rsidRDefault="00BA57CF" w:rsidP="00BA57CF">
      <w:pPr>
        <w:shd w:val="clear" w:color="auto" w:fill="FFFFFF"/>
        <w:spacing w:after="318" w:line="240" w:lineRule="auto"/>
        <w:rPr>
          <w:ins w:id="40" w:author="Unknown"/>
          <w:rFonts w:ascii="open sans" w:eastAsia="Times New Roman" w:hAnsi="open sans" w:cs="Times New Roman"/>
          <w:color w:val="585858"/>
          <w:sz w:val="28"/>
          <w:szCs w:val="28"/>
        </w:rPr>
      </w:pPr>
      <w:ins w:id="41" w:author="Unknown">
        <w:r w:rsidRPr="00BA57CF">
          <w:rPr>
            <w:rFonts w:ascii="open sans" w:eastAsia="Times New Roman" w:hAnsi="open sans" w:cs="Times New Roman"/>
            <w:color w:val="585858"/>
            <w:sz w:val="28"/>
            <w:szCs w:val="28"/>
          </w:rPr>
          <w:t xml:space="preserve">3. Ensure 100% </w:t>
        </w:r>
        <w:proofErr w:type="spellStart"/>
        <w:r w:rsidRPr="00BA57CF">
          <w:rPr>
            <w:rFonts w:ascii="open sans" w:eastAsia="Times New Roman" w:hAnsi="open sans" w:cs="Times New Roman"/>
            <w:color w:val="585858"/>
            <w:sz w:val="28"/>
            <w:szCs w:val="28"/>
          </w:rPr>
          <w:t>deworming</w:t>
        </w:r>
        <w:proofErr w:type="spellEnd"/>
        <w:r w:rsidRPr="00BA57CF">
          <w:rPr>
            <w:rFonts w:ascii="open sans" w:eastAsia="Times New Roman" w:hAnsi="open sans" w:cs="Times New Roman"/>
            <w:color w:val="585858"/>
            <w:sz w:val="28"/>
            <w:szCs w:val="28"/>
          </w:rPr>
          <w:t xml:space="preserve"> of target beneficiaries prior to the feeding activity;</w:t>
        </w:r>
      </w:ins>
    </w:p>
    <w:p w:rsidR="00BA57CF" w:rsidRPr="00BA57CF" w:rsidRDefault="00BA57CF" w:rsidP="00BA57CF">
      <w:pPr>
        <w:shd w:val="clear" w:color="auto" w:fill="FFFFFF"/>
        <w:spacing w:after="318" w:line="240" w:lineRule="auto"/>
        <w:rPr>
          <w:ins w:id="42" w:author="Unknown"/>
          <w:rFonts w:ascii="open sans" w:eastAsia="Times New Roman" w:hAnsi="open sans" w:cs="Times New Roman"/>
          <w:color w:val="585858"/>
          <w:sz w:val="28"/>
          <w:szCs w:val="28"/>
        </w:rPr>
      </w:pPr>
      <w:ins w:id="43" w:author="Unknown">
        <w:r w:rsidRPr="00BA57CF">
          <w:rPr>
            <w:rFonts w:ascii="open sans" w:eastAsia="Times New Roman" w:hAnsi="open sans" w:cs="Times New Roman"/>
            <w:color w:val="585858"/>
            <w:sz w:val="28"/>
            <w:szCs w:val="28"/>
          </w:rPr>
          <w:lastRenderedPageBreak/>
          <w:t xml:space="preserve">4. Conduct group daily hand washing and tooth brushing activities as stipulated in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Order No. 10, s. 2016, to impart development of positive health promoting values and behaviors;</w:t>
        </w:r>
      </w:ins>
    </w:p>
    <w:p w:rsidR="00BA57CF" w:rsidRPr="00BA57CF" w:rsidRDefault="00BA57CF" w:rsidP="00BA57CF">
      <w:pPr>
        <w:shd w:val="clear" w:color="auto" w:fill="FFFFFF"/>
        <w:spacing w:after="318" w:line="240" w:lineRule="auto"/>
        <w:rPr>
          <w:ins w:id="44" w:author="Unknown"/>
          <w:rFonts w:ascii="open sans" w:eastAsia="Times New Roman" w:hAnsi="open sans" w:cs="Times New Roman"/>
          <w:color w:val="585858"/>
          <w:sz w:val="28"/>
          <w:szCs w:val="28"/>
        </w:rPr>
      </w:pPr>
      <w:ins w:id="45" w:author="Unknown">
        <w:r w:rsidRPr="00BA57CF">
          <w:rPr>
            <w:rFonts w:ascii="open sans" w:eastAsia="Times New Roman" w:hAnsi="open sans" w:cs="Times New Roman"/>
            <w:color w:val="585858"/>
            <w:sz w:val="28"/>
            <w:szCs w:val="28"/>
          </w:rPr>
          <w:t>5. Promote health and nutrition information and awareness among target beneficiaries through the K to 12 Curriculum and its alternative modalities of education; and</w:t>
        </w:r>
      </w:ins>
    </w:p>
    <w:p w:rsidR="00BA57CF" w:rsidRPr="00BA57CF" w:rsidRDefault="00BA57CF" w:rsidP="00BA57CF">
      <w:pPr>
        <w:shd w:val="clear" w:color="auto" w:fill="FFFFFF"/>
        <w:spacing w:after="318" w:line="240" w:lineRule="auto"/>
        <w:rPr>
          <w:ins w:id="46" w:author="Unknown"/>
          <w:rFonts w:ascii="open sans" w:eastAsia="Times New Roman" w:hAnsi="open sans" w:cs="Times New Roman"/>
          <w:color w:val="585858"/>
          <w:sz w:val="28"/>
          <w:szCs w:val="28"/>
        </w:rPr>
      </w:pPr>
      <w:ins w:id="47" w:author="Unknown">
        <w:r w:rsidRPr="00BA57CF">
          <w:rPr>
            <w:rFonts w:ascii="open sans" w:eastAsia="Times New Roman" w:hAnsi="open sans" w:cs="Times New Roman"/>
            <w:color w:val="585858"/>
            <w:sz w:val="28"/>
            <w:szCs w:val="28"/>
          </w:rPr>
          <w:t xml:space="preserve">6. Encourage </w:t>
        </w:r>
        <w:proofErr w:type="spellStart"/>
        <w:r w:rsidRPr="00BA57CF">
          <w:rPr>
            <w:rFonts w:ascii="open sans" w:eastAsia="Times New Roman" w:hAnsi="open sans" w:cs="Times New Roman"/>
            <w:color w:val="585858"/>
            <w:sz w:val="28"/>
            <w:szCs w:val="28"/>
          </w:rPr>
          <w:t>Gulayan</w:t>
        </w:r>
        <w:proofErr w:type="spellEnd"/>
        <w:r w:rsidRPr="00BA57CF">
          <w:rPr>
            <w:rFonts w:ascii="open sans" w:eastAsia="Times New Roman" w:hAnsi="open sans" w:cs="Times New Roman"/>
            <w:color w:val="585858"/>
            <w:sz w:val="28"/>
            <w:szCs w:val="28"/>
          </w:rPr>
          <w:t xml:space="preserve"> </w:t>
        </w:r>
        <w:proofErr w:type="spellStart"/>
        <w:proofErr w:type="gramStart"/>
        <w:r w:rsidRPr="00BA57CF">
          <w:rPr>
            <w:rFonts w:ascii="open sans" w:eastAsia="Times New Roman" w:hAnsi="open sans" w:cs="Times New Roman"/>
            <w:color w:val="585858"/>
            <w:sz w:val="28"/>
            <w:szCs w:val="28"/>
          </w:rPr>
          <w:t>sa</w:t>
        </w:r>
        <w:proofErr w:type="spellEnd"/>
        <w:proofErr w:type="gramEnd"/>
        <w:r w:rsidRPr="00BA57CF">
          <w:rPr>
            <w:rFonts w:ascii="open sans" w:eastAsia="Times New Roman" w:hAnsi="open sans" w:cs="Times New Roman"/>
            <w:color w:val="585858"/>
            <w:sz w:val="28"/>
            <w:szCs w:val="28"/>
          </w:rPr>
          <w:t xml:space="preserve"> </w:t>
        </w:r>
        <w:proofErr w:type="spellStart"/>
        <w:r w:rsidRPr="00BA57CF">
          <w:rPr>
            <w:rFonts w:ascii="open sans" w:eastAsia="Times New Roman" w:hAnsi="open sans" w:cs="Times New Roman"/>
            <w:color w:val="585858"/>
            <w:sz w:val="28"/>
            <w:szCs w:val="28"/>
          </w:rPr>
          <w:t>Paaralan</w:t>
        </w:r>
        <w:proofErr w:type="spellEnd"/>
        <w:r w:rsidRPr="00BA57CF">
          <w:rPr>
            <w:rFonts w:ascii="open sans" w:eastAsia="Times New Roman" w:hAnsi="open sans" w:cs="Times New Roman"/>
            <w:color w:val="585858"/>
            <w:sz w:val="28"/>
            <w:szCs w:val="28"/>
          </w:rPr>
          <w:t xml:space="preserve"> Program (GPP) and backyard vegetable gardening to augment the feeding program and to complement the nutrition and poverty-reduction initiatives of the Government.</w:t>
        </w:r>
      </w:ins>
    </w:p>
    <w:p w:rsidR="00BA57CF" w:rsidRPr="00BA57CF" w:rsidRDefault="00BA57CF" w:rsidP="00BA57CF">
      <w:pPr>
        <w:shd w:val="clear" w:color="auto" w:fill="FFFFFF"/>
        <w:spacing w:before="374" w:after="187" w:line="240" w:lineRule="auto"/>
        <w:outlineLvl w:val="2"/>
        <w:rPr>
          <w:ins w:id="48" w:author="Unknown"/>
          <w:rFonts w:ascii="roboto" w:eastAsia="Times New Roman" w:hAnsi="roboto" w:cs="Times New Roman"/>
          <w:color w:val="2D2D2D"/>
          <w:sz w:val="47"/>
          <w:szCs w:val="47"/>
        </w:rPr>
      </w:pPr>
      <w:ins w:id="49" w:author="Unknown">
        <w:r w:rsidRPr="00BA57CF">
          <w:rPr>
            <w:rFonts w:ascii="roboto" w:eastAsia="Times New Roman" w:hAnsi="roboto" w:cs="Times New Roman"/>
            <w:color w:val="2D2D2D"/>
            <w:sz w:val="47"/>
            <w:szCs w:val="47"/>
          </w:rPr>
          <w:t xml:space="preserve">IV. Procedures and Fund </w:t>
        </w:r>
        <w:proofErr w:type="spellStart"/>
        <w:r w:rsidRPr="00BA57CF">
          <w:rPr>
            <w:rFonts w:ascii="roboto" w:eastAsia="Times New Roman" w:hAnsi="roboto" w:cs="Times New Roman"/>
            <w:color w:val="2D2D2D"/>
            <w:sz w:val="47"/>
            <w:szCs w:val="47"/>
          </w:rPr>
          <w:t>Availment</w:t>
        </w:r>
        <w:proofErr w:type="spellEnd"/>
        <w:r w:rsidRPr="00BA57CF">
          <w:rPr>
            <w:rFonts w:ascii="roboto" w:eastAsia="Times New Roman" w:hAnsi="roboto" w:cs="Times New Roman"/>
            <w:color w:val="2D2D2D"/>
            <w:sz w:val="47"/>
            <w:szCs w:val="47"/>
          </w:rPr>
          <w:t>/Release</w:t>
        </w:r>
      </w:ins>
    </w:p>
    <w:p w:rsidR="00BA57CF" w:rsidRPr="00BA57CF" w:rsidRDefault="00BA57CF" w:rsidP="00BA57CF">
      <w:pPr>
        <w:shd w:val="clear" w:color="auto" w:fill="FFFFFF"/>
        <w:spacing w:after="318" w:line="240" w:lineRule="auto"/>
        <w:rPr>
          <w:ins w:id="50" w:author="Unknown"/>
          <w:rFonts w:ascii="open sans" w:eastAsia="Times New Roman" w:hAnsi="open sans" w:cs="Times New Roman"/>
          <w:color w:val="585858"/>
          <w:sz w:val="28"/>
          <w:szCs w:val="28"/>
        </w:rPr>
      </w:pPr>
      <w:ins w:id="51" w:author="Unknown">
        <w:r w:rsidRPr="00BA57CF">
          <w:rPr>
            <w:rFonts w:ascii="open sans" w:eastAsia="Times New Roman" w:hAnsi="open sans" w:cs="Times New Roman"/>
            <w:b/>
            <w:bCs/>
            <w:color w:val="585858"/>
            <w:sz w:val="28"/>
          </w:rPr>
          <w:t>A. Procedures</w:t>
        </w:r>
      </w:ins>
    </w:p>
    <w:p w:rsidR="00BA57CF" w:rsidRPr="00BA57CF" w:rsidRDefault="00BA57CF" w:rsidP="00BA57CF">
      <w:pPr>
        <w:shd w:val="clear" w:color="auto" w:fill="FFFFFF"/>
        <w:spacing w:after="318" w:line="240" w:lineRule="auto"/>
        <w:rPr>
          <w:ins w:id="52" w:author="Unknown"/>
          <w:rFonts w:ascii="open sans" w:eastAsia="Times New Roman" w:hAnsi="open sans" w:cs="Times New Roman"/>
          <w:color w:val="585858"/>
          <w:sz w:val="28"/>
          <w:szCs w:val="28"/>
        </w:rPr>
      </w:pPr>
      <w:ins w:id="53" w:author="Unknown">
        <w:r w:rsidRPr="00BA57CF">
          <w:rPr>
            <w:rFonts w:ascii="open sans" w:eastAsia="Times New Roman" w:hAnsi="open sans" w:cs="Times New Roman"/>
            <w:color w:val="585858"/>
            <w:sz w:val="28"/>
            <w:szCs w:val="28"/>
          </w:rPr>
          <w:t xml:space="preserve">Allotment for SBFP is comprehensively released to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ROs per DBM National Budget Circular (NBC) No. 573 on the Release of 2018 Funds.</w:t>
        </w:r>
      </w:ins>
    </w:p>
    <w:p w:rsidR="00BA57CF" w:rsidRPr="00BA57CF" w:rsidRDefault="00BA57CF" w:rsidP="00BA57CF">
      <w:pPr>
        <w:shd w:val="clear" w:color="auto" w:fill="FFFFFF"/>
        <w:spacing w:after="318" w:line="240" w:lineRule="auto"/>
        <w:rPr>
          <w:ins w:id="54" w:author="Unknown"/>
          <w:rFonts w:ascii="open sans" w:eastAsia="Times New Roman" w:hAnsi="open sans" w:cs="Times New Roman"/>
          <w:color w:val="585858"/>
          <w:sz w:val="28"/>
          <w:szCs w:val="28"/>
        </w:rPr>
      </w:pPr>
      <w:ins w:id="55" w:author="Unknown">
        <w:r w:rsidRPr="00BA57CF">
          <w:rPr>
            <w:rFonts w:ascii="open sans" w:eastAsia="Times New Roman" w:hAnsi="open sans" w:cs="Times New Roman"/>
            <w:color w:val="585858"/>
            <w:sz w:val="28"/>
            <w:szCs w:val="28"/>
          </w:rPr>
          <w:t xml:space="preserve">Under the General Appropriations Act (GAA) FY 2018, Sec. 18 of the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Special Provisions states that – In the implementation of the School-Based Feeding Program (SBFP), ingredients for the provision of food commodities shall be sourced locally. Public schools, whenever applicable, shall endeavor to procure these ingredients from any of the following local sources:</w:t>
        </w:r>
      </w:ins>
    </w:p>
    <w:p w:rsidR="00BA57CF" w:rsidRPr="00BA57CF" w:rsidRDefault="00BA57CF" w:rsidP="00BA57CF">
      <w:pPr>
        <w:shd w:val="clear" w:color="auto" w:fill="FFFFFF"/>
        <w:spacing w:after="318" w:line="240" w:lineRule="auto"/>
        <w:rPr>
          <w:ins w:id="56" w:author="Unknown"/>
          <w:rFonts w:ascii="open sans" w:eastAsia="Times New Roman" w:hAnsi="open sans" w:cs="Times New Roman"/>
          <w:color w:val="585858"/>
          <w:sz w:val="28"/>
          <w:szCs w:val="28"/>
        </w:rPr>
      </w:pPr>
      <w:ins w:id="57" w:author="Unknown">
        <w:r w:rsidRPr="00BA57CF">
          <w:rPr>
            <w:rFonts w:ascii="open sans" w:eastAsia="Times New Roman" w:hAnsi="open sans" w:cs="Times New Roman"/>
            <w:color w:val="585858"/>
            <w:sz w:val="28"/>
            <w:szCs w:val="28"/>
          </w:rPr>
          <w:t xml:space="preserve">1. The school’s vegetable garden established under the </w:t>
        </w:r>
        <w:proofErr w:type="spellStart"/>
        <w:r w:rsidRPr="00BA57CF">
          <w:rPr>
            <w:rFonts w:ascii="open sans" w:eastAsia="Times New Roman" w:hAnsi="open sans" w:cs="Times New Roman"/>
            <w:color w:val="585858"/>
            <w:sz w:val="28"/>
            <w:szCs w:val="28"/>
          </w:rPr>
          <w:t>Gulayan</w:t>
        </w:r>
        <w:proofErr w:type="spellEnd"/>
        <w:r w:rsidRPr="00BA57CF">
          <w:rPr>
            <w:rFonts w:ascii="open sans" w:eastAsia="Times New Roman" w:hAnsi="open sans" w:cs="Times New Roman"/>
            <w:color w:val="585858"/>
            <w:sz w:val="28"/>
            <w:szCs w:val="28"/>
          </w:rPr>
          <w:t xml:space="preserve"> </w:t>
        </w:r>
        <w:proofErr w:type="spellStart"/>
        <w:proofErr w:type="gramStart"/>
        <w:r w:rsidRPr="00BA57CF">
          <w:rPr>
            <w:rFonts w:ascii="open sans" w:eastAsia="Times New Roman" w:hAnsi="open sans" w:cs="Times New Roman"/>
            <w:color w:val="585858"/>
            <w:sz w:val="28"/>
            <w:szCs w:val="28"/>
          </w:rPr>
          <w:t>sa</w:t>
        </w:r>
        <w:proofErr w:type="spellEnd"/>
        <w:proofErr w:type="gramEnd"/>
        <w:r w:rsidRPr="00BA57CF">
          <w:rPr>
            <w:rFonts w:ascii="open sans" w:eastAsia="Times New Roman" w:hAnsi="open sans" w:cs="Times New Roman"/>
            <w:color w:val="585858"/>
            <w:sz w:val="28"/>
            <w:szCs w:val="28"/>
          </w:rPr>
          <w:t xml:space="preserve"> </w:t>
        </w:r>
        <w:proofErr w:type="spellStart"/>
        <w:r w:rsidRPr="00BA57CF">
          <w:rPr>
            <w:rFonts w:ascii="open sans" w:eastAsia="Times New Roman" w:hAnsi="open sans" w:cs="Times New Roman"/>
            <w:color w:val="585858"/>
            <w:sz w:val="28"/>
            <w:szCs w:val="28"/>
          </w:rPr>
          <w:t>Paaralan</w:t>
        </w:r>
        <w:proofErr w:type="spellEnd"/>
        <w:r w:rsidRPr="00BA57CF">
          <w:rPr>
            <w:rFonts w:ascii="open sans" w:eastAsia="Times New Roman" w:hAnsi="open sans" w:cs="Times New Roman"/>
            <w:color w:val="585858"/>
            <w:sz w:val="28"/>
            <w:szCs w:val="28"/>
          </w:rPr>
          <w:t xml:space="preserve"> Program (GPP);</w:t>
        </w:r>
      </w:ins>
    </w:p>
    <w:p w:rsidR="00BA57CF" w:rsidRPr="00BA57CF" w:rsidRDefault="00BA57CF" w:rsidP="00BA57CF">
      <w:pPr>
        <w:shd w:val="clear" w:color="auto" w:fill="FFFFFF"/>
        <w:spacing w:after="318" w:line="240" w:lineRule="auto"/>
        <w:rPr>
          <w:ins w:id="58" w:author="Unknown"/>
          <w:rFonts w:ascii="open sans" w:eastAsia="Times New Roman" w:hAnsi="open sans" w:cs="Times New Roman"/>
          <w:color w:val="585858"/>
          <w:sz w:val="28"/>
          <w:szCs w:val="28"/>
        </w:rPr>
      </w:pPr>
      <w:ins w:id="59" w:author="Unknown">
        <w:r w:rsidRPr="00BA57CF">
          <w:rPr>
            <w:rFonts w:ascii="open sans" w:eastAsia="Times New Roman" w:hAnsi="open sans" w:cs="Times New Roman"/>
            <w:color w:val="585858"/>
            <w:sz w:val="28"/>
            <w:szCs w:val="28"/>
          </w:rPr>
          <w:t>2. Home and communal gardens established by the families of SBFP beneficiaries; and</w:t>
        </w:r>
      </w:ins>
    </w:p>
    <w:p w:rsidR="00BA57CF" w:rsidRPr="00BA57CF" w:rsidRDefault="00BA57CF" w:rsidP="00BA57CF">
      <w:pPr>
        <w:shd w:val="clear" w:color="auto" w:fill="FFFFFF"/>
        <w:spacing w:after="318" w:line="240" w:lineRule="auto"/>
        <w:rPr>
          <w:ins w:id="60" w:author="Unknown"/>
          <w:rFonts w:ascii="open sans" w:eastAsia="Times New Roman" w:hAnsi="open sans" w:cs="Times New Roman"/>
          <w:color w:val="585858"/>
          <w:sz w:val="28"/>
          <w:szCs w:val="28"/>
        </w:rPr>
      </w:pPr>
      <w:ins w:id="61" w:author="Unknown">
        <w:r w:rsidRPr="00BA57CF">
          <w:rPr>
            <w:rFonts w:ascii="open sans" w:eastAsia="Times New Roman" w:hAnsi="open sans" w:cs="Times New Roman"/>
            <w:color w:val="585858"/>
            <w:sz w:val="28"/>
            <w:szCs w:val="28"/>
          </w:rPr>
          <w:t>3. Local farmers especially those identified by the DSWD to be living in poverty under the National Household Targeting System for Poverty Reduction (NHTS-PR).</w:t>
        </w:r>
      </w:ins>
    </w:p>
    <w:p w:rsidR="00BA57CF" w:rsidRPr="00BA57CF" w:rsidRDefault="00BA57CF" w:rsidP="00BA57CF">
      <w:pPr>
        <w:shd w:val="clear" w:color="auto" w:fill="FFFFFF"/>
        <w:spacing w:after="318" w:line="240" w:lineRule="auto"/>
        <w:rPr>
          <w:ins w:id="62" w:author="Unknown"/>
          <w:rFonts w:ascii="open sans" w:eastAsia="Times New Roman" w:hAnsi="open sans" w:cs="Times New Roman"/>
          <w:color w:val="585858"/>
          <w:sz w:val="28"/>
          <w:szCs w:val="28"/>
        </w:rPr>
      </w:pPr>
      <w:ins w:id="63" w:author="Unknown">
        <w:r w:rsidRPr="00BA57CF">
          <w:rPr>
            <w:rFonts w:ascii="open sans" w:eastAsia="Times New Roman" w:hAnsi="open sans" w:cs="Times New Roman"/>
            <w:color w:val="585858"/>
            <w:sz w:val="28"/>
            <w:szCs w:val="28"/>
          </w:rPr>
          <w:lastRenderedPageBreak/>
          <w:t>The ROs shall download the funds in full or tranches depending on the kind of procurement modality the SDOs/Schools will adapt, i.e. if Division procurement – full amount shall be downloaded to the SDO to facilitate procurement at the division level. The ROs or SDOs have the options to implement SBFP thru various procurement/food preparation modalities (as stated in the DO No. 39 s. 2017).</w:t>
        </w:r>
      </w:ins>
    </w:p>
    <w:p w:rsidR="00BA57CF" w:rsidRPr="00BA57CF" w:rsidRDefault="00BA57CF" w:rsidP="00BA57CF">
      <w:pPr>
        <w:shd w:val="clear" w:color="auto" w:fill="FFFFFF"/>
        <w:spacing w:line="240" w:lineRule="auto"/>
        <w:rPr>
          <w:ins w:id="64" w:author="Unknown"/>
          <w:rFonts w:ascii="open sans" w:eastAsia="Times New Roman" w:hAnsi="open sans" w:cs="Times New Roman"/>
          <w:caps/>
          <w:color w:val="585858"/>
          <w:sz w:val="28"/>
          <w:szCs w:val="28"/>
        </w:rPr>
      </w:pPr>
      <w:ins w:id="65" w:author="Unknown">
        <w:r w:rsidRPr="00BA57CF">
          <w:rPr>
            <w:rFonts w:ascii="roboto" w:eastAsia="Times New Roman" w:hAnsi="roboto" w:cs="Times New Roman"/>
            <w:caps/>
            <w:color w:val="2D2D2D"/>
            <w:sz w:val="28"/>
          </w:rPr>
          <w:t>MORE FROM TEACHERPH</w:t>
        </w:r>
      </w:ins>
    </w:p>
    <w:p w:rsidR="00BA57CF" w:rsidRPr="00BA57CF" w:rsidRDefault="00BA57CF" w:rsidP="00BA57CF">
      <w:pPr>
        <w:shd w:val="clear" w:color="auto" w:fill="FFFFFF"/>
        <w:spacing w:after="112" w:line="240" w:lineRule="auto"/>
        <w:rPr>
          <w:ins w:id="66" w:author="Unknown"/>
          <w:rFonts w:ascii="open sans" w:eastAsia="Times New Roman" w:hAnsi="open sans" w:cs="Times New Roman"/>
          <w:color w:val="585858"/>
          <w:sz w:val="28"/>
          <w:szCs w:val="28"/>
        </w:rPr>
      </w:pPr>
      <w:ins w:id="67" w:author="Unknown">
        <w:r w:rsidRPr="00BA57CF">
          <w:rPr>
            <w:rFonts w:ascii="roboto" w:eastAsia="Times New Roman" w:hAnsi="roboto" w:cs="Times New Roman"/>
            <w:caps/>
            <w:color w:val="585858"/>
          </w:rPr>
          <w:fldChar w:fldCharType="begin"/>
        </w:r>
        <w:r w:rsidRPr="00BA57CF">
          <w:rPr>
            <w:rFonts w:ascii="roboto" w:eastAsia="Times New Roman" w:hAnsi="roboto" w:cs="Times New Roman"/>
            <w:caps/>
            <w:color w:val="585858"/>
          </w:rPr>
          <w:instrText xml:space="preserve"> HYPERLINK "https://www.teacherph.com/category/issuances/deped-order/" </w:instrText>
        </w:r>
        <w:r w:rsidRPr="00BA57CF">
          <w:rPr>
            <w:rFonts w:ascii="roboto" w:eastAsia="Times New Roman" w:hAnsi="roboto" w:cs="Times New Roman"/>
            <w:caps/>
            <w:color w:val="585858"/>
          </w:rPr>
          <w:fldChar w:fldCharType="separate"/>
        </w:r>
        <w:r w:rsidRPr="00BA57CF">
          <w:rPr>
            <w:rFonts w:ascii="roboto" w:eastAsia="Times New Roman" w:hAnsi="roboto" w:cs="Times New Roman"/>
            <w:caps/>
            <w:color w:val="0000FF"/>
          </w:rPr>
          <w:t>DEPED ORDER</w:t>
        </w:r>
        <w:r w:rsidRPr="00BA57CF">
          <w:rPr>
            <w:rFonts w:ascii="roboto" w:eastAsia="Times New Roman" w:hAnsi="roboto" w:cs="Times New Roman"/>
            <w:caps/>
            <w:color w:val="585858"/>
          </w:rPr>
          <w:fldChar w:fldCharType="end"/>
        </w:r>
      </w:ins>
    </w:p>
    <w:p w:rsidR="00BA57CF" w:rsidRPr="00BA57CF" w:rsidRDefault="00BA57CF" w:rsidP="00BA57CF">
      <w:pPr>
        <w:shd w:val="clear" w:color="auto" w:fill="FFFFFF"/>
        <w:spacing w:after="0" w:line="374" w:lineRule="atLeast"/>
        <w:rPr>
          <w:ins w:id="68" w:author="Unknown"/>
          <w:rFonts w:ascii="roboto" w:eastAsia="Times New Roman" w:hAnsi="roboto" w:cs="Times New Roman"/>
          <w:color w:val="383838"/>
          <w:sz w:val="26"/>
          <w:szCs w:val="26"/>
        </w:rPr>
      </w:pPr>
      <w:ins w:id="69" w:author="Unknown">
        <w:r w:rsidRPr="00BA57CF">
          <w:rPr>
            <w:rFonts w:ascii="roboto" w:eastAsia="Times New Roman" w:hAnsi="roboto" w:cs="Times New Roman"/>
            <w:color w:val="383838"/>
            <w:sz w:val="26"/>
            <w:szCs w:val="26"/>
          </w:rPr>
          <w:fldChar w:fldCharType="begin"/>
        </w:r>
        <w:r w:rsidRPr="00BA57CF">
          <w:rPr>
            <w:rFonts w:ascii="roboto" w:eastAsia="Times New Roman" w:hAnsi="roboto" w:cs="Times New Roman"/>
            <w:color w:val="383838"/>
            <w:sz w:val="26"/>
            <w:szCs w:val="26"/>
          </w:rPr>
          <w:instrText xml:space="preserve"> HYPERLINK "https://www.teacherph.com/early-language-literacy-and-numeracy-program-funds/" </w:instrText>
        </w:r>
        <w:r w:rsidRPr="00BA57CF">
          <w:rPr>
            <w:rFonts w:ascii="roboto" w:eastAsia="Times New Roman" w:hAnsi="roboto" w:cs="Times New Roman"/>
            <w:color w:val="383838"/>
            <w:sz w:val="26"/>
            <w:szCs w:val="26"/>
          </w:rPr>
          <w:fldChar w:fldCharType="separate"/>
        </w:r>
        <w:r w:rsidRPr="00BA57CF">
          <w:rPr>
            <w:rFonts w:ascii="roboto" w:eastAsia="Times New Roman" w:hAnsi="roboto" w:cs="Times New Roman"/>
            <w:color w:val="0000FF"/>
            <w:sz w:val="26"/>
          </w:rPr>
          <w:t>Early Language Literacy and Numeracy Program Funds</w:t>
        </w:r>
        <w:r w:rsidRPr="00BA57CF">
          <w:rPr>
            <w:rFonts w:ascii="roboto" w:eastAsia="Times New Roman" w:hAnsi="roboto" w:cs="Times New Roman"/>
            <w:color w:val="383838"/>
            <w:sz w:val="26"/>
            <w:szCs w:val="26"/>
          </w:rPr>
          <w:fldChar w:fldCharType="end"/>
        </w:r>
      </w:ins>
    </w:p>
    <w:p w:rsidR="00BA57CF" w:rsidRPr="00BA57CF" w:rsidRDefault="00BA57CF" w:rsidP="00BA57CF">
      <w:pPr>
        <w:shd w:val="clear" w:color="auto" w:fill="FFFFFF"/>
        <w:spacing w:after="0" w:line="240" w:lineRule="auto"/>
        <w:rPr>
          <w:ins w:id="70" w:author="Unknown"/>
          <w:rFonts w:ascii="open sans" w:eastAsia="Times New Roman" w:hAnsi="open sans" w:cs="Times New Roman"/>
          <w:color w:val="ADB5BD"/>
        </w:rPr>
      </w:pPr>
      <w:ins w:id="71" w:author="Unknown">
        <w:r w:rsidRPr="00BA57CF">
          <w:rPr>
            <w:rFonts w:ascii="open sans" w:eastAsia="Times New Roman" w:hAnsi="open sans" w:cs="Times New Roman"/>
            <w:color w:val="ADB5BD"/>
          </w:rPr>
          <w:t>May 23, 2018</w:t>
        </w:r>
      </w:ins>
    </w:p>
    <w:p w:rsidR="00BA57CF" w:rsidRPr="00BA57CF" w:rsidRDefault="00BA57CF" w:rsidP="00BA57CF">
      <w:pPr>
        <w:shd w:val="clear" w:color="auto" w:fill="FFFFFF"/>
        <w:spacing w:after="112" w:line="240" w:lineRule="auto"/>
        <w:rPr>
          <w:ins w:id="72" w:author="Unknown"/>
          <w:rFonts w:ascii="open sans" w:eastAsia="Times New Roman" w:hAnsi="open sans" w:cs="Times New Roman"/>
          <w:color w:val="585858"/>
          <w:sz w:val="28"/>
          <w:szCs w:val="28"/>
        </w:rPr>
      </w:pPr>
      <w:ins w:id="73" w:author="Unknown">
        <w:r w:rsidRPr="00BA57CF">
          <w:rPr>
            <w:rFonts w:ascii="roboto" w:eastAsia="Times New Roman" w:hAnsi="roboto" w:cs="Times New Roman"/>
            <w:caps/>
            <w:color w:val="585858"/>
          </w:rPr>
          <w:fldChar w:fldCharType="begin"/>
        </w:r>
        <w:r w:rsidRPr="00BA57CF">
          <w:rPr>
            <w:rFonts w:ascii="roboto" w:eastAsia="Times New Roman" w:hAnsi="roboto" w:cs="Times New Roman"/>
            <w:caps/>
            <w:color w:val="585858"/>
          </w:rPr>
          <w:instrText xml:space="preserve"> HYPERLINK "https://www.teacherph.com/category/issuances/deped-order/" </w:instrText>
        </w:r>
        <w:r w:rsidRPr="00BA57CF">
          <w:rPr>
            <w:rFonts w:ascii="roboto" w:eastAsia="Times New Roman" w:hAnsi="roboto" w:cs="Times New Roman"/>
            <w:caps/>
            <w:color w:val="585858"/>
          </w:rPr>
          <w:fldChar w:fldCharType="separate"/>
        </w:r>
        <w:r w:rsidRPr="00BA57CF">
          <w:rPr>
            <w:rFonts w:ascii="roboto" w:eastAsia="Times New Roman" w:hAnsi="roboto" w:cs="Times New Roman"/>
            <w:caps/>
            <w:color w:val="0000FF"/>
          </w:rPr>
          <w:t>DEPED ORDER</w:t>
        </w:r>
        <w:r w:rsidRPr="00BA57CF">
          <w:rPr>
            <w:rFonts w:ascii="roboto" w:eastAsia="Times New Roman" w:hAnsi="roboto" w:cs="Times New Roman"/>
            <w:caps/>
            <w:color w:val="585858"/>
          </w:rPr>
          <w:fldChar w:fldCharType="end"/>
        </w:r>
      </w:ins>
    </w:p>
    <w:p w:rsidR="00BA57CF" w:rsidRPr="00BA57CF" w:rsidRDefault="00BA57CF" w:rsidP="00BA57CF">
      <w:pPr>
        <w:shd w:val="clear" w:color="auto" w:fill="FFFFFF"/>
        <w:spacing w:after="0" w:line="374" w:lineRule="atLeast"/>
        <w:rPr>
          <w:ins w:id="74" w:author="Unknown"/>
          <w:rFonts w:ascii="roboto" w:eastAsia="Times New Roman" w:hAnsi="roboto" w:cs="Times New Roman"/>
          <w:color w:val="383838"/>
          <w:sz w:val="26"/>
          <w:szCs w:val="26"/>
        </w:rPr>
      </w:pPr>
      <w:ins w:id="75" w:author="Unknown">
        <w:r w:rsidRPr="00BA57CF">
          <w:rPr>
            <w:rFonts w:ascii="roboto" w:eastAsia="Times New Roman" w:hAnsi="roboto" w:cs="Times New Roman"/>
            <w:color w:val="383838"/>
            <w:sz w:val="26"/>
            <w:szCs w:val="26"/>
          </w:rPr>
          <w:fldChar w:fldCharType="begin"/>
        </w:r>
        <w:r w:rsidRPr="00BA57CF">
          <w:rPr>
            <w:rFonts w:ascii="roboto" w:eastAsia="Times New Roman" w:hAnsi="roboto" w:cs="Times New Roman"/>
            <w:color w:val="383838"/>
            <w:sz w:val="26"/>
            <w:szCs w:val="26"/>
          </w:rPr>
          <w:instrText xml:space="preserve"> HYPERLINK "https://www.teacherph.com/promotion-compensation-als-implementers/" </w:instrText>
        </w:r>
        <w:r w:rsidRPr="00BA57CF">
          <w:rPr>
            <w:rFonts w:ascii="roboto" w:eastAsia="Times New Roman" w:hAnsi="roboto" w:cs="Times New Roman"/>
            <w:color w:val="383838"/>
            <w:sz w:val="26"/>
            <w:szCs w:val="26"/>
          </w:rPr>
          <w:fldChar w:fldCharType="separate"/>
        </w:r>
        <w:r w:rsidRPr="00BA57CF">
          <w:rPr>
            <w:rFonts w:ascii="roboto" w:eastAsia="Times New Roman" w:hAnsi="roboto" w:cs="Times New Roman"/>
            <w:color w:val="0000FF"/>
            <w:sz w:val="26"/>
          </w:rPr>
          <w:t>Promotion and Compensation of all ALS Implementers</w:t>
        </w:r>
        <w:r w:rsidRPr="00BA57CF">
          <w:rPr>
            <w:rFonts w:ascii="roboto" w:eastAsia="Times New Roman" w:hAnsi="roboto" w:cs="Times New Roman"/>
            <w:color w:val="383838"/>
            <w:sz w:val="26"/>
            <w:szCs w:val="26"/>
          </w:rPr>
          <w:fldChar w:fldCharType="end"/>
        </w:r>
      </w:ins>
    </w:p>
    <w:p w:rsidR="00BA57CF" w:rsidRPr="00BA57CF" w:rsidRDefault="00BA57CF" w:rsidP="00BA57CF">
      <w:pPr>
        <w:shd w:val="clear" w:color="auto" w:fill="FFFFFF"/>
        <w:spacing w:after="0" w:line="240" w:lineRule="auto"/>
        <w:rPr>
          <w:ins w:id="76" w:author="Unknown"/>
          <w:rFonts w:ascii="open sans" w:eastAsia="Times New Roman" w:hAnsi="open sans" w:cs="Times New Roman"/>
          <w:color w:val="ADB5BD"/>
        </w:rPr>
      </w:pPr>
      <w:ins w:id="77" w:author="Unknown">
        <w:r w:rsidRPr="00BA57CF">
          <w:rPr>
            <w:rFonts w:ascii="open sans" w:eastAsia="Times New Roman" w:hAnsi="open sans" w:cs="Times New Roman"/>
            <w:color w:val="ADB5BD"/>
          </w:rPr>
          <w:t>May 18, 2018</w:t>
        </w:r>
      </w:ins>
    </w:p>
    <w:p w:rsidR="00BA57CF" w:rsidRPr="00BA57CF" w:rsidRDefault="00BA57CF" w:rsidP="00BA57CF">
      <w:pPr>
        <w:shd w:val="clear" w:color="auto" w:fill="FFFFFF"/>
        <w:spacing w:after="112" w:line="240" w:lineRule="auto"/>
        <w:rPr>
          <w:ins w:id="78" w:author="Unknown"/>
          <w:rFonts w:ascii="open sans" w:eastAsia="Times New Roman" w:hAnsi="open sans" w:cs="Times New Roman"/>
          <w:color w:val="585858"/>
          <w:sz w:val="28"/>
          <w:szCs w:val="28"/>
        </w:rPr>
      </w:pPr>
      <w:ins w:id="79" w:author="Unknown">
        <w:r w:rsidRPr="00BA57CF">
          <w:rPr>
            <w:rFonts w:ascii="roboto" w:eastAsia="Times New Roman" w:hAnsi="roboto" w:cs="Times New Roman"/>
            <w:caps/>
            <w:color w:val="585858"/>
          </w:rPr>
          <w:fldChar w:fldCharType="begin"/>
        </w:r>
        <w:r w:rsidRPr="00BA57CF">
          <w:rPr>
            <w:rFonts w:ascii="roboto" w:eastAsia="Times New Roman" w:hAnsi="roboto" w:cs="Times New Roman"/>
            <w:caps/>
            <w:color w:val="585858"/>
          </w:rPr>
          <w:instrText xml:space="preserve"> HYPERLINK "https://www.teacherph.com/category/issuances/deped-order/" </w:instrText>
        </w:r>
        <w:r w:rsidRPr="00BA57CF">
          <w:rPr>
            <w:rFonts w:ascii="roboto" w:eastAsia="Times New Roman" w:hAnsi="roboto" w:cs="Times New Roman"/>
            <w:caps/>
            <w:color w:val="585858"/>
          </w:rPr>
          <w:fldChar w:fldCharType="separate"/>
        </w:r>
        <w:r w:rsidRPr="00BA57CF">
          <w:rPr>
            <w:rFonts w:ascii="roboto" w:eastAsia="Times New Roman" w:hAnsi="roboto" w:cs="Times New Roman"/>
            <w:caps/>
            <w:color w:val="0000FF"/>
          </w:rPr>
          <w:t>DEPED ORDER</w:t>
        </w:r>
        <w:r w:rsidRPr="00BA57CF">
          <w:rPr>
            <w:rFonts w:ascii="roboto" w:eastAsia="Times New Roman" w:hAnsi="roboto" w:cs="Times New Roman"/>
            <w:caps/>
            <w:color w:val="585858"/>
          </w:rPr>
          <w:fldChar w:fldCharType="end"/>
        </w:r>
      </w:ins>
    </w:p>
    <w:p w:rsidR="00BA57CF" w:rsidRPr="00BA57CF" w:rsidRDefault="00BA57CF" w:rsidP="00BA57CF">
      <w:pPr>
        <w:shd w:val="clear" w:color="auto" w:fill="FFFFFF"/>
        <w:spacing w:after="0" w:line="374" w:lineRule="atLeast"/>
        <w:rPr>
          <w:ins w:id="80" w:author="Unknown"/>
          <w:rFonts w:ascii="roboto" w:eastAsia="Times New Roman" w:hAnsi="roboto" w:cs="Times New Roman"/>
          <w:color w:val="383838"/>
          <w:sz w:val="26"/>
          <w:szCs w:val="26"/>
        </w:rPr>
      </w:pPr>
      <w:ins w:id="81" w:author="Unknown">
        <w:r w:rsidRPr="00BA57CF">
          <w:rPr>
            <w:rFonts w:ascii="roboto" w:eastAsia="Times New Roman" w:hAnsi="roboto" w:cs="Times New Roman"/>
            <w:color w:val="383838"/>
            <w:sz w:val="26"/>
            <w:szCs w:val="26"/>
          </w:rPr>
          <w:fldChar w:fldCharType="begin"/>
        </w:r>
        <w:r w:rsidRPr="00BA57CF">
          <w:rPr>
            <w:rFonts w:ascii="roboto" w:eastAsia="Times New Roman" w:hAnsi="roboto" w:cs="Times New Roman"/>
            <w:color w:val="383838"/>
            <w:sz w:val="26"/>
            <w:szCs w:val="26"/>
          </w:rPr>
          <w:instrText xml:space="preserve"> HYPERLINK "https://www.teacherph.com/deped-school-calendar-2018-2019/" </w:instrText>
        </w:r>
        <w:r w:rsidRPr="00BA57CF">
          <w:rPr>
            <w:rFonts w:ascii="roboto" w:eastAsia="Times New Roman" w:hAnsi="roboto" w:cs="Times New Roman"/>
            <w:color w:val="383838"/>
            <w:sz w:val="26"/>
            <w:szCs w:val="26"/>
          </w:rPr>
          <w:fldChar w:fldCharType="separate"/>
        </w:r>
        <w:proofErr w:type="spellStart"/>
        <w:r w:rsidRPr="00BA57CF">
          <w:rPr>
            <w:rFonts w:ascii="roboto" w:eastAsia="Times New Roman" w:hAnsi="roboto" w:cs="Times New Roman"/>
            <w:color w:val="0000FF"/>
            <w:sz w:val="26"/>
          </w:rPr>
          <w:t>DepEd</w:t>
        </w:r>
        <w:proofErr w:type="spellEnd"/>
        <w:r w:rsidRPr="00BA57CF">
          <w:rPr>
            <w:rFonts w:ascii="roboto" w:eastAsia="Times New Roman" w:hAnsi="roboto" w:cs="Times New Roman"/>
            <w:color w:val="0000FF"/>
            <w:sz w:val="26"/>
          </w:rPr>
          <w:t xml:space="preserve"> School Calendar for School Year 2018-2019</w:t>
        </w:r>
        <w:r w:rsidRPr="00BA57CF">
          <w:rPr>
            <w:rFonts w:ascii="roboto" w:eastAsia="Times New Roman" w:hAnsi="roboto" w:cs="Times New Roman"/>
            <w:color w:val="383838"/>
            <w:sz w:val="26"/>
            <w:szCs w:val="26"/>
          </w:rPr>
          <w:fldChar w:fldCharType="end"/>
        </w:r>
      </w:ins>
    </w:p>
    <w:p w:rsidR="00BA57CF" w:rsidRPr="00BA57CF" w:rsidRDefault="00BA57CF" w:rsidP="00BA57CF">
      <w:pPr>
        <w:shd w:val="clear" w:color="auto" w:fill="FFFFFF"/>
        <w:spacing w:after="0" w:line="240" w:lineRule="auto"/>
        <w:rPr>
          <w:ins w:id="82" w:author="Unknown"/>
          <w:rFonts w:ascii="open sans" w:eastAsia="Times New Roman" w:hAnsi="open sans" w:cs="Times New Roman"/>
          <w:color w:val="ADB5BD"/>
        </w:rPr>
      </w:pPr>
      <w:ins w:id="83" w:author="Unknown">
        <w:r w:rsidRPr="00BA57CF">
          <w:rPr>
            <w:rFonts w:ascii="open sans" w:eastAsia="Times New Roman" w:hAnsi="open sans" w:cs="Times New Roman"/>
            <w:color w:val="ADB5BD"/>
          </w:rPr>
          <w:t>May 16, 2018</w:t>
        </w:r>
      </w:ins>
    </w:p>
    <w:p w:rsidR="00BA57CF" w:rsidRPr="00BA57CF" w:rsidRDefault="00BA57CF" w:rsidP="00BA57CF">
      <w:pPr>
        <w:shd w:val="clear" w:color="auto" w:fill="FFFFFF"/>
        <w:spacing w:after="112" w:line="240" w:lineRule="auto"/>
        <w:rPr>
          <w:ins w:id="84" w:author="Unknown"/>
          <w:rFonts w:ascii="open sans" w:eastAsia="Times New Roman" w:hAnsi="open sans" w:cs="Times New Roman"/>
          <w:color w:val="585858"/>
          <w:sz w:val="28"/>
          <w:szCs w:val="28"/>
        </w:rPr>
      </w:pPr>
      <w:ins w:id="85" w:author="Unknown">
        <w:r w:rsidRPr="00BA57CF">
          <w:rPr>
            <w:rFonts w:ascii="roboto" w:eastAsia="Times New Roman" w:hAnsi="roboto" w:cs="Times New Roman"/>
            <w:caps/>
            <w:color w:val="585858"/>
          </w:rPr>
          <w:fldChar w:fldCharType="begin"/>
        </w:r>
        <w:r w:rsidRPr="00BA57CF">
          <w:rPr>
            <w:rFonts w:ascii="roboto" w:eastAsia="Times New Roman" w:hAnsi="roboto" w:cs="Times New Roman"/>
            <w:caps/>
            <w:color w:val="585858"/>
          </w:rPr>
          <w:instrText xml:space="preserve"> HYPERLINK "https://www.teacherph.com/category/issuances/deped-order/" </w:instrText>
        </w:r>
        <w:r w:rsidRPr="00BA57CF">
          <w:rPr>
            <w:rFonts w:ascii="roboto" w:eastAsia="Times New Roman" w:hAnsi="roboto" w:cs="Times New Roman"/>
            <w:caps/>
            <w:color w:val="585858"/>
          </w:rPr>
          <w:fldChar w:fldCharType="separate"/>
        </w:r>
        <w:r w:rsidRPr="00BA57CF">
          <w:rPr>
            <w:rFonts w:ascii="roboto" w:eastAsia="Times New Roman" w:hAnsi="roboto" w:cs="Times New Roman"/>
            <w:caps/>
            <w:color w:val="0000FF"/>
          </w:rPr>
          <w:t>DEPED ORDER</w:t>
        </w:r>
        <w:r w:rsidRPr="00BA57CF">
          <w:rPr>
            <w:rFonts w:ascii="roboto" w:eastAsia="Times New Roman" w:hAnsi="roboto" w:cs="Times New Roman"/>
            <w:caps/>
            <w:color w:val="585858"/>
          </w:rPr>
          <w:fldChar w:fldCharType="end"/>
        </w:r>
      </w:ins>
    </w:p>
    <w:p w:rsidR="00BA57CF" w:rsidRPr="00BA57CF" w:rsidRDefault="00BA57CF" w:rsidP="00BA57CF">
      <w:pPr>
        <w:shd w:val="clear" w:color="auto" w:fill="FFFFFF"/>
        <w:spacing w:after="0" w:line="374" w:lineRule="atLeast"/>
        <w:rPr>
          <w:ins w:id="86" w:author="Unknown"/>
          <w:rFonts w:ascii="roboto" w:eastAsia="Times New Roman" w:hAnsi="roboto" w:cs="Times New Roman"/>
          <w:color w:val="383838"/>
          <w:sz w:val="26"/>
          <w:szCs w:val="26"/>
        </w:rPr>
      </w:pPr>
      <w:ins w:id="87" w:author="Unknown">
        <w:r w:rsidRPr="00BA57CF">
          <w:rPr>
            <w:rFonts w:ascii="roboto" w:eastAsia="Times New Roman" w:hAnsi="roboto" w:cs="Times New Roman"/>
            <w:color w:val="383838"/>
            <w:sz w:val="26"/>
            <w:szCs w:val="26"/>
          </w:rPr>
          <w:fldChar w:fldCharType="begin"/>
        </w:r>
        <w:r w:rsidRPr="00BA57CF">
          <w:rPr>
            <w:rFonts w:ascii="roboto" w:eastAsia="Times New Roman" w:hAnsi="roboto" w:cs="Times New Roman"/>
            <w:color w:val="383838"/>
            <w:sz w:val="26"/>
            <w:szCs w:val="26"/>
          </w:rPr>
          <w:instrText xml:space="preserve"> HYPERLINK "https://www.teacherph.com/deped-non-teaching-personnel-working-hours/" </w:instrText>
        </w:r>
        <w:r w:rsidRPr="00BA57CF">
          <w:rPr>
            <w:rFonts w:ascii="roboto" w:eastAsia="Times New Roman" w:hAnsi="roboto" w:cs="Times New Roman"/>
            <w:color w:val="383838"/>
            <w:sz w:val="26"/>
            <w:szCs w:val="26"/>
          </w:rPr>
          <w:fldChar w:fldCharType="separate"/>
        </w:r>
        <w:r w:rsidRPr="00BA57CF">
          <w:rPr>
            <w:rFonts w:ascii="roboto" w:eastAsia="Times New Roman" w:hAnsi="roboto" w:cs="Times New Roman"/>
            <w:color w:val="0000FF"/>
            <w:sz w:val="26"/>
          </w:rPr>
          <w:t xml:space="preserve">Flexible Working Hours of </w:t>
        </w:r>
        <w:proofErr w:type="spellStart"/>
        <w:r w:rsidRPr="00BA57CF">
          <w:rPr>
            <w:rFonts w:ascii="roboto" w:eastAsia="Times New Roman" w:hAnsi="roboto" w:cs="Times New Roman"/>
            <w:color w:val="0000FF"/>
            <w:sz w:val="26"/>
          </w:rPr>
          <w:t>DepEd</w:t>
        </w:r>
        <w:proofErr w:type="spellEnd"/>
        <w:r w:rsidRPr="00BA57CF">
          <w:rPr>
            <w:rFonts w:ascii="roboto" w:eastAsia="Times New Roman" w:hAnsi="roboto" w:cs="Times New Roman"/>
            <w:color w:val="0000FF"/>
            <w:sz w:val="26"/>
          </w:rPr>
          <w:t xml:space="preserve"> Non-Teaching Personnel</w:t>
        </w:r>
        <w:r w:rsidRPr="00BA57CF">
          <w:rPr>
            <w:rFonts w:ascii="roboto" w:eastAsia="Times New Roman" w:hAnsi="roboto" w:cs="Times New Roman"/>
            <w:color w:val="383838"/>
            <w:sz w:val="26"/>
            <w:szCs w:val="26"/>
          </w:rPr>
          <w:fldChar w:fldCharType="end"/>
        </w:r>
      </w:ins>
    </w:p>
    <w:p w:rsidR="00BA57CF" w:rsidRPr="00BA57CF" w:rsidRDefault="00BA57CF" w:rsidP="00BA57CF">
      <w:pPr>
        <w:shd w:val="clear" w:color="auto" w:fill="FFFFFF"/>
        <w:spacing w:line="240" w:lineRule="auto"/>
        <w:rPr>
          <w:ins w:id="88" w:author="Unknown"/>
          <w:rFonts w:ascii="open sans" w:eastAsia="Times New Roman" w:hAnsi="open sans" w:cs="Times New Roman"/>
          <w:color w:val="ADB5BD"/>
        </w:rPr>
      </w:pPr>
      <w:ins w:id="89" w:author="Unknown">
        <w:r w:rsidRPr="00BA57CF">
          <w:rPr>
            <w:rFonts w:ascii="open sans" w:eastAsia="Times New Roman" w:hAnsi="open sans" w:cs="Times New Roman"/>
            <w:color w:val="ADB5BD"/>
          </w:rPr>
          <w:t>May 11, 2018</w:t>
        </w:r>
      </w:ins>
    </w:p>
    <w:p w:rsidR="00BA57CF" w:rsidRPr="00BA57CF" w:rsidRDefault="00BA57CF" w:rsidP="00BA57CF">
      <w:pPr>
        <w:shd w:val="clear" w:color="auto" w:fill="FFFFFF"/>
        <w:spacing w:after="318" w:line="240" w:lineRule="auto"/>
        <w:rPr>
          <w:ins w:id="90" w:author="Unknown"/>
          <w:rFonts w:ascii="open sans" w:eastAsia="Times New Roman" w:hAnsi="open sans" w:cs="Times New Roman"/>
          <w:color w:val="585858"/>
          <w:sz w:val="28"/>
          <w:szCs w:val="28"/>
        </w:rPr>
      </w:pPr>
      <w:ins w:id="91" w:author="Unknown">
        <w:r w:rsidRPr="00BA57CF">
          <w:rPr>
            <w:rFonts w:ascii="open sans" w:eastAsia="Times New Roman" w:hAnsi="open sans" w:cs="Times New Roman"/>
            <w:color w:val="585858"/>
            <w:sz w:val="28"/>
            <w:szCs w:val="28"/>
          </w:rPr>
          <w:t xml:space="preserve">For the regular SBFP scheme, the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Regional Office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RO) shall release funds to SDOs in tranches; the 1st tranche (50% of the allocation per SDO) shall be downloaded to SDOs and schools within the 1st Quarter of 2018 to start the preparatory activities and start the feeding by July. The 2nd tranche (50%) shall be downloaded to the SDOs not later than August based on the actual beneficiaries from the Baseline Nutritional Status report of the current school year. (Total GAA allocation = 1st tranche + 2nd tranche).</w:t>
        </w:r>
      </w:ins>
    </w:p>
    <w:p w:rsidR="00BA57CF" w:rsidRPr="00BA57CF" w:rsidRDefault="00BA57CF" w:rsidP="00BA57CF">
      <w:pPr>
        <w:shd w:val="clear" w:color="auto" w:fill="FFFFFF"/>
        <w:spacing w:after="318" w:line="240" w:lineRule="auto"/>
        <w:rPr>
          <w:ins w:id="92" w:author="Unknown"/>
          <w:rFonts w:ascii="open sans" w:eastAsia="Times New Roman" w:hAnsi="open sans" w:cs="Times New Roman"/>
          <w:color w:val="585858"/>
          <w:sz w:val="28"/>
          <w:szCs w:val="28"/>
        </w:rPr>
      </w:pPr>
      <w:ins w:id="93" w:author="Unknown">
        <w:r w:rsidRPr="00BA57CF">
          <w:rPr>
            <w:rFonts w:ascii="open sans" w:eastAsia="Times New Roman" w:hAnsi="open sans" w:cs="Times New Roman"/>
            <w:color w:val="585858"/>
            <w:sz w:val="28"/>
            <w:szCs w:val="28"/>
          </w:rPr>
          <w:t>Feeding shall commence as soon as preparatory activities are conducted and funds are received by the schools to complete the feeding cycle at the end of the December 2018. Funds for the Fiscal year shall be utilized within the year. Feeding shall start not later than July 31, 2018.</w:t>
        </w:r>
      </w:ins>
    </w:p>
    <w:p w:rsidR="00BA57CF" w:rsidRPr="00BA57CF" w:rsidRDefault="00BA57CF" w:rsidP="00BA57CF">
      <w:pPr>
        <w:shd w:val="clear" w:color="auto" w:fill="FFFFFF"/>
        <w:spacing w:after="318" w:line="240" w:lineRule="auto"/>
        <w:rPr>
          <w:ins w:id="94" w:author="Unknown"/>
          <w:rFonts w:ascii="open sans" w:eastAsia="Times New Roman" w:hAnsi="open sans" w:cs="Times New Roman"/>
          <w:color w:val="585858"/>
          <w:sz w:val="28"/>
          <w:szCs w:val="28"/>
        </w:rPr>
      </w:pPr>
      <w:ins w:id="95" w:author="Unknown">
        <w:r w:rsidRPr="00BA57CF">
          <w:rPr>
            <w:rFonts w:ascii="open sans" w:eastAsia="Times New Roman" w:hAnsi="open sans" w:cs="Times New Roman"/>
            <w:color w:val="585858"/>
            <w:sz w:val="28"/>
            <w:szCs w:val="28"/>
          </w:rPr>
          <w:lastRenderedPageBreak/>
          <w:t>The BLSS-SHD shall download funds to SDOs within the 1st Quarter of 2018, for the purchase/procurement of hygiene supplies and iron/folic/multi-vitamins supplements allocated for all SW/W learners and selected PPAN areas beneficiaries.</w:t>
        </w:r>
      </w:ins>
    </w:p>
    <w:p w:rsidR="00BA57CF" w:rsidRPr="00BA57CF" w:rsidRDefault="00BA57CF" w:rsidP="00BA57CF">
      <w:pPr>
        <w:shd w:val="clear" w:color="auto" w:fill="FFFFFF"/>
        <w:spacing w:after="318" w:line="240" w:lineRule="auto"/>
        <w:rPr>
          <w:ins w:id="96" w:author="Unknown"/>
          <w:rFonts w:ascii="open sans" w:eastAsia="Times New Roman" w:hAnsi="open sans" w:cs="Times New Roman"/>
          <w:color w:val="585858"/>
          <w:sz w:val="28"/>
          <w:szCs w:val="28"/>
        </w:rPr>
      </w:pPr>
      <w:ins w:id="97" w:author="Unknown">
        <w:r w:rsidRPr="00BA57CF">
          <w:rPr>
            <w:rFonts w:ascii="open sans" w:eastAsia="Times New Roman" w:hAnsi="open sans" w:cs="Times New Roman"/>
            <w:b/>
            <w:bCs/>
            <w:color w:val="585858"/>
            <w:sz w:val="28"/>
          </w:rPr>
          <w:t>B. SBFP Funds shall be used according to priorities</w:t>
        </w:r>
      </w:ins>
    </w:p>
    <w:p w:rsidR="00BA57CF" w:rsidRPr="00BA57CF" w:rsidRDefault="00BA57CF" w:rsidP="00BA57CF">
      <w:pPr>
        <w:shd w:val="clear" w:color="auto" w:fill="FFFFFF"/>
        <w:spacing w:after="318" w:line="240" w:lineRule="auto"/>
        <w:rPr>
          <w:ins w:id="98" w:author="Unknown"/>
          <w:rFonts w:ascii="open sans" w:eastAsia="Times New Roman" w:hAnsi="open sans" w:cs="Times New Roman"/>
          <w:color w:val="585858"/>
          <w:sz w:val="28"/>
          <w:szCs w:val="28"/>
        </w:rPr>
      </w:pPr>
      <w:ins w:id="99" w:author="Unknown">
        <w:r w:rsidRPr="00BA57CF">
          <w:rPr>
            <w:rFonts w:ascii="open sans" w:eastAsia="Times New Roman" w:hAnsi="open sans" w:cs="Times New Roman"/>
            <w:color w:val="585858"/>
            <w:sz w:val="28"/>
            <w:szCs w:val="28"/>
          </w:rPr>
          <w:t>The RO/SDO shall ensure the full utilization of 2018 SBFP funds to achieve the objectives of the program.</w:t>
        </w:r>
      </w:ins>
    </w:p>
    <w:p w:rsidR="00BA57CF" w:rsidRPr="00BA57CF" w:rsidRDefault="00BA57CF" w:rsidP="00BA57CF">
      <w:pPr>
        <w:shd w:val="clear" w:color="auto" w:fill="FFFFFF"/>
        <w:spacing w:after="318" w:line="240" w:lineRule="auto"/>
        <w:rPr>
          <w:ins w:id="100" w:author="Unknown"/>
          <w:rFonts w:ascii="open sans" w:eastAsia="Times New Roman" w:hAnsi="open sans" w:cs="Times New Roman"/>
          <w:color w:val="585858"/>
          <w:sz w:val="28"/>
          <w:szCs w:val="28"/>
        </w:rPr>
      </w:pPr>
      <w:ins w:id="101" w:author="Unknown">
        <w:r w:rsidRPr="00BA57CF">
          <w:rPr>
            <w:rFonts w:ascii="open sans" w:eastAsia="Times New Roman" w:hAnsi="open sans" w:cs="Times New Roman"/>
            <w:color w:val="585858"/>
            <w:sz w:val="28"/>
            <w:szCs w:val="28"/>
          </w:rPr>
          <w:t>1. Feeding to learners, prioritizing SW and W, and all Kinder in selected PPAN areas; and activities enumerated in item III.</w:t>
        </w:r>
      </w:ins>
    </w:p>
    <w:p w:rsidR="00BA57CF" w:rsidRPr="00BA57CF" w:rsidRDefault="00BA57CF" w:rsidP="00BA57CF">
      <w:pPr>
        <w:shd w:val="clear" w:color="auto" w:fill="FFFFFF"/>
        <w:spacing w:after="318" w:line="240" w:lineRule="auto"/>
        <w:rPr>
          <w:ins w:id="102" w:author="Unknown"/>
          <w:rFonts w:ascii="open sans" w:eastAsia="Times New Roman" w:hAnsi="open sans" w:cs="Times New Roman"/>
          <w:color w:val="585858"/>
          <w:sz w:val="28"/>
          <w:szCs w:val="28"/>
        </w:rPr>
      </w:pPr>
      <w:ins w:id="103" w:author="Unknown">
        <w:r w:rsidRPr="00BA57CF">
          <w:rPr>
            <w:rFonts w:ascii="open sans" w:eastAsia="Times New Roman" w:hAnsi="open sans" w:cs="Times New Roman"/>
            <w:color w:val="585858"/>
            <w:sz w:val="28"/>
            <w:szCs w:val="28"/>
          </w:rPr>
          <w:t xml:space="preserve">2. Augment the feeding funds for additional beneficiaries, conduct feeding for all grade levels in remote or far-flung </w:t>
        </w:r>
        <w:proofErr w:type="gramStart"/>
        <w:r w:rsidRPr="00BA57CF">
          <w:rPr>
            <w:rFonts w:ascii="open sans" w:eastAsia="Times New Roman" w:hAnsi="open sans" w:cs="Times New Roman"/>
            <w:color w:val="585858"/>
            <w:sz w:val="28"/>
            <w:szCs w:val="28"/>
          </w:rPr>
          <w:t>schools,</w:t>
        </w:r>
        <w:proofErr w:type="gramEnd"/>
        <w:r w:rsidRPr="00BA57CF">
          <w:rPr>
            <w:rFonts w:ascii="open sans" w:eastAsia="Times New Roman" w:hAnsi="open sans" w:cs="Times New Roman"/>
            <w:color w:val="585858"/>
            <w:sz w:val="28"/>
            <w:szCs w:val="28"/>
          </w:rPr>
          <w:t xml:space="preserve"> feed all learners in a school with an enrolment of 100 and below, mountainous schools, and schools in hard-to-reach areas and IP communities.</w:t>
        </w:r>
      </w:ins>
    </w:p>
    <w:p w:rsidR="00BA57CF" w:rsidRPr="00BA57CF" w:rsidRDefault="00BA57CF" w:rsidP="00BA57CF">
      <w:pPr>
        <w:shd w:val="clear" w:color="auto" w:fill="FFFFFF"/>
        <w:spacing w:after="318" w:line="240" w:lineRule="auto"/>
        <w:rPr>
          <w:ins w:id="104" w:author="Unknown"/>
          <w:rFonts w:ascii="open sans" w:eastAsia="Times New Roman" w:hAnsi="open sans" w:cs="Times New Roman"/>
          <w:color w:val="585858"/>
          <w:sz w:val="28"/>
          <w:szCs w:val="28"/>
        </w:rPr>
      </w:pPr>
      <w:ins w:id="105" w:author="Unknown">
        <w:r w:rsidRPr="00BA57CF">
          <w:rPr>
            <w:rFonts w:ascii="open sans" w:eastAsia="Times New Roman" w:hAnsi="open sans" w:cs="Times New Roman"/>
            <w:color w:val="585858"/>
            <w:sz w:val="28"/>
            <w:szCs w:val="28"/>
          </w:rPr>
          <w:t xml:space="preserve">3. After satisfying items </w:t>
        </w:r>
        <w:proofErr w:type="spellStart"/>
        <w:r w:rsidRPr="00BA57CF">
          <w:rPr>
            <w:rFonts w:ascii="open sans" w:eastAsia="Times New Roman" w:hAnsi="open sans" w:cs="Times New Roman"/>
            <w:color w:val="585858"/>
            <w:sz w:val="28"/>
            <w:szCs w:val="28"/>
          </w:rPr>
          <w:t>IV.B.land</w:t>
        </w:r>
        <w:proofErr w:type="spellEnd"/>
        <w:r w:rsidRPr="00BA57CF">
          <w:rPr>
            <w:rFonts w:ascii="open sans" w:eastAsia="Times New Roman" w:hAnsi="open sans" w:cs="Times New Roman"/>
            <w:color w:val="585858"/>
            <w:sz w:val="28"/>
            <w:szCs w:val="28"/>
          </w:rPr>
          <w:t xml:space="preserve"> IV.B.2; the remaining funds may also be used for SBFP-related activities such as orientation activities for field implementers, monitoring SBFP, GPP and other health and nutrition implementations of the programs/projects; purchase of weighing scale, </w:t>
        </w:r>
        <w:proofErr w:type="spellStart"/>
        <w:r w:rsidRPr="00BA57CF">
          <w:rPr>
            <w:rFonts w:ascii="open sans" w:eastAsia="Times New Roman" w:hAnsi="open sans" w:cs="Times New Roman"/>
            <w:color w:val="585858"/>
            <w:sz w:val="28"/>
            <w:szCs w:val="28"/>
          </w:rPr>
          <w:t>microtoise</w:t>
        </w:r>
        <w:proofErr w:type="spellEnd"/>
        <w:r w:rsidRPr="00BA57CF">
          <w:rPr>
            <w:rFonts w:ascii="open sans" w:eastAsia="Times New Roman" w:hAnsi="open sans" w:cs="Times New Roman"/>
            <w:color w:val="585858"/>
            <w:sz w:val="28"/>
            <w:szCs w:val="28"/>
          </w:rPr>
          <w:t>, iron folic/multivitamins/micronutrient supplements, medical and dental supplies, funds/augmentation for hygiene supplies.</w:t>
        </w:r>
      </w:ins>
    </w:p>
    <w:p w:rsidR="00BA57CF" w:rsidRPr="00BA57CF" w:rsidRDefault="00BA57CF" w:rsidP="00BA57CF">
      <w:pPr>
        <w:shd w:val="clear" w:color="auto" w:fill="FFFFFF"/>
        <w:spacing w:after="318" w:line="240" w:lineRule="auto"/>
        <w:rPr>
          <w:ins w:id="106" w:author="Unknown"/>
          <w:rFonts w:ascii="open sans" w:eastAsia="Times New Roman" w:hAnsi="open sans" w:cs="Times New Roman"/>
          <w:color w:val="585858"/>
          <w:sz w:val="28"/>
          <w:szCs w:val="28"/>
        </w:rPr>
      </w:pPr>
      <w:ins w:id="107" w:author="Unknown">
        <w:r w:rsidRPr="00BA57CF">
          <w:rPr>
            <w:rFonts w:ascii="open sans" w:eastAsia="Times New Roman" w:hAnsi="open sans" w:cs="Times New Roman"/>
            <w:color w:val="585858"/>
            <w:sz w:val="28"/>
            <w:szCs w:val="28"/>
          </w:rPr>
          <w:t xml:space="preserve">4. The utilization of the remaining funds shall be included in the revision of Work and Financial Plan (WFP) to be approved by the Regional Director (RD) or Schools Division Superintendent (SDS). Likewise, all regions shall submit status report to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Central Office not later than October 15 of the current year.</w:t>
        </w:r>
      </w:ins>
    </w:p>
    <w:p w:rsidR="00BA57CF" w:rsidRPr="00BA57CF" w:rsidRDefault="00BA57CF" w:rsidP="00BA57CF">
      <w:pPr>
        <w:shd w:val="clear" w:color="auto" w:fill="FFFFFF"/>
        <w:spacing w:after="318" w:line="240" w:lineRule="auto"/>
        <w:rPr>
          <w:ins w:id="108" w:author="Unknown"/>
          <w:rFonts w:ascii="open sans" w:eastAsia="Times New Roman" w:hAnsi="open sans" w:cs="Times New Roman"/>
          <w:color w:val="585858"/>
          <w:sz w:val="28"/>
          <w:szCs w:val="28"/>
        </w:rPr>
      </w:pPr>
      <w:ins w:id="109" w:author="Unknown">
        <w:r w:rsidRPr="00BA57CF">
          <w:rPr>
            <w:rFonts w:ascii="open sans" w:eastAsia="Times New Roman" w:hAnsi="open sans" w:cs="Times New Roman"/>
            <w:color w:val="585858"/>
            <w:sz w:val="28"/>
            <w:szCs w:val="28"/>
          </w:rPr>
          <w:t>5. The use of SBFP funds shall be in accordance with the provisions of Republic Act (RA) No. 9184 and with existing budgeting, accounting and auditing rules and regulations.</w:t>
        </w:r>
      </w:ins>
    </w:p>
    <w:p w:rsidR="00BA57CF" w:rsidRPr="00BA57CF" w:rsidRDefault="00BA57CF" w:rsidP="00BA57CF">
      <w:pPr>
        <w:shd w:val="clear" w:color="auto" w:fill="FFFFFF"/>
        <w:spacing w:after="318" w:line="240" w:lineRule="auto"/>
        <w:rPr>
          <w:ins w:id="110" w:author="Unknown"/>
          <w:rFonts w:ascii="open sans" w:eastAsia="Times New Roman" w:hAnsi="open sans" w:cs="Times New Roman"/>
          <w:color w:val="585858"/>
          <w:sz w:val="28"/>
          <w:szCs w:val="28"/>
        </w:rPr>
      </w:pPr>
      <w:ins w:id="111" w:author="Unknown">
        <w:r w:rsidRPr="00BA57CF">
          <w:rPr>
            <w:rFonts w:ascii="open sans" w:eastAsia="Times New Roman" w:hAnsi="open sans" w:cs="Times New Roman"/>
            <w:color w:val="585858"/>
            <w:sz w:val="28"/>
            <w:szCs w:val="28"/>
          </w:rPr>
          <w:lastRenderedPageBreak/>
          <w:t>6. Funds for ARMM for the implementation of SBFP shall be downloaded directly from DBM to ARMM Office of the Regional Governor (ORG).</w:t>
        </w:r>
      </w:ins>
    </w:p>
    <w:p w:rsidR="00BA57CF" w:rsidRPr="00BA57CF" w:rsidRDefault="00BA57CF" w:rsidP="00BA57CF">
      <w:pPr>
        <w:shd w:val="clear" w:color="auto" w:fill="FFFFFF"/>
        <w:spacing w:after="318" w:line="240" w:lineRule="auto"/>
        <w:rPr>
          <w:ins w:id="112" w:author="Unknown"/>
          <w:rFonts w:ascii="open sans" w:eastAsia="Times New Roman" w:hAnsi="open sans" w:cs="Times New Roman"/>
          <w:color w:val="585858"/>
          <w:sz w:val="28"/>
          <w:szCs w:val="28"/>
        </w:rPr>
      </w:pPr>
      <w:ins w:id="113" w:author="Unknown">
        <w:r w:rsidRPr="00BA57CF">
          <w:rPr>
            <w:rFonts w:ascii="open sans" w:eastAsia="Times New Roman" w:hAnsi="open sans" w:cs="Times New Roman"/>
            <w:b/>
            <w:bCs/>
            <w:color w:val="585858"/>
            <w:sz w:val="28"/>
          </w:rPr>
          <w:t>C. Commodities</w:t>
        </w:r>
      </w:ins>
    </w:p>
    <w:p w:rsidR="00BA57CF" w:rsidRPr="00BA57CF" w:rsidRDefault="00BA57CF" w:rsidP="00BA57CF">
      <w:pPr>
        <w:shd w:val="clear" w:color="auto" w:fill="FFFFFF"/>
        <w:spacing w:after="318" w:line="240" w:lineRule="auto"/>
        <w:rPr>
          <w:ins w:id="114" w:author="Unknown"/>
          <w:rFonts w:ascii="open sans" w:eastAsia="Times New Roman" w:hAnsi="open sans" w:cs="Times New Roman"/>
          <w:color w:val="585858"/>
          <w:sz w:val="28"/>
          <w:szCs w:val="28"/>
        </w:rPr>
      </w:pPr>
      <w:ins w:id="115" w:author="Unknown">
        <w:r w:rsidRPr="00BA57CF">
          <w:rPr>
            <w:rFonts w:ascii="open sans" w:eastAsia="Times New Roman" w:hAnsi="open sans" w:cs="Times New Roman"/>
            <w:color w:val="585858"/>
            <w:sz w:val="28"/>
            <w:szCs w:val="28"/>
          </w:rPr>
          <w:t>1. The SBFP Focal Person/SBFP Core Group is encouraged to coordinate with the local National Food Authority (NFA) on the supply/purchase of rice/iron fortified rice/rice-com blend for feeding. The SBFP Implementer/s shall also ensure the quality and supply of rice for the feeding program.</w:t>
        </w:r>
      </w:ins>
    </w:p>
    <w:p w:rsidR="00BA57CF" w:rsidRPr="00BA57CF" w:rsidRDefault="00BA57CF" w:rsidP="00BA57CF">
      <w:pPr>
        <w:shd w:val="clear" w:color="auto" w:fill="FFFFFF"/>
        <w:spacing w:after="318" w:line="240" w:lineRule="auto"/>
        <w:rPr>
          <w:ins w:id="116" w:author="Unknown"/>
          <w:rFonts w:ascii="open sans" w:eastAsia="Times New Roman" w:hAnsi="open sans" w:cs="Times New Roman"/>
          <w:color w:val="585858"/>
          <w:sz w:val="28"/>
          <w:szCs w:val="28"/>
        </w:rPr>
      </w:pPr>
      <w:ins w:id="117" w:author="Unknown">
        <w:r w:rsidRPr="00BA57CF">
          <w:rPr>
            <w:rFonts w:ascii="open sans" w:eastAsia="Times New Roman" w:hAnsi="open sans" w:cs="Times New Roman"/>
            <w:color w:val="585858"/>
            <w:sz w:val="28"/>
            <w:szCs w:val="28"/>
          </w:rPr>
          <w:t>2. The SBFP Focal Person/SBFP Core Group shall likewise coordinate with the Regional Youth Formation Coordinator (RYFC)/Division Youth Formation Coordinator or the PDO I/</w:t>
        </w:r>
        <w:proofErr w:type="spellStart"/>
        <w:r w:rsidRPr="00BA57CF">
          <w:rPr>
            <w:rFonts w:ascii="open sans" w:eastAsia="Times New Roman" w:hAnsi="open sans" w:cs="Times New Roman"/>
            <w:color w:val="585858"/>
            <w:sz w:val="28"/>
            <w:szCs w:val="28"/>
          </w:rPr>
          <w:t>Aralin</w:t>
        </w:r>
        <w:proofErr w:type="spellEnd"/>
        <w:r w:rsidRPr="00BA57CF">
          <w:rPr>
            <w:rFonts w:ascii="open sans" w:eastAsia="Times New Roman" w:hAnsi="open sans" w:cs="Times New Roman"/>
            <w:color w:val="585858"/>
            <w:sz w:val="28"/>
            <w:szCs w:val="28"/>
          </w:rPr>
          <w:t xml:space="preserve"> </w:t>
        </w:r>
        <w:proofErr w:type="spellStart"/>
        <w:r w:rsidRPr="00BA57CF">
          <w:rPr>
            <w:rFonts w:ascii="open sans" w:eastAsia="Times New Roman" w:hAnsi="open sans" w:cs="Times New Roman"/>
            <w:color w:val="585858"/>
            <w:sz w:val="28"/>
            <w:szCs w:val="28"/>
          </w:rPr>
          <w:t>Panlipunan</w:t>
        </w:r>
        <w:proofErr w:type="spellEnd"/>
        <w:r w:rsidRPr="00BA57CF">
          <w:rPr>
            <w:rFonts w:ascii="open sans" w:eastAsia="Times New Roman" w:hAnsi="open sans" w:cs="Times New Roman"/>
            <w:color w:val="585858"/>
            <w:sz w:val="28"/>
            <w:szCs w:val="28"/>
          </w:rPr>
          <w:t xml:space="preserve"> Coordinator/Teacher/</w:t>
        </w:r>
        <w:proofErr w:type="spellStart"/>
        <w:r w:rsidRPr="00BA57CF">
          <w:rPr>
            <w:rFonts w:ascii="open sans" w:eastAsia="Times New Roman" w:hAnsi="open sans" w:cs="Times New Roman"/>
            <w:color w:val="585858"/>
            <w:sz w:val="28"/>
            <w:szCs w:val="28"/>
          </w:rPr>
          <w:t>Edukasyon</w:t>
        </w:r>
        <w:proofErr w:type="spellEnd"/>
        <w:r w:rsidRPr="00BA57CF">
          <w:rPr>
            <w:rFonts w:ascii="open sans" w:eastAsia="Times New Roman" w:hAnsi="open sans" w:cs="Times New Roman"/>
            <w:color w:val="585858"/>
            <w:sz w:val="28"/>
            <w:szCs w:val="28"/>
          </w:rPr>
          <w:t xml:space="preserve"> </w:t>
        </w:r>
        <w:proofErr w:type="spellStart"/>
        <w:proofErr w:type="gramStart"/>
        <w:r w:rsidRPr="00BA57CF">
          <w:rPr>
            <w:rFonts w:ascii="open sans" w:eastAsia="Times New Roman" w:hAnsi="open sans" w:cs="Times New Roman"/>
            <w:color w:val="585858"/>
            <w:sz w:val="28"/>
            <w:szCs w:val="28"/>
          </w:rPr>
          <w:t>sa</w:t>
        </w:r>
        <w:proofErr w:type="spellEnd"/>
        <w:proofErr w:type="gramEnd"/>
        <w:r w:rsidRPr="00BA57CF">
          <w:rPr>
            <w:rFonts w:ascii="open sans" w:eastAsia="Times New Roman" w:hAnsi="open sans" w:cs="Times New Roman"/>
            <w:color w:val="585858"/>
            <w:sz w:val="28"/>
            <w:szCs w:val="28"/>
          </w:rPr>
          <w:t xml:space="preserve"> </w:t>
        </w:r>
        <w:proofErr w:type="spellStart"/>
        <w:r w:rsidRPr="00BA57CF">
          <w:rPr>
            <w:rFonts w:ascii="open sans" w:eastAsia="Times New Roman" w:hAnsi="open sans" w:cs="Times New Roman"/>
            <w:color w:val="585858"/>
            <w:sz w:val="28"/>
            <w:szCs w:val="28"/>
          </w:rPr>
          <w:t>Pagpapakatao</w:t>
        </w:r>
        <w:proofErr w:type="spellEnd"/>
        <w:r w:rsidRPr="00BA57CF">
          <w:rPr>
            <w:rFonts w:ascii="open sans" w:eastAsia="Times New Roman" w:hAnsi="open sans" w:cs="Times New Roman"/>
            <w:color w:val="585858"/>
            <w:sz w:val="28"/>
            <w:szCs w:val="28"/>
          </w:rPr>
          <w:t xml:space="preserve"> (ESP), for the possible collaboration and assistance of the Senior High School students in conducting feeding to the SBFP beneficiaries during school days or summer time. </w:t>
        </w:r>
        <w:proofErr w:type="gramStart"/>
        <w:r w:rsidRPr="00BA57CF">
          <w:rPr>
            <w:rFonts w:ascii="open sans" w:eastAsia="Times New Roman" w:hAnsi="open sans" w:cs="Times New Roman"/>
            <w:color w:val="585858"/>
            <w:sz w:val="28"/>
            <w:szCs w:val="28"/>
          </w:rPr>
          <w:t>Specially those students under the Technical-Vocational-Livelihood Track (TVL).</w:t>
        </w:r>
        <w:proofErr w:type="gramEnd"/>
      </w:ins>
    </w:p>
    <w:p w:rsidR="00BA57CF" w:rsidRPr="00BA57CF" w:rsidRDefault="00BA57CF" w:rsidP="00BA57CF">
      <w:pPr>
        <w:shd w:val="clear" w:color="auto" w:fill="FFFFFF"/>
        <w:spacing w:after="318" w:line="240" w:lineRule="auto"/>
        <w:rPr>
          <w:ins w:id="118" w:author="Unknown"/>
          <w:rFonts w:ascii="open sans" w:eastAsia="Times New Roman" w:hAnsi="open sans" w:cs="Times New Roman"/>
          <w:color w:val="585858"/>
          <w:sz w:val="28"/>
          <w:szCs w:val="28"/>
        </w:rPr>
      </w:pPr>
      <w:ins w:id="119" w:author="Unknown">
        <w:r w:rsidRPr="00BA57CF">
          <w:rPr>
            <w:rFonts w:ascii="open sans" w:eastAsia="Times New Roman" w:hAnsi="open sans" w:cs="Times New Roman"/>
            <w:color w:val="585858"/>
            <w:sz w:val="28"/>
            <w:szCs w:val="28"/>
          </w:rPr>
          <w:t>3. Recipes for SBFP is available and may be downloaded through this link: </w:t>
        </w:r>
        <w:r w:rsidRPr="00BA57CF">
          <w:rPr>
            <w:rFonts w:ascii="open sans" w:eastAsia="Times New Roman" w:hAnsi="open sans" w:cs="Times New Roman"/>
            <w:color w:val="585858"/>
            <w:sz w:val="28"/>
            <w:szCs w:val="28"/>
          </w:rPr>
          <w:fldChar w:fldCharType="begin"/>
        </w:r>
        <w:r w:rsidRPr="00BA57CF">
          <w:rPr>
            <w:rFonts w:ascii="open sans" w:eastAsia="Times New Roman" w:hAnsi="open sans" w:cs="Times New Roman"/>
            <w:color w:val="585858"/>
            <w:sz w:val="28"/>
            <w:szCs w:val="28"/>
          </w:rPr>
          <w:instrText xml:space="preserve"> HYPERLINK "https://www.teacherph.com/deped-feeding-program-recipes/" </w:instrText>
        </w:r>
        <w:r w:rsidRPr="00BA57CF">
          <w:rPr>
            <w:rFonts w:ascii="open sans" w:eastAsia="Times New Roman" w:hAnsi="open sans" w:cs="Times New Roman"/>
            <w:color w:val="585858"/>
            <w:sz w:val="28"/>
            <w:szCs w:val="28"/>
          </w:rPr>
          <w:fldChar w:fldCharType="separate"/>
        </w:r>
        <w:r w:rsidRPr="00BA57CF">
          <w:rPr>
            <w:rFonts w:ascii="open sans" w:eastAsia="Times New Roman" w:hAnsi="open sans" w:cs="Times New Roman"/>
            <w:color w:val="0A9E01"/>
            <w:sz w:val="28"/>
          </w:rPr>
          <w:t>https://www.teacherph.com/deped-feeding-program-recipes/</w:t>
        </w:r>
        <w:r w:rsidRPr="00BA57CF">
          <w:rPr>
            <w:rFonts w:ascii="open sans" w:eastAsia="Times New Roman" w:hAnsi="open sans" w:cs="Times New Roman"/>
            <w:color w:val="585858"/>
            <w:sz w:val="28"/>
            <w:szCs w:val="28"/>
          </w:rPr>
          <w:fldChar w:fldCharType="end"/>
        </w:r>
      </w:ins>
    </w:p>
    <w:p w:rsidR="00BA57CF" w:rsidRPr="00BA57CF" w:rsidRDefault="00BA57CF" w:rsidP="00BA57CF">
      <w:pPr>
        <w:shd w:val="clear" w:color="auto" w:fill="FFFFFF"/>
        <w:spacing w:after="318" w:line="240" w:lineRule="auto"/>
        <w:rPr>
          <w:ins w:id="120" w:author="Unknown"/>
          <w:rFonts w:ascii="open sans" w:eastAsia="Times New Roman" w:hAnsi="open sans" w:cs="Times New Roman"/>
          <w:color w:val="585858"/>
          <w:sz w:val="28"/>
          <w:szCs w:val="28"/>
        </w:rPr>
      </w:pPr>
      <w:ins w:id="121" w:author="Unknown">
        <w:r w:rsidRPr="00BA57CF">
          <w:rPr>
            <w:rFonts w:ascii="open sans" w:eastAsia="Times New Roman" w:hAnsi="open sans" w:cs="Times New Roman"/>
            <w:b/>
            <w:bCs/>
            <w:color w:val="585858"/>
            <w:sz w:val="28"/>
          </w:rPr>
          <w:t>D. Budget</w:t>
        </w:r>
      </w:ins>
    </w:p>
    <w:p w:rsidR="00BA57CF" w:rsidRPr="00BA57CF" w:rsidRDefault="00BA57CF" w:rsidP="00BA57CF">
      <w:pPr>
        <w:shd w:val="clear" w:color="auto" w:fill="FFFFFF"/>
        <w:spacing w:after="318" w:line="240" w:lineRule="auto"/>
        <w:rPr>
          <w:ins w:id="122" w:author="Unknown"/>
          <w:rFonts w:ascii="open sans" w:eastAsia="Times New Roman" w:hAnsi="open sans" w:cs="Times New Roman"/>
          <w:color w:val="585858"/>
          <w:sz w:val="28"/>
          <w:szCs w:val="28"/>
        </w:rPr>
      </w:pPr>
      <w:ins w:id="123" w:author="Unknown">
        <w:r w:rsidRPr="00BA57CF">
          <w:rPr>
            <w:rFonts w:ascii="open sans" w:eastAsia="Times New Roman" w:hAnsi="open sans" w:cs="Times New Roman"/>
            <w:color w:val="585858"/>
            <w:sz w:val="28"/>
            <w:szCs w:val="28"/>
          </w:rPr>
          <w:t>Reiteration on the operational expenses allowed under this program include the purchase of basic eating/cooking/kitchen tools and equipment, stove, reasonable transportation expenses, water, dishwashing soap, LPG, charcoal, firewood, kerosene, labor/service of cook (</w:t>
        </w:r>
        <w:proofErr w:type="spellStart"/>
        <w:r w:rsidRPr="00BA57CF">
          <w:rPr>
            <w:rFonts w:ascii="open sans" w:eastAsia="Times New Roman" w:hAnsi="open sans" w:cs="Times New Roman"/>
            <w:color w:val="585858"/>
            <w:sz w:val="28"/>
            <w:szCs w:val="28"/>
          </w:rPr>
          <w:t>lcook</w:t>
        </w:r>
        <w:proofErr w:type="spellEnd"/>
        <w:r w:rsidRPr="00BA57CF">
          <w:rPr>
            <w:rFonts w:ascii="open sans" w:eastAsia="Times New Roman" w:hAnsi="open sans" w:cs="Times New Roman"/>
            <w:color w:val="585858"/>
            <w:sz w:val="28"/>
            <w:szCs w:val="28"/>
          </w:rPr>
          <w:t>: £_40), and common office supplies needed for the preparation of the reports.</w:t>
        </w:r>
      </w:ins>
    </w:p>
    <w:p w:rsidR="00BA57CF" w:rsidRPr="00BA57CF" w:rsidRDefault="00BA57CF" w:rsidP="00BA57CF">
      <w:pPr>
        <w:shd w:val="clear" w:color="auto" w:fill="FFFFFF"/>
        <w:spacing w:before="374" w:after="187" w:line="240" w:lineRule="auto"/>
        <w:outlineLvl w:val="2"/>
        <w:rPr>
          <w:ins w:id="124" w:author="Unknown"/>
          <w:rFonts w:ascii="roboto" w:eastAsia="Times New Roman" w:hAnsi="roboto" w:cs="Times New Roman"/>
          <w:color w:val="2D2D2D"/>
          <w:sz w:val="47"/>
          <w:szCs w:val="47"/>
        </w:rPr>
      </w:pPr>
      <w:ins w:id="125" w:author="Unknown">
        <w:r w:rsidRPr="00BA57CF">
          <w:rPr>
            <w:rFonts w:ascii="roboto" w:eastAsia="Times New Roman" w:hAnsi="roboto" w:cs="Times New Roman"/>
            <w:color w:val="2D2D2D"/>
            <w:sz w:val="47"/>
            <w:szCs w:val="47"/>
          </w:rPr>
          <w:t>V. Other Important Activities:</w:t>
        </w:r>
      </w:ins>
    </w:p>
    <w:p w:rsidR="00BA57CF" w:rsidRPr="00BA57CF" w:rsidRDefault="00BA57CF" w:rsidP="00BA57CF">
      <w:pPr>
        <w:shd w:val="clear" w:color="auto" w:fill="FFFFFF"/>
        <w:spacing w:after="318" w:line="240" w:lineRule="auto"/>
        <w:rPr>
          <w:ins w:id="126" w:author="Unknown"/>
          <w:rFonts w:ascii="open sans" w:eastAsia="Times New Roman" w:hAnsi="open sans" w:cs="Times New Roman"/>
          <w:color w:val="585858"/>
          <w:sz w:val="28"/>
          <w:szCs w:val="28"/>
        </w:rPr>
      </w:pPr>
      <w:ins w:id="127" w:author="Unknown">
        <w:r w:rsidRPr="00BA57CF">
          <w:rPr>
            <w:rFonts w:ascii="open sans" w:eastAsia="Times New Roman" w:hAnsi="open sans" w:cs="Times New Roman"/>
            <w:color w:val="585858"/>
            <w:sz w:val="28"/>
            <w:szCs w:val="28"/>
          </w:rPr>
          <w:lastRenderedPageBreak/>
          <w:t>Anemia and iron deficiency is linked with impaired cognitive and development among children. The Department through SBFP has provisions for the procurement/ purchase of iron supplements/ multivitamins for school children.</w:t>
        </w:r>
      </w:ins>
    </w:p>
    <w:p w:rsidR="00BA57CF" w:rsidRPr="00BA57CF" w:rsidRDefault="00BA57CF" w:rsidP="00BA57CF">
      <w:pPr>
        <w:shd w:val="clear" w:color="auto" w:fill="FFFFFF"/>
        <w:spacing w:after="318" w:line="240" w:lineRule="auto"/>
        <w:rPr>
          <w:ins w:id="128" w:author="Unknown"/>
          <w:rFonts w:ascii="open sans" w:eastAsia="Times New Roman" w:hAnsi="open sans" w:cs="Times New Roman"/>
          <w:color w:val="585858"/>
          <w:sz w:val="28"/>
          <w:szCs w:val="28"/>
        </w:rPr>
      </w:pPr>
      <w:ins w:id="129" w:author="Unknown">
        <w:r w:rsidRPr="00BA57CF">
          <w:rPr>
            <w:rFonts w:ascii="open sans" w:eastAsia="Times New Roman" w:hAnsi="open sans" w:cs="Times New Roman"/>
            <w:color w:val="585858"/>
            <w:sz w:val="28"/>
            <w:szCs w:val="28"/>
          </w:rPr>
          <w:t>1. According to an Administrative Order issued by the Department of Health (DOH), A.O. No. 119, s. 2003 entitled Updated Guidelines on Micronutrient Supplementation (Vitamin A, Iron, and Iodine), “There is no risk of toxicity to iron/</w:t>
        </w:r>
        <w:proofErr w:type="spellStart"/>
        <w:r w:rsidRPr="00BA57CF">
          <w:rPr>
            <w:rFonts w:ascii="open sans" w:eastAsia="Times New Roman" w:hAnsi="open sans" w:cs="Times New Roman"/>
            <w:color w:val="585858"/>
            <w:sz w:val="28"/>
            <w:szCs w:val="28"/>
          </w:rPr>
          <w:t>folate</w:t>
        </w:r>
        <w:proofErr w:type="spellEnd"/>
        <w:r w:rsidRPr="00BA57CF">
          <w:rPr>
            <w:rFonts w:ascii="open sans" w:eastAsia="Times New Roman" w:hAnsi="open sans" w:cs="Times New Roman"/>
            <w:color w:val="585858"/>
            <w:sz w:val="28"/>
            <w:szCs w:val="28"/>
          </w:rPr>
          <w:t xml:space="preserve"> supplements when taken at the prescribed dose. Intake of iron also produces minor undesirable gastrointestinal side effects in some individuals such as </w:t>
        </w:r>
        <w:proofErr w:type="spellStart"/>
        <w:r w:rsidRPr="00BA57CF">
          <w:rPr>
            <w:rFonts w:ascii="open sans" w:eastAsia="Times New Roman" w:hAnsi="open sans" w:cs="Times New Roman"/>
            <w:color w:val="585858"/>
            <w:sz w:val="28"/>
            <w:szCs w:val="28"/>
          </w:rPr>
          <w:t>epigastric</w:t>
        </w:r>
        <w:proofErr w:type="spellEnd"/>
        <w:r w:rsidRPr="00BA57CF">
          <w:rPr>
            <w:rFonts w:ascii="open sans" w:eastAsia="Times New Roman" w:hAnsi="open sans" w:cs="Times New Roman"/>
            <w:color w:val="585858"/>
            <w:sz w:val="28"/>
            <w:szCs w:val="28"/>
          </w:rPr>
          <w:t xml:space="preserve"> discomfort, nausea, vomiting, constipation, and diarrhea. The frequency of these side effects is directly related to the dose of iron. In cases of gastrointestinal intolerance, the dose of iron may be reduced and gradually increased until the full dose is reached and is well tolerated. It is also advised that the iron supplements be taken with or after meals and at bedtime. Anemic and underweight children should take iron supplements to correct existing anemia and prevent it from becoming severe.</w:t>
        </w:r>
      </w:ins>
    </w:p>
    <w:p w:rsidR="00BA57CF" w:rsidRPr="00BA57CF" w:rsidRDefault="00BA57CF" w:rsidP="00BA57CF">
      <w:pPr>
        <w:shd w:val="clear" w:color="auto" w:fill="FFFFFF"/>
        <w:spacing w:after="318" w:line="240" w:lineRule="auto"/>
        <w:rPr>
          <w:ins w:id="130" w:author="Unknown"/>
          <w:rFonts w:ascii="open sans" w:eastAsia="Times New Roman" w:hAnsi="open sans" w:cs="Times New Roman"/>
          <w:color w:val="585858"/>
          <w:sz w:val="28"/>
          <w:szCs w:val="28"/>
        </w:rPr>
      </w:pPr>
      <w:ins w:id="131" w:author="Unknown">
        <w:r w:rsidRPr="00BA57CF">
          <w:rPr>
            <w:rFonts w:ascii="open sans" w:eastAsia="Times New Roman" w:hAnsi="open sans" w:cs="Times New Roman"/>
            <w:color w:val="585858"/>
            <w:sz w:val="28"/>
            <w:szCs w:val="28"/>
          </w:rPr>
          <w:t>2. Iron supplementation to schoolchildren and other population groups:</w:t>
        </w:r>
      </w:ins>
    </w:p>
    <w:tbl>
      <w:tblPr>
        <w:tblW w:w="13353" w:type="dxa"/>
        <w:tblBorders>
          <w:top w:val="single" w:sz="8" w:space="0" w:color="DDDDDD"/>
          <w:left w:val="single" w:sz="8" w:space="0" w:color="DDDDDD"/>
          <w:bottom w:val="single" w:sz="8" w:space="0" w:color="DDDDDD"/>
          <w:right w:val="single" w:sz="8" w:space="0" w:color="DDDDDD"/>
        </w:tblBorders>
        <w:shd w:val="clear" w:color="auto" w:fill="FFFFFF"/>
        <w:tblCellMar>
          <w:top w:w="15" w:type="dxa"/>
          <w:left w:w="15" w:type="dxa"/>
          <w:bottom w:w="15" w:type="dxa"/>
          <w:right w:w="15" w:type="dxa"/>
        </w:tblCellMar>
        <w:tblLook w:val="04A0"/>
      </w:tblPr>
      <w:tblGrid>
        <w:gridCol w:w="3609"/>
        <w:gridCol w:w="3425"/>
        <w:gridCol w:w="6319"/>
      </w:tblGrid>
      <w:tr w:rsidR="00BA57CF" w:rsidRPr="00BA57CF" w:rsidTr="00BA57CF">
        <w:trPr>
          <w:tblHeader/>
        </w:trPr>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BA57CF" w:rsidRPr="00BA57CF" w:rsidRDefault="00BA57CF" w:rsidP="00BA57CF">
            <w:pPr>
              <w:spacing w:after="561" w:line="240" w:lineRule="auto"/>
              <w:rPr>
                <w:rFonts w:ascii="open sans" w:eastAsia="Times New Roman" w:hAnsi="open sans" w:cs="Times New Roman"/>
                <w:b/>
                <w:bCs/>
                <w:color w:val="585858"/>
                <w:sz w:val="28"/>
                <w:szCs w:val="28"/>
              </w:rPr>
            </w:pPr>
            <w:r w:rsidRPr="00BA57CF">
              <w:rPr>
                <w:rFonts w:ascii="open sans" w:eastAsia="Times New Roman" w:hAnsi="open sans" w:cs="Times New Roman"/>
                <w:b/>
                <w:bCs/>
                <w:color w:val="585858"/>
                <w:sz w:val="28"/>
                <w:szCs w:val="28"/>
              </w:rPr>
              <w:t>Targets</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BA57CF" w:rsidRPr="00BA57CF" w:rsidRDefault="00BA57CF" w:rsidP="00BA57CF">
            <w:pPr>
              <w:spacing w:after="561" w:line="240" w:lineRule="auto"/>
              <w:rPr>
                <w:rFonts w:ascii="open sans" w:eastAsia="Times New Roman" w:hAnsi="open sans" w:cs="Times New Roman"/>
                <w:b/>
                <w:bCs/>
                <w:color w:val="585858"/>
                <w:sz w:val="28"/>
                <w:szCs w:val="28"/>
              </w:rPr>
            </w:pPr>
            <w:r w:rsidRPr="00BA57CF">
              <w:rPr>
                <w:rFonts w:ascii="open sans" w:eastAsia="Times New Roman" w:hAnsi="open sans" w:cs="Times New Roman"/>
                <w:b/>
                <w:bCs/>
                <w:color w:val="585858"/>
                <w:sz w:val="28"/>
                <w:szCs w:val="28"/>
              </w:rPr>
              <w:t>Preparation</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BA57CF" w:rsidRPr="00BA57CF" w:rsidRDefault="00BA57CF" w:rsidP="00BA57CF">
            <w:pPr>
              <w:spacing w:after="561" w:line="240" w:lineRule="auto"/>
              <w:rPr>
                <w:rFonts w:ascii="open sans" w:eastAsia="Times New Roman" w:hAnsi="open sans" w:cs="Times New Roman"/>
                <w:b/>
                <w:bCs/>
                <w:color w:val="585858"/>
                <w:sz w:val="28"/>
                <w:szCs w:val="28"/>
              </w:rPr>
            </w:pPr>
            <w:r w:rsidRPr="00BA57CF">
              <w:rPr>
                <w:rFonts w:ascii="open sans" w:eastAsia="Times New Roman" w:hAnsi="open sans" w:cs="Times New Roman"/>
                <w:b/>
                <w:bCs/>
                <w:color w:val="585858"/>
                <w:sz w:val="28"/>
                <w:szCs w:val="28"/>
              </w:rPr>
              <w:t>Dose/Duration</w:t>
            </w:r>
          </w:p>
        </w:tc>
      </w:tr>
      <w:tr w:rsidR="00BA57CF" w:rsidRPr="00BA57CF" w:rsidTr="00BA57CF">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Children 1 -5 years old</w:t>
            </w: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Syrup containing 30 mg. Elemental iron/5ml</w:t>
            </w: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1 tsp. once a day for 3 months, or 30 mg. once a week for 6 months with supervised administration</w:t>
            </w:r>
          </w:p>
        </w:tc>
      </w:tr>
      <w:tr w:rsidR="00BA57CF" w:rsidRPr="00BA57CF" w:rsidTr="00BA57CF">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Children 6-11 years old anemic and underweight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Syrup containing 40 mg. Elemental iron/5ml</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BA57CF" w:rsidRPr="00BA57CF" w:rsidRDefault="00BA57CF" w:rsidP="00BA57CF">
            <w:pPr>
              <w:spacing w:after="561" w:line="240" w:lineRule="auto"/>
              <w:rPr>
                <w:rFonts w:ascii="open sans" w:eastAsia="Times New Roman" w:hAnsi="open sans" w:cs="Times New Roman"/>
                <w:color w:val="585858"/>
                <w:sz w:val="28"/>
                <w:szCs w:val="28"/>
              </w:rPr>
            </w:pPr>
            <w:r w:rsidRPr="00BA57CF">
              <w:rPr>
                <w:rFonts w:ascii="open sans" w:eastAsia="Times New Roman" w:hAnsi="open sans" w:cs="Times New Roman"/>
                <w:color w:val="585858"/>
                <w:sz w:val="28"/>
                <w:szCs w:val="28"/>
              </w:rPr>
              <w:t>2 tsp. once a day for 6 months</w:t>
            </w:r>
          </w:p>
        </w:tc>
      </w:tr>
    </w:tbl>
    <w:p w:rsidR="00BA57CF" w:rsidRPr="00BA57CF" w:rsidRDefault="00BA57CF" w:rsidP="00BA57CF">
      <w:pPr>
        <w:shd w:val="clear" w:color="auto" w:fill="FFFFFF"/>
        <w:spacing w:after="318" w:line="240" w:lineRule="auto"/>
        <w:rPr>
          <w:ins w:id="132" w:author="Unknown"/>
          <w:rFonts w:ascii="open sans" w:eastAsia="Times New Roman" w:hAnsi="open sans" w:cs="Times New Roman"/>
          <w:color w:val="585858"/>
          <w:sz w:val="28"/>
          <w:szCs w:val="28"/>
        </w:rPr>
      </w:pPr>
      <w:ins w:id="133" w:author="Unknown">
        <w:r w:rsidRPr="00BA57CF">
          <w:rPr>
            <w:rFonts w:ascii="open sans" w:eastAsia="Times New Roman" w:hAnsi="open sans" w:cs="Times New Roman"/>
            <w:color w:val="585858"/>
            <w:sz w:val="28"/>
            <w:szCs w:val="28"/>
          </w:rPr>
          <w:lastRenderedPageBreak/>
          <w:t>3. All SW learner shall be closely examined by the Division Medical Officer (SDO-MO) for extensive medical examination and possible referral to RHUs if the learner needs a more serious medical attention (i.e. severe-acute malnutrition).</w:t>
        </w:r>
      </w:ins>
    </w:p>
    <w:p w:rsidR="00BA57CF" w:rsidRPr="00BA57CF" w:rsidRDefault="00BA57CF" w:rsidP="00BA57CF">
      <w:pPr>
        <w:shd w:val="clear" w:color="auto" w:fill="FFFFFF"/>
        <w:spacing w:after="318" w:line="240" w:lineRule="auto"/>
        <w:rPr>
          <w:ins w:id="134" w:author="Unknown"/>
          <w:rFonts w:ascii="open sans" w:eastAsia="Times New Roman" w:hAnsi="open sans" w:cs="Times New Roman"/>
          <w:color w:val="585858"/>
          <w:sz w:val="28"/>
          <w:szCs w:val="28"/>
        </w:rPr>
      </w:pPr>
      <w:ins w:id="135" w:author="Unknown">
        <w:r w:rsidRPr="00BA57CF">
          <w:rPr>
            <w:rFonts w:ascii="open sans" w:eastAsia="Times New Roman" w:hAnsi="open sans" w:cs="Times New Roman"/>
            <w:color w:val="585858"/>
            <w:sz w:val="28"/>
            <w:szCs w:val="28"/>
          </w:rPr>
          <w:t xml:space="preserve">4. All beneficiaries shall secure consent from parents for the supplementations; learners with no consent shall be included in the </w:t>
        </w:r>
        <w:proofErr w:type="spellStart"/>
        <w:r w:rsidRPr="00BA57CF">
          <w:rPr>
            <w:rFonts w:ascii="open sans" w:eastAsia="Times New Roman" w:hAnsi="open sans" w:cs="Times New Roman"/>
            <w:color w:val="585858"/>
            <w:sz w:val="28"/>
            <w:szCs w:val="28"/>
          </w:rPr>
          <w:t>masterlist</w:t>
        </w:r>
        <w:proofErr w:type="spellEnd"/>
        <w:r w:rsidRPr="00BA57CF">
          <w:rPr>
            <w:rFonts w:ascii="open sans" w:eastAsia="Times New Roman" w:hAnsi="open sans" w:cs="Times New Roman"/>
            <w:color w:val="585858"/>
            <w:sz w:val="28"/>
            <w:szCs w:val="28"/>
          </w:rPr>
          <w:t xml:space="preserve"> but will not be provided with supplementations until </w:t>
        </w:r>
        <w:proofErr w:type="gramStart"/>
        <w:r w:rsidRPr="00BA57CF">
          <w:rPr>
            <w:rFonts w:ascii="open sans" w:eastAsia="Times New Roman" w:hAnsi="open sans" w:cs="Times New Roman"/>
            <w:color w:val="585858"/>
            <w:sz w:val="28"/>
            <w:szCs w:val="28"/>
          </w:rPr>
          <w:t>a parent</w:t>
        </w:r>
        <w:proofErr w:type="gramEnd"/>
        <w:r w:rsidRPr="00BA57CF">
          <w:rPr>
            <w:rFonts w:ascii="open sans" w:eastAsia="Times New Roman" w:hAnsi="open sans" w:cs="Times New Roman"/>
            <w:color w:val="585858"/>
            <w:sz w:val="28"/>
            <w:szCs w:val="28"/>
          </w:rPr>
          <w:t xml:space="preserve"> consent has been secured.</w:t>
        </w:r>
      </w:ins>
    </w:p>
    <w:p w:rsidR="00BA57CF" w:rsidRPr="00BA57CF" w:rsidRDefault="00BA57CF" w:rsidP="00BA57CF">
      <w:pPr>
        <w:shd w:val="clear" w:color="auto" w:fill="FFFFFF"/>
        <w:spacing w:before="374" w:after="187" w:line="240" w:lineRule="auto"/>
        <w:outlineLvl w:val="2"/>
        <w:rPr>
          <w:ins w:id="136" w:author="Unknown"/>
          <w:rFonts w:ascii="roboto" w:eastAsia="Times New Roman" w:hAnsi="roboto" w:cs="Times New Roman"/>
          <w:color w:val="2D2D2D"/>
          <w:sz w:val="47"/>
          <w:szCs w:val="47"/>
        </w:rPr>
      </w:pPr>
      <w:ins w:id="137" w:author="Unknown">
        <w:r w:rsidRPr="00BA57CF">
          <w:rPr>
            <w:rFonts w:ascii="roboto" w:eastAsia="Times New Roman" w:hAnsi="roboto" w:cs="Times New Roman"/>
            <w:color w:val="2D2D2D"/>
            <w:sz w:val="47"/>
            <w:szCs w:val="47"/>
          </w:rPr>
          <w:t>VI. Monitoring and Evaluation:</w:t>
        </w:r>
      </w:ins>
    </w:p>
    <w:p w:rsidR="00BA57CF" w:rsidRPr="00BA57CF" w:rsidRDefault="00BA57CF" w:rsidP="00BA57CF">
      <w:pPr>
        <w:shd w:val="clear" w:color="auto" w:fill="FFFFFF"/>
        <w:spacing w:after="318" w:line="240" w:lineRule="auto"/>
        <w:rPr>
          <w:ins w:id="138" w:author="Unknown"/>
          <w:rFonts w:ascii="open sans" w:eastAsia="Times New Roman" w:hAnsi="open sans" w:cs="Times New Roman"/>
          <w:color w:val="585858"/>
          <w:sz w:val="28"/>
          <w:szCs w:val="28"/>
        </w:rPr>
      </w:pPr>
      <w:ins w:id="139" w:author="Unknown">
        <w:r w:rsidRPr="00BA57CF">
          <w:rPr>
            <w:rFonts w:ascii="open sans" w:eastAsia="Times New Roman" w:hAnsi="open sans" w:cs="Times New Roman"/>
            <w:color w:val="585858"/>
            <w:sz w:val="28"/>
            <w:szCs w:val="28"/>
          </w:rPr>
          <w:t>1. This is to reiterate the policy that all offices/implementing office/units shall comply with the monitoring and evaluation, and reporting requirements stipulated in DO No. 39, s. 2017, entitled Operational Guidelines on the Implementation of SBFP for SY 2017-2022 and submission of Budget and Financial Accountability Reports as prescribed in COA-DBM Joint Circular No. 2014-1 and DBM Letter Circular No. 2016-1.</w:t>
        </w:r>
      </w:ins>
    </w:p>
    <w:p w:rsidR="00BA57CF" w:rsidRPr="00BA57CF" w:rsidRDefault="00BA57CF" w:rsidP="00BA57CF">
      <w:pPr>
        <w:shd w:val="clear" w:color="auto" w:fill="FFFFFF"/>
        <w:spacing w:after="318" w:line="240" w:lineRule="auto"/>
        <w:rPr>
          <w:ins w:id="140" w:author="Unknown"/>
          <w:rFonts w:ascii="open sans" w:eastAsia="Times New Roman" w:hAnsi="open sans" w:cs="Times New Roman"/>
          <w:color w:val="585858"/>
          <w:sz w:val="28"/>
          <w:szCs w:val="28"/>
        </w:rPr>
      </w:pPr>
      <w:ins w:id="141" w:author="Unknown">
        <w:r w:rsidRPr="00BA57CF">
          <w:rPr>
            <w:rFonts w:ascii="open sans" w:eastAsia="Times New Roman" w:hAnsi="open sans" w:cs="Times New Roman"/>
            <w:color w:val="585858"/>
            <w:sz w:val="28"/>
            <w:szCs w:val="28"/>
          </w:rPr>
          <w:t>2. In compliance with the new Program Management Information System (PMIS), offices shall use the PMIS to closely monitor the progress and implementation of the various programs and projects.</w:t>
        </w:r>
      </w:ins>
    </w:p>
    <w:p w:rsidR="00BA57CF" w:rsidRPr="00BA57CF" w:rsidRDefault="00BA57CF" w:rsidP="00BA57CF">
      <w:pPr>
        <w:shd w:val="clear" w:color="auto" w:fill="FFFFFF"/>
        <w:spacing w:after="318" w:line="240" w:lineRule="auto"/>
        <w:rPr>
          <w:ins w:id="142" w:author="Unknown"/>
          <w:rFonts w:ascii="open sans" w:eastAsia="Times New Roman" w:hAnsi="open sans" w:cs="Times New Roman"/>
          <w:color w:val="585858"/>
          <w:sz w:val="28"/>
          <w:szCs w:val="28"/>
        </w:rPr>
      </w:pPr>
      <w:ins w:id="143" w:author="Unknown">
        <w:r w:rsidRPr="00BA57CF">
          <w:rPr>
            <w:rFonts w:ascii="open sans" w:eastAsia="Times New Roman" w:hAnsi="open sans" w:cs="Times New Roman"/>
            <w:color w:val="585858"/>
            <w:sz w:val="28"/>
            <w:szCs w:val="28"/>
          </w:rPr>
          <w:t>3. Other concerns not covered in the issued memorandum and guidelines shall be referred to the Central Office Finance Service – Budget Division at (02) 637-6203 and/or Central Office Planning Service – Planning and Programming Division at (02)633-7216.</w:t>
        </w:r>
      </w:ins>
    </w:p>
    <w:p w:rsidR="00BA57CF" w:rsidRPr="00BA57CF" w:rsidRDefault="00BA57CF" w:rsidP="00BA57CF">
      <w:pPr>
        <w:shd w:val="clear" w:color="auto" w:fill="FFFFFF"/>
        <w:spacing w:after="318" w:line="240" w:lineRule="auto"/>
        <w:rPr>
          <w:ins w:id="144" w:author="Unknown"/>
          <w:rFonts w:ascii="open sans" w:eastAsia="Times New Roman" w:hAnsi="open sans" w:cs="Times New Roman"/>
          <w:color w:val="585858"/>
          <w:sz w:val="28"/>
          <w:szCs w:val="28"/>
        </w:rPr>
      </w:pPr>
      <w:ins w:id="145" w:author="Unknown">
        <w:r w:rsidRPr="00BA57CF">
          <w:rPr>
            <w:rFonts w:ascii="open sans" w:eastAsia="Times New Roman" w:hAnsi="open sans" w:cs="Times New Roman"/>
            <w:color w:val="585858"/>
            <w:sz w:val="28"/>
            <w:szCs w:val="28"/>
          </w:rPr>
          <w:t xml:space="preserve">4. The RO/SDO shall report to </w:t>
        </w:r>
        <w:proofErr w:type="spellStart"/>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Central Office the balance of funds not later than September 30 of the current Fiscal year in order to monitor, allocate, and utilize the funds to the fullest.</w:t>
        </w:r>
      </w:ins>
    </w:p>
    <w:p w:rsidR="00BA57CF" w:rsidRPr="00BA57CF" w:rsidRDefault="00BA57CF" w:rsidP="00BA57CF">
      <w:pPr>
        <w:shd w:val="clear" w:color="auto" w:fill="FFFFFF"/>
        <w:spacing w:before="374" w:after="187" w:line="240" w:lineRule="auto"/>
        <w:outlineLvl w:val="2"/>
        <w:rPr>
          <w:ins w:id="146" w:author="Unknown"/>
          <w:rFonts w:ascii="roboto" w:eastAsia="Times New Roman" w:hAnsi="roboto" w:cs="Times New Roman"/>
          <w:color w:val="2D2D2D"/>
          <w:sz w:val="47"/>
          <w:szCs w:val="47"/>
        </w:rPr>
      </w:pPr>
      <w:ins w:id="147" w:author="Unknown">
        <w:r w:rsidRPr="00BA57CF">
          <w:rPr>
            <w:rFonts w:ascii="roboto" w:eastAsia="Times New Roman" w:hAnsi="roboto" w:cs="Times New Roman"/>
            <w:color w:val="2D2D2D"/>
            <w:sz w:val="47"/>
            <w:szCs w:val="47"/>
          </w:rPr>
          <w:t>VII. References</w:t>
        </w:r>
      </w:ins>
    </w:p>
    <w:p w:rsidR="00BA57CF" w:rsidRPr="00BA57CF" w:rsidRDefault="00BA57CF" w:rsidP="00BA57CF">
      <w:pPr>
        <w:shd w:val="clear" w:color="auto" w:fill="FFFFFF"/>
        <w:spacing w:after="318" w:line="240" w:lineRule="auto"/>
        <w:rPr>
          <w:ins w:id="148" w:author="Unknown"/>
          <w:rFonts w:ascii="open sans" w:eastAsia="Times New Roman" w:hAnsi="open sans" w:cs="Times New Roman"/>
          <w:color w:val="585858"/>
          <w:sz w:val="28"/>
          <w:szCs w:val="28"/>
        </w:rPr>
      </w:pPr>
      <w:proofErr w:type="spellStart"/>
      <w:ins w:id="149" w:author="Unknown">
        <w:r w:rsidRPr="00BA57CF">
          <w:rPr>
            <w:rFonts w:ascii="open sans" w:eastAsia="Times New Roman" w:hAnsi="open sans" w:cs="Times New Roman"/>
            <w:color w:val="585858"/>
            <w:sz w:val="28"/>
            <w:szCs w:val="28"/>
          </w:rPr>
          <w:t>DepEd</w:t>
        </w:r>
        <w:proofErr w:type="spellEnd"/>
        <w:r w:rsidRPr="00BA57CF">
          <w:rPr>
            <w:rFonts w:ascii="open sans" w:eastAsia="Times New Roman" w:hAnsi="open sans" w:cs="Times New Roman"/>
            <w:color w:val="585858"/>
            <w:sz w:val="28"/>
            <w:szCs w:val="28"/>
          </w:rPr>
          <w:t xml:space="preserve"> Order No.39 s. 2017, Operational Guidelines on the Implementation of School-Based Feeding Program (SBFP) for SY 2017-2022</w:t>
        </w:r>
      </w:ins>
    </w:p>
    <w:p w:rsidR="00BA57CF" w:rsidRPr="00BA57CF" w:rsidRDefault="00BA57CF" w:rsidP="00BA57CF">
      <w:pPr>
        <w:shd w:val="clear" w:color="auto" w:fill="FFFFFF"/>
        <w:spacing w:after="318" w:line="240" w:lineRule="auto"/>
        <w:rPr>
          <w:ins w:id="150" w:author="Unknown"/>
          <w:rFonts w:ascii="open sans" w:eastAsia="Times New Roman" w:hAnsi="open sans" w:cs="Times New Roman"/>
          <w:color w:val="585858"/>
          <w:sz w:val="28"/>
          <w:szCs w:val="28"/>
        </w:rPr>
      </w:pPr>
      <w:proofErr w:type="spellStart"/>
      <w:ins w:id="151" w:author="Unknown">
        <w:r w:rsidRPr="00BA57CF">
          <w:rPr>
            <w:rFonts w:ascii="open sans" w:eastAsia="Times New Roman" w:hAnsi="open sans" w:cs="Times New Roman"/>
            <w:color w:val="585858"/>
            <w:sz w:val="28"/>
            <w:szCs w:val="28"/>
          </w:rPr>
          <w:lastRenderedPageBreak/>
          <w:t>DepEd</w:t>
        </w:r>
        <w:proofErr w:type="spellEnd"/>
        <w:r w:rsidRPr="00BA57CF">
          <w:rPr>
            <w:rFonts w:ascii="open sans" w:eastAsia="Times New Roman" w:hAnsi="open sans" w:cs="Times New Roman"/>
            <w:color w:val="585858"/>
            <w:sz w:val="28"/>
            <w:szCs w:val="28"/>
          </w:rPr>
          <w:t xml:space="preserve"> Order No. 30 s. 2017, </w:t>
        </w:r>
        <w:r w:rsidRPr="00BA57CF">
          <w:rPr>
            <w:rFonts w:ascii="open sans" w:eastAsia="Times New Roman" w:hAnsi="open sans" w:cs="Times New Roman"/>
            <w:color w:val="585858"/>
            <w:sz w:val="28"/>
            <w:szCs w:val="28"/>
          </w:rPr>
          <w:fldChar w:fldCharType="begin"/>
        </w:r>
        <w:r w:rsidRPr="00BA57CF">
          <w:rPr>
            <w:rFonts w:ascii="open sans" w:eastAsia="Times New Roman" w:hAnsi="open sans" w:cs="Times New Roman"/>
            <w:color w:val="585858"/>
            <w:sz w:val="28"/>
            <w:szCs w:val="28"/>
          </w:rPr>
          <w:instrText xml:space="preserve"> HYPERLINK "https://www.teacherph.com/work-immersion/" </w:instrText>
        </w:r>
        <w:r w:rsidRPr="00BA57CF">
          <w:rPr>
            <w:rFonts w:ascii="open sans" w:eastAsia="Times New Roman" w:hAnsi="open sans" w:cs="Times New Roman"/>
            <w:color w:val="585858"/>
            <w:sz w:val="28"/>
            <w:szCs w:val="28"/>
          </w:rPr>
          <w:fldChar w:fldCharType="separate"/>
        </w:r>
        <w:r w:rsidRPr="00BA57CF">
          <w:rPr>
            <w:rFonts w:ascii="open sans" w:eastAsia="Times New Roman" w:hAnsi="open sans" w:cs="Times New Roman"/>
            <w:color w:val="0A9E01"/>
            <w:sz w:val="28"/>
          </w:rPr>
          <w:t>Guidelines for Work Immersion</w:t>
        </w:r>
        <w:r w:rsidRPr="00BA57CF">
          <w:rPr>
            <w:rFonts w:ascii="open sans" w:eastAsia="Times New Roman" w:hAnsi="open sans" w:cs="Times New Roman"/>
            <w:color w:val="585858"/>
            <w:sz w:val="28"/>
            <w:szCs w:val="28"/>
          </w:rPr>
          <w:fldChar w:fldCharType="end"/>
        </w:r>
      </w:ins>
    </w:p>
    <w:p w:rsidR="00BA57CF" w:rsidRPr="00BA57CF" w:rsidRDefault="00BA57CF" w:rsidP="00BA57CF">
      <w:pPr>
        <w:shd w:val="clear" w:color="auto" w:fill="FFFFFF"/>
        <w:spacing w:after="318" w:line="240" w:lineRule="auto"/>
        <w:rPr>
          <w:ins w:id="152" w:author="Unknown"/>
          <w:rFonts w:ascii="open sans" w:eastAsia="Times New Roman" w:hAnsi="open sans" w:cs="Times New Roman"/>
          <w:color w:val="585858"/>
          <w:sz w:val="28"/>
          <w:szCs w:val="28"/>
        </w:rPr>
      </w:pPr>
      <w:ins w:id="153" w:author="Unknown">
        <w:r w:rsidRPr="00BA57CF">
          <w:rPr>
            <w:rFonts w:ascii="open sans" w:eastAsia="Times New Roman" w:hAnsi="open sans" w:cs="Times New Roman"/>
            <w:color w:val="585858"/>
            <w:sz w:val="28"/>
            <w:szCs w:val="28"/>
          </w:rPr>
          <w:t>Government Procurement Policy Board, Manual on Community Participation</w:t>
        </w:r>
      </w:ins>
    </w:p>
    <w:p w:rsidR="00BA57CF" w:rsidRPr="00BA57CF" w:rsidRDefault="00BA57CF" w:rsidP="00BA57CF">
      <w:pPr>
        <w:shd w:val="clear" w:color="auto" w:fill="FFFFFF"/>
        <w:spacing w:after="318" w:line="240" w:lineRule="auto"/>
        <w:rPr>
          <w:ins w:id="154" w:author="Unknown"/>
          <w:rFonts w:ascii="open sans" w:eastAsia="Times New Roman" w:hAnsi="open sans" w:cs="Times New Roman"/>
          <w:color w:val="585858"/>
          <w:sz w:val="28"/>
          <w:szCs w:val="28"/>
        </w:rPr>
      </w:pPr>
      <w:ins w:id="155" w:author="Unknown">
        <w:r w:rsidRPr="00BA57CF">
          <w:rPr>
            <w:rFonts w:ascii="open sans" w:eastAsia="Times New Roman" w:hAnsi="open sans" w:cs="Times New Roman"/>
            <w:color w:val="585858"/>
            <w:sz w:val="28"/>
            <w:szCs w:val="28"/>
          </w:rPr>
          <w:t>Department of Health Administrative Order No. 119 s. 2003, Updated Guidelines on Micronutrient Supplementation (Vitamin A, Iron, and Iodine)</w:t>
        </w:r>
      </w:ins>
    </w:p>
    <w:p w:rsidR="00BA57CF" w:rsidRPr="00BA57CF" w:rsidRDefault="00BA57CF" w:rsidP="00BA57CF">
      <w:pPr>
        <w:shd w:val="clear" w:color="auto" w:fill="FFFFFF"/>
        <w:spacing w:after="318" w:line="240" w:lineRule="auto"/>
        <w:rPr>
          <w:ins w:id="156" w:author="Unknown"/>
          <w:rFonts w:ascii="open sans" w:eastAsia="Times New Roman" w:hAnsi="open sans" w:cs="Times New Roman"/>
          <w:color w:val="585858"/>
          <w:sz w:val="28"/>
          <w:szCs w:val="28"/>
        </w:rPr>
      </w:pPr>
      <w:ins w:id="157" w:author="Unknown">
        <w:r w:rsidRPr="00BA57CF">
          <w:rPr>
            <w:rFonts w:ascii="open sans" w:eastAsia="Times New Roman" w:hAnsi="open sans" w:cs="Times New Roman"/>
            <w:color w:val="585858"/>
            <w:sz w:val="28"/>
            <w:szCs w:val="28"/>
          </w:rPr>
          <w:t>World Health Organization (WHO) Guideline 2011, Intermittent Iron Supplement for Pre-School and School Age Children</w:t>
        </w:r>
      </w:ins>
    </w:p>
    <w:p w:rsidR="00BA57CF" w:rsidRPr="00BA57CF" w:rsidRDefault="00BA57CF" w:rsidP="00BA57CF">
      <w:pPr>
        <w:shd w:val="clear" w:color="auto" w:fill="FFFFFF"/>
        <w:spacing w:before="374" w:after="187" w:line="240" w:lineRule="auto"/>
        <w:outlineLvl w:val="2"/>
        <w:rPr>
          <w:ins w:id="158" w:author="Unknown"/>
          <w:rFonts w:ascii="roboto" w:eastAsia="Times New Roman" w:hAnsi="roboto" w:cs="Times New Roman"/>
          <w:color w:val="2D2D2D"/>
          <w:sz w:val="47"/>
          <w:szCs w:val="47"/>
        </w:rPr>
      </w:pPr>
      <w:ins w:id="159" w:author="Unknown">
        <w:r w:rsidRPr="00BA57CF">
          <w:rPr>
            <w:rFonts w:ascii="roboto" w:eastAsia="Times New Roman" w:hAnsi="roboto" w:cs="Times New Roman"/>
            <w:color w:val="2D2D2D"/>
            <w:sz w:val="47"/>
            <w:szCs w:val="47"/>
          </w:rPr>
          <w:t xml:space="preserve">VIII. </w:t>
        </w:r>
        <w:proofErr w:type="spellStart"/>
        <w:r w:rsidRPr="00BA57CF">
          <w:rPr>
            <w:rFonts w:ascii="roboto" w:eastAsia="Times New Roman" w:hAnsi="roboto" w:cs="Times New Roman"/>
            <w:color w:val="2D2D2D"/>
            <w:sz w:val="47"/>
            <w:szCs w:val="47"/>
          </w:rPr>
          <w:t>Effectivity</w:t>
        </w:r>
        <w:proofErr w:type="spellEnd"/>
      </w:ins>
    </w:p>
    <w:p w:rsidR="00BA57CF" w:rsidRPr="00BA57CF" w:rsidRDefault="00BA57CF" w:rsidP="00BA57CF">
      <w:pPr>
        <w:shd w:val="clear" w:color="auto" w:fill="FFFFFF"/>
        <w:spacing w:after="318" w:line="240" w:lineRule="auto"/>
        <w:rPr>
          <w:ins w:id="160" w:author="Unknown"/>
          <w:rFonts w:ascii="open sans" w:eastAsia="Times New Roman" w:hAnsi="open sans" w:cs="Times New Roman"/>
          <w:color w:val="585858"/>
          <w:sz w:val="28"/>
          <w:szCs w:val="28"/>
        </w:rPr>
      </w:pPr>
      <w:ins w:id="161" w:author="Unknown">
        <w:r w:rsidRPr="00BA57CF">
          <w:rPr>
            <w:rFonts w:ascii="open sans" w:eastAsia="Times New Roman" w:hAnsi="open sans" w:cs="Times New Roman"/>
            <w:color w:val="585858"/>
            <w:sz w:val="28"/>
            <w:szCs w:val="28"/>
          </w:rPr>
          <w:t>This Order shall take effect immediately upon issuance.</w:t>
        </w:r>
      </w:ins>
    </w:p>
    <w:p w:rsidR="000F0B39" w:rsidRDefault="000F0B39"/>
    <w:sectPr w:rsidR="000F0B39" w:rsidSect="00BA57C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BA57CF"/>
    <w:rsid w:val="000F0B39"/>
    <w:rsid w:val="00BA5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B39"/>
  </w:style>
  <w:style w:type="paragraph" w:styleId="Heading2">
    <w:name w:val="heading 2"/>
    <w:basedOn w:val="Normal"/>
    <w:link w:val="Heading2Char"/>
    <w:uiPriority w:val="9"/>
    <w:qFormat/>
    <w:rsid w:val="00BA5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7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7CF"/>
    <w:rPr>
      <w:b/>
      <w:bCs/>
    </w:rPr>
  </w:style>
  <w:style w:type="character" w:customStyle="1" w:styleId="h-text">
    <w:name w:val="h-text"/>
    <w:basedOn w:val="DefaultParagraphFont"/>
    <w:rsid w:val="00BA57CF"/>
  </w:style>
  <w:style w:type="character" w:customStyle="1" w:styleId="term-badge">
    <w:name w:val="term-badge"/>
    <w:basedOn w:val="DefaultParagraphFont"/>
    <w:rsid w:val="00BA57CF"/>
  </w:style>
  <w:style w:type="character" w:styleId="Hyperlink">
    <w:name w:val="Hyperlink"/>
    <w:basedOn w:val="DefaultParagraphFont"/>
    <w:uiPriority w:val="99"/>
    <w:semiHidden/>
    <w:unhideWhenUsed/>
    <w:rsid w:val="00BA57CF"/>
    <w:rPr>
      <w:color w:val="0000FF"/>
      <w:u w:val="single"/>
    </w:rPr>
  </w:style>
  <w:style w:type="paragraph" w:customStyle="1" w:styleId="title">
    <w:name w:val="title"/>
    <w:basedOn w:val="Normal"/>
    <w:rsid w:val="00BA5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BA57CF"/>
  </w:style>
</w:styles>
</file>

<file path=word/webSettings.xml><?xml version="1.0" encoding="utf-8"?>
<w:webSettings xmlns:r="http://schemas.openxmlformats.org/officeDocument/2006/relationships" xmlns:w="http://schemas.openxmlformats.org/wordprocessingml/2006/main">
  <w:divs>
    <w:div w:id="2067491327">
      <w:bodyDiv w:val="1"/>
      <w:marLeft w:val="0"/>
      <w:marRight w:val="0"/>
      <w:marTop w:val="0"/>
      <w:marBottom w:val="0"/>
      <w:divBdr>
        <w:top w:val="none" w:sz="0" w:space="0" w:color="auto"/>
        <w:left w:val="none" w:sz="0" w:space="0" w:color="auto"/>
        <w:bottom w:val="none" w:sz="0" w:space="0" w:color="auto"/>
        <w:right w:val="none" w:sz="0" w:space="0" w:color="auto"/>
      </w:divBdr>
      <w:divsChild>
        <w:div w:id="173999815">
          <w:marLeft w:val="0"/>
          <w:marRight w:val="0"/>
          <w:marTop w:val="187"/>
          <w:marBottom w:val="281"/>
          <w:divBdr>
            <w:top w:val="single" w:sz="8" w:space="3" w:color="auto"/>
            <w:left w:val="single" w:sz="2" w:space="0" w:color="auto"/>
            <w:bottom w:val="single" w:sz="8" w:space="0" w:color="auto"/>
            <w:right w:val="single" w:sz="2" w:space="0" w:color="auto"/>
          </w:divBdr>
          <w:divsChild>
            <w:div w:id="449783063">
              <w:marLeft w:val="0"/>
              <w:marRight w:val="0"/>
              <w:marTop w:val="0"/>
              <w:marBottom w:val="299"/>
              <w:divBdr>
                <w:top w:val="none" w:sz="0" w:space="0" w:color="auto"/>
                <w:left w:val="none" w:sz="0" w:space="0" w:color="auto"/>
                <w:bottom w:val="none" w:sz="0" w:space="0" w:color="auto"/>
                <w:right w:val="none" w:sz="0" w:space="0" w:color="auto"/>
              </w:divBdr>
            </w:div>
            <w:div w:id="1384407167">
              <w:marLeft w:val="0"/>
              <w:marRight w:val="0"/>
              <w:marTop w:val="0"/>
              <w:marBottom w:val="0"/>
              <w:divBdr>
                <w:top w:val="none" w:sz="0" w:space="0" w:color="auto"/>
                <w:left w:val="none" w:sz="0" w:space="0" w:color="auto"/>
                <w:bottom w:val="none" w:sz="0" w:space="0" w:color="auto"/>
                <w:right w:val="none" w:sz="0" w:space="0" w:color="auto"/>
              </w:divBdr>
              <w:divsChild>
                <w:div w:id="1731348387">
                  <w:marLeft w:val="0"/>
                  <w:marRight w:val="0"/>
                  <w:marTop w:val="0"/>
                  <w:marBottom w:val="0"/>
                  <w:divBdr>
                    <w:top w:val="none" w:sz="0" w:space="0" w:color="auto"/>
                    <w:left w:val="none" w:sz="0" w:space="0" w:color="auto"/>
                    <w:bottom w:val="none" w:sz="0" w:space="0" w:color="auto"/>
                    <w:right w:val="none" w:sz="0" w:space="0" w:color="auto"/>
                  </w:divBdr>
                  <w:divsChild>
                    <w:div w:id="1973513420">
                      <w:marLeft w:val="0"/>
                      <w:marRight w:val="0"/>
                      <w:marTop w:val="0"/>
                      <w:marBottom w:val="0"/>
                      <w:divBdr>
                        <w:top w:val="none" w:sz="0" w:space="0" w:color="auto"/>
                        <w:left w:val="none" w:sz="0" w:space="0" w:color="auto"/>
                        <w:bottom w:val="none" w:sz="0" w:space="0" w:color="auto"/>
                        <w:right w:val="none" w:sz="0" w:space="0" w:color="auto"/>
                      </w:divBdr>
                      <w:divsChild>
                        <w:div w:id="1268387260">
                          <w:marLeft w:val="0"/>
                          <w:marRight w:val="0"/>
                          <w:marTop w:val="0"/>
                          <w:marBottom w:val="0"/>
                          <w:divBdr>
                            <w:top w:val="none" w:sz="0" w:space="0" w:color="auto"/>
                            <w:left w:val="none" w:sz="0" w:space="0" w:color="auto"/>
                            <w:bottom w:val="none" w:sz="0" w:space="0" w:color="auto"/>
                            <w:right w:val="none" w:sz="0" w:space="0" w:color="auto"/>
                          </w:divBdr>
                          <w:divsChild>
                            <w:div w:id="1958103838">
                              <w:marLeft w:val="0"/>
                              <w:marRight w:val="0"/>
                              <w:marTop w:val="0"/>
                              <w:marBottom w:val="112"/>
                              <w:divBdr>
                                <w:top w:val="none" w:sz="0" w:space="0" w:color="auto"/>
                                <w:left w:val="none" w:sz="0" w:space="0" w:color="auto"/>
                                <w:bottom w:val="none" w:sz="0" w:space="0" w:color="auto"/>
                                <w:right w:val="none" w:sz="0" w:space="0" w:color="auto"/>
                              </w:divBdr>
                            </w:div>
                            <w:div w:id="1660311066">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673948884">
                      <w:marLeft w:val="0"/>
                      <w:marRight w:val="0"/>
                      <w:marTop w:val="0"/>
                      <w:marBottom w:val="0"/>
                      <w:divBdr>
                        <w:top w:val="none" w:sz="0" w:space="0" w:color="auto"/>
                        <w:left w:val="none" w:sz="0" w:space="0" w:color="auto"/>
                        <w:bottom w:val="none" w:sz="0" w:space="0" w:color="auto"/>
                        <w:right w:val="none" w:sz="0" w:space="0" w:color="auto"/>
                      </w:divBdr>
                      <w:divsChild>
                        <w:div w:id="10617221">
                          <w:marLeft w:val="0"/>
                          <w:marRight w:val="0"/>
                          <w:marTop w:val="0"/>
                          <w:marBottom w:val="0"/>
                          <w:divBdr>
                            <w:top w:val="none" w:sz="0" w:space="0" w:color="auto"/>
                            <w:left w:val="none" w:sz="0" w:space="0" w:color="auto"/>
                            <w:bottom w:val="none" w:sz="0" w:space="0" w:color="auto"/>
                            <w:right w:val="none" w:sz="0" w:space="0" w:color="auto"/>
                          </w:divBdr>
                          <w:divsChild>
                            <w:div w:id="2132894222">
                              <w:marLeft w:val="0"/>
                              <w:marRight w:val="0"/>
                              <w:marTop w:val="0"/>
                              <w:marBottom w:val="112"/>
                              <w:divBdr>
                                <w:top w:val="none" w:sz="0" w:space="0" w:color="auto"/>
                                <w:left w:val="none" w:sz="0" w:space="0" w:color="auto"/>
                                <w:bottom w:val="none" w:sz="0" w:space="0" w:color="auto"/>
                                <w:right w:val="none" w:sz="0" w:space="0" w:color="auto"/>
                              </w:divBdr>
                            </w:div>
                            <w:div w:id="1224176865">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140803005">
                      <w:marLeft w:val="0"/>
                      <w:marRight w:val="0"/>
                      <w:marTop w:val="0"/>
                      <w:marBottom w:val="0"/>
                      <w:divBdr>
                        <w:top w:val="none" w:sz="0" w:space="0" w:color="auto"/>
                        <w:left w:val="none" w:sz="0" w:space="0" w:color="auto"/>
                        <w:bottom w:val="none" w:sz="0" w:space="0" w:color="auto"/>
                        <w:right w:val="none" w:sz="0" w:space="0" w:color="auto"/>
                      </w:divBdr>
                      <w:divsChild>
                        <w:div w:id="1120496889">
                          <w:marLeft w:val="0"/>
                          <w:marRight w:val="0"/>
                          <w:marTop w:val="0"/>
                          <w:marBottom w:val="0"/>
                          <w:divBdr>
                            <w:top w:val="none" w:sz="0" w:space="0" w:color="auto"/>
                            <w:left w:val="none" w:sz="0" w:space="0" w:color="auto"/>
                            <w:bottom w:val="none" w:sz="0" w:space="0" w:color="auto"/>
                            <w:right w:val="none" w:sz="0" w:space="0" w:color="auto"/>
                          </w:divBdr>
                          <w:divsChild>
                            <w:div w:id="1377002024">
                              <w:marLeft w:val="0"/>
                              <w:marRight w:val="0"/>
                              <w:marTop w:val="0"/>
                              <w:marBottom w:val="112"/>
                              <w:divBdr>
                                <w:top w:val="none" w:sz="0" w:space="0" w:color="auto"/>
                                <w:left w:val="none" w:sz="0" w:space="0" w:color="auto"/>
                                <w:bottom w:val="none" w:sz="0" w:space="0" w:color="auto"/>
                                <w:right w:val="none" w:sz="0" w:space="0" w:color="auto"/>
                              </w:divBdr>
                            </w:div>
                            <w:div w:id="834222856">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2055542047">
                      <w:marLeft w:val="0"/>
                      <w:marRight w:val="0"/>
                      <w:marTop w:val="0"/>
                      <w:marBottom w:val="0"/>
                      <w:divBdr>
                        <w:top w:val="none" w:sz="0" w:space="0" w:color="auto"/>
                        <w:left w:val="none" w:sz="0" w:space="0" w:color="auto"/>
                        <w:bottom w:val="none" w:sz="0" w:space="0" w:color="auto"/>
                        <w:right w:val="none" w:sz="0" w:space="0" w:color="auto"/>
                      </w:divBdr>
                      <w:divsChild>
                        <w:div w:id="1173766091">
                          <w:marLeft w:val="0"/>
                          <w:marRight w:val="0"/>
                          <w:marTop w:val="0"/>
                          <w:marBottom w:val="0"/>
                          <w:divBdr>
                            <w:top w:val="none" w:sz="0" w:space="0" w:color="auto"/>
                            <w:left w:val="none" w:sz="0" w:space="0" w:color="auto"/>
                            <w:bottom w:val="none" w:sz="0" w:space="0" w:color="auto"/>
                            <w:right w:val="none" w:sz="0" w:space="0" w:color="auto"/>
                          </w:divBdr>
                          <w:divsChild>
                            <w:div w:id="137692645">
                              <w:marLeft w:val="0"/>
                              <w:marRight w:val="0"/>
                              <w:marTop w:val="0"/>
                              <w:marBottom w:val="112"/>
                              <w:divBdr>
                                <w:top w:val="none" w:sz="0" w:space="0" w:color="auto"/>
                                <w:left w:val="none" w:sz="0" w:space="0" w:color="auto"/>
                                <w:bottom w:val="none" w:sz="0" w:space="0" w:color="auto"/>
                                <w:right w:val="none" w:sz="0" w:space="0" w:color="auto"/>
                              </w:divBdr>
                            </w:div>
                            <w:div w:id="417362317">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2090</Words>
  <Characters>11919</Characters>
  <Application>Microsoft Office Word</Application>
  <DocSecurity>0</DocSecurity>
  <Lines>99</Lines>
  <Paragraphs>27</Paragraphs>
  <ScaleCrop>false</ScaleCrop>
  <Company>Deftones</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2018-07-18T09:24:00Z</dcterms:created>
  <dcterms:modified xsi:type="dcterms:W3CDTF">2018-07-18T09:24:00Z</dcterms:modified>
</cp:coreProperties>
</file>