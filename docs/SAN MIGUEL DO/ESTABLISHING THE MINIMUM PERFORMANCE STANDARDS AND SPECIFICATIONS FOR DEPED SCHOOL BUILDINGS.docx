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13" w:rsidRPr="00E97E13" w:rsidRDefault="00E97E13" w:rsidP="00E97E13">
      <w:pPr>
        <w:shd w:val="clear" w:color="auto" w:fill="FFFFFF"/>
        <w:spacing w:before="374" w:after="187" w:line="240" w:lineRule="auto"/>
        <w:jc w:val="center"/>
        <w:outlineLvl w:val="1"/>
        <w:rPr>
          <w:rFonts w:ascii="roboto" w:eastAsia="Times New Roman" w:hAnsi="roboto" w:cs="Times New Roman"/>
          <w:color w:val="2D2D2D"/>
          <w:sz w:val="56"/>
          <w:szCs w:val="56"/>
        </w:rPr>
      </w:pPr>
      <w:r w:rsidRPr="00E97E13">
        <w:rPr>
          <w:rFonts w:ascii="roboto" w:eastAsia="Times New Roman" w:hAnsi="roboto" w:cs="Times New Roman"/>
          <w:color w:val="2D2D2D"/>
          <w:sz w:val="56"/>
          <w:szCs w:val="56"/>
        </w:rPr>
        <w:t>ESTABLISHING THE MINIMUM PERFORMANCE STANDARDS AND SPECIFICATIONS FOR DEPED SCHOOL BUILDINGS</w:t>
      </w:r>
    </w:p>
    <w:p w:rsidR="00E97E13" w:rsidRPr="00E97E13" w:rsidRDefault="00E97E13" w:rsidP="00E97E13">
      <w:pPr>
        <w:shd w:val="clear" w:color="auto" w:fill="FFFFFF"/>
        <w:spacing w:after="318" w:line="240" w:lineRule="auto"/>
        <w:rPr>
          <w:rFonts w:ascii="open sans" w:eastAsia="Times New Roman" w:hAnsi="open sans" w:cs="Times New Roman"/>
          <w:color w:val="585858"/>
          <w:sz w:val="28"/>
          <w:szCs w:val="28"/>
        </w:rPr>
      </w:pPr>
      <w:r w:rsidRPr="00E97E13">
        <w:rPr>
          <w:rFonts w:ascii="open sans" w:eastAsia="Times New Roman" w:hAnsi="open sans" w:cs="Times New Roman"/>
          <w:color w:val="585858"/>
          <w:sz w:val="28"/>
          <w:szCs w:val="28"/>
        </w:rPr>
        <w:t>To:</w:t>
      </w:r>
    </w:p>
    <w:p w:rsidR="00E97E13" w:rsidRPr="00E97E13" w:rsidRDefault="00E97E13" w:rsidP="00E97E13">
      <w:pPr>
        <w:shd w:val="clear" w:color="auto" w:fill="FFFFFF"/>
        <w:spacing w:after="318" w:line="240" w:lineRule="auto"/>
        <w:rPr>
          <w:rFonts w:ascii="open sans" w:eastAsia="Times New Roman" w:hAnsi="open sans" w:cs="Times New Roman"/>
          <w:color w:val="585858"/>
          <w:sz w:val="28"/>
          <w:szCs w:val="28"/>
        </w:rPr>
      </w:pPr>
      <w:r w:rsidRPr="00E97E13">
        <w:rPr>
          <w:rFonts w:ascii="open sans" w:eastAsia="Times New Roman" w:hAnsi="open sans" w:cs="Times New Roman"/>
          <w:color w:val="585858"/>
          <w:sz w:val="28"/>
          <w:szCs w:val="28"/>
        </w:rPr>
        <w:t>Undersecretaries</w:t>
      </w:r>
      <w:r w:rsidRPr="00E97E13">
        <w:rPr>
          <w:rFonts w:ascii="open sans" w:eastAsia="Times New Roman" w:hAnsi="open sans" w:cs="Times New Roman"/>
          <w:color w:val="585858"/>
          <w:sz w:val="28"/>
          <w:szCs w:val="28"/>
        </w:rPr>
        <w:br/>
        <w:t>Assistant Secretaries</w:t>
      </w:r>
      <w:r w:rsidRPr="00E97E13">
        <w:rPr>
          <w:rFonts w:ascii="open sans" w:eastAsia="Times New Roman" w:hAnsi="open sans" w:cs="Times New Roman"/>
          <w:color w:val="585858"/>
          <w:sz w:val="28"/>
          <w:szCs w:val="28"/>
        </w:rPr>
        <w:br/>
        <w:t>Bureau and Service Directors</w:t>
      </w:r>
      <w:r w:rsidRPr="00E97E13">
        <w:rPr>
          <w:rFonts w:ascii="open sans" w:eastAsia="Times New Roman" w:hAnsi="open sans" w:cs="Times New Roman"/>
          <w:color w:val="585858"/>
          <w:sz w:val="28"/>
          <w:szCs w:val="28"/>
        </w:rPr>
        <w:br/>
        <w:t>Directors of Services, Centers and Heads of Units</w:t>
      </w:r>
      <w:r w:rsidRPr="00E97E13">
        <w:rPr>
          <w:rFonts w:ascii="open sans" w:eastAsia="Times New Roman" w:hAnsi="open sans" w:cs="Times New Roman"/>
          <w:color w:val="585858"/>
          <w:sz w:val="28"/>
          <w:szCs w:val="28"/>
        </w:rPr>
        <w:br/>
        <w:t>Regional Secretary, ARMM</w:t>
      </w:r>
      <w:r w:rsidRPr="00E97E13">
        <w:rPr>
          <w:rFonts w:ascii="open sans" w:eastAsia="Times New Roman" w:hAnsi="open sans" w:cs="Times New Roman"/>
          <w:color w:val="585858"/>
          <w:sz w:val="28"/>
          <w:szCs w:val="28"/>
        </w:rPr>
        <w:br/>
        <w:t>Regional Directors</w:t>
      </w:r>
      <w:r w:rsidRPr="00E97E13">
        <w:rPr>
          <w:rFonts w:ascii="open sans" w:eastAsia="Times New Roman" w:hAnsi="open sans" w:cs="Times New Roman"/>
          <w:color w:val="585858"/>
          <w:sz w:val="28"/>
          <w:szCs w:val="28"/>
        </w:rPr>
        <w:br/>
        <w:t>Schools Division Superintendents</w:t>
      </w:r>
      <w:r w:rsidRPr="00E97E13">
        <w:rPr>
          <w:rFonts w:ascii="open sans" w:eastAsia="Times New Roman" w:hAnsi="open sans" w:cs="Times New Roman"/>
          <w:color w:val="585858"/>
          <w:sz w:val="28"/>
          <w:szCs w:val="28"/>
        </w:rPr>
        <w:br/>
        <w:t>Public and Private Elementary and Secondary School Heads</w:t>
      </w:r>
      <w:r w:rsidRPr="00E97E13">
        <w:rPr>
          <w:rFonts w:ascii="open sans" w:eastAsia="Times New Roman" w:hAnsi="open sans" w:cs="Times New Roman"/>
          <w:color w:val="585858"/>
          <w:sz w:val="28"/>
          <w:szCs w:val="28"/>
        </w:rPr>
        <w:br/>
        <w:t>All Others Concerned</w:t>
      </w:r>
    </w:p>
    <w:p w:rsidR="00E97E13" w:rsidRPr="00E97E13" w:rsidRDefault="00E97E13" w:rsidP="00E97E13">
      <w:pPr>
        <w:shd w:val="clear" w:color="auto" w:fill="FFFFFF"/>
        <w:spacing w:after="318" w:line="240" w:lineRule="auto"/>
        <w:rPr>
          <w:ins w:id="0" w:author="Unknown"/>
          <w:rFonts w:ascii="open sans" w:eastAsia="Times New Roman" w:hAnsi="open sans" w:cs="Times New Roman"/>
          <w:color w:val="585858"/>
          <w:sz w:val="28"/>
          <w:szCs w:val="28"/>
        </w:rPr>
      </w:pPr>
      <w:ins w:id="1" w:author="Unknown">
        <w:r w:rsidRPr="00E97E13">
          <w:rPr>
            <w:rFonts w:ascii="open sans" w:eastAsia="Times New Roman" w:hAnsi="open sans" w:cs="Times New Roman"/>
            <w:color w:val="585858"/>
            <w:sz w:val="28"/>
            <w:szCs w:val="28"/>
          </w:rPr>
          <w:t>1. The Department of Education (DepEd) issues this DepEd Order on Establishing the Minimum Performance Standards and Specifications (MPSS) for DepEd School Buildings to guide the Department and other stakeholders in the preparation of plans— architectural, structural, electrical, fire protection and sanitary— to ensure the comfort and safety of the would-be occupants of the school buildings.</w:t>
        </w:r>
      </w:ins>
    </w:p>
    <w:p w:rsidR="00E97E13" w:rsidRPr="00E97E13" w:rsidRDefault="00E97E13" w:rsidP="00E97E13">
      <w:pPr>
        <w:shd w:val="clear" w:color="auto" w:fill="FFFFFF"/>
        <w:spacing w:after="318" w:line="240" w:lineRule="auto"/>
        <w:rPr>
          <w:ins w:id="2" w:author="Unknown"/>
          <w:rFonts w:ascii="open sans" w:eastAsia="Times New Roman" w:hAnsi="open sans" w:cs="Times New Roman"/>
          <w:color w:val="585858"/>
          <w:sz w:val="28"/>
          <w:szCs w:val="28"/>
        </w:rPr>
      </w:pPr>
      <w:ins w:id="3" w:author="Unknown">
        <w:r w:rsidRPr="00E97E13">
          <w:rPr>
            <w:rFonts w:ascii="open sans" w:eastAsia="Times New Roman" w:hAnsi="open sans" w:cs="Times New Roman"/>
            <w:color w:val="585858"/>
            <w:sz w:val="28"/>
            <w:szCs w:val="28"/>
          </w:rPr>
          <w:t>2. A well-designed school building, that considers ergonomics, anthropometries, thermal comfort, illumination, ventilation, acoustics, color, and compliance with the law, contributes to improved student performance, and makes a lasting impression on the community with regard to importance of education.</w:t>
        </w:r>
      </w:ins>
    </w:p>
    <w:p w:rsidR="00E97E13" w:rsidRPr="00E97E13" w:rsidRDefault="00E97E13" w:rsidP="00E97E13">
      <w:pPr>
        <w:shd w:val="clear" w:color="auto" w:fill="FFFFFF"/>
        <w:spacing w:after="318" w:line="240" w:lineRule="auto"/>
        <w:rPr>
          <w:ins w:id="4" w:author="Unknown"/>
          <w:rFonts w:ascii="open sans" w:eastAsia="Times New Roman" w:hAnsi="open sans" w:cs="Times New Roman"/>
          <w:color w:val="585858"/>
          <w:sz w:val="28"/>
          <w:szCs w:val="28"/>
        </w:rPr>
      </w:pPr>
      <w:ins w:id="5" w:author="Unknown">
        <w:r w:rsidRPr="00E97E13">
          <w:rPr>
            <w:rFonts w:ascii="open sans" w:eastAsia="Times New Roman" w:hAnsi="open sans" w:cs="Times New Roman"/>
            <w:color w:val="585858"/>
            <w:sz w:val="28"/>
            <w:szCs w:val="28"/>
          </w:rPr>
          <w:lastRenderedPageBreak/>
          <w:t>3. All DepEd Orders and other related issuances, rules and regulations that are inconsistent with these minimum performance standards and specifications are hereby repealed, rescinded, or modified accordingly.</w:t>
        </w:r>
      </w:ins>
    </w:p>
    <w:p w:rsidR="00E97E13" w:rsidRPr="00E97E13" w:rsidRDefault="00E97E13" w:rsidP="00E97E13">
      <w:pPr>
        <w:shd w:val="clear" w:color="auto" w:fill="FFFFFF"/>
        <w:spacing w:after="318" w:line="240" w:lineRule="auto"/>
        <w:rPr>
          <w:ins w:id="6" w:author="Unknown"/>
          <w:rFonts w:ascii="open sans" w:eastAsia="Times New Roman" w:hAnsi="open sans" w:cs="Times New Roman"/>
          <w:color w:val="585858"/>
          <w:sz w:val="28"/>
          <w:szCs w:val="28"/>
        </w:rPr>
      </w:pPr>
      <w:ins w:id="7" w:author="Unknown">
        <w:r w:rsidRPr="00E97E13">
          <w:rPr>
            <w:rFonts w:ascii="open sans" w:eastAsia="Times New Roman" w:hAnsi="open sans" w:cs="Times New Roman"/>
            <w:color w:val="585858"/>
            <w:sz w:val="28"/>
            <w:szCs w:val="28"/>
          </w:rPr>
          <w:t>4. This Order shall take effect immediately upon its approval.</w:t>
        </w:r>
      </w:ins>
    </w:p>
    <w:p w:rsidR="00E97E13" w:rsidRPr="00E97E13" w:rsidRDefault="00E97E13" w:rsidP="00E97E13">
      <w:pPr>
        <w:shd w:val="clear" w:color="auto" w:fill="FFFFFF"/>
        <w:spacing w:after="318" w:line="240" w:lineRule="auto"/>
        <w:rPr>
          <w:ins w:id="8" w:author="Unknown"/>
          <w:rFonts w:ascii="open sans" w:eastAsia="Times New Roman" w:hAnsi="open sans" w:cs="Times New Roman"/>
          <w:color w:val="585858"/>
          <w:sz w:val="28"/>
          <w:szCs w:val="28"/>
        </w:rPr>
      </w:pPr>
      <w:ins w:id="9" w:author="Unknown">
        <w:r w:rsidRPr="00E97E13">
          <w:rPr>
            <w:rFonts w:ascii="open sans" w:eastAsia="Times New Roman" w:hAnsi="open sans" w:cs="Times New Roman"/>
            <w:color w:val="585858"/>
            <w:sz w:val="28"/>
            <w:szCs w:val="28"/>
          </w:rPr>
          <w:t>5. Immediate dissemination of and strict compliance with this Order is directed.</w:t>
        </w:r>
      </w:ins>
    </w:p>
    <w:p w:rsidR="00E97E13" w:rsidRPr="00E97E13" w:rsidRDefault="00E97E13" w:rsidP="00E97E13">
      <w:pPr>
        <w:shd w:val="clear" w:color="auto" w:fill="FFFFFF"/>
        <w:spacing w:after="318" w:line="240" w:lineRule="auto"/>
        <w:jc w:val="right"/>
        <w:rPr>
          <w:ins w:id="10" w:author="Unknown"/>
          <w:rFonts w:ascii="open sans" w:eastAsia="Times New Roman" w:hAnsi="open sans" w:cs="Times New Roman"/>
          <w:color w:val="585858"/>
          <w:sz w:val="28"/>
          <w:szCs w:val="28"/>
        </w:rPr>
      </w:pPr>
      <w:ins w:id="11" w:author="Unknown">
        <w:r w:rsidRPr="00E97E13">
          <w:rPr>
            <w:rFonts w:ascii="open sans" w:eastAsia="Times New Roman" w:hAnsi="open sans" w:cs="Times New Roman"/>
            <w:b/>
            <w:bCs/>
            <w:color w:val="585858"/>
            <w:sz w:val="28"/>
          </w:rPr>
          <w:t>LEONOR MAGTOLIS BRIONES</w:t>
        </w:r>
        <w:r w:rsidRPr="00E97E13">
          <w:rPr>
            <w:rFonts w:ascii="open sans" w:eastAsia="Times New Roman" w:hAnsi="open sans" w:cs="Times New Roman"/>
            <w:color w:val="585858"/>
            <w:sz w:val="28"/>
            <w:szCs w:val="28"/>
          </w:rPr>
          <w:br/>
          <w:t>Secretary</w:t>
        </w:r>
      </w:ins>
    </w:p>
    <w:p w:rsidR="00E97E13" w:rsidRPr="00E97E13" w:rsidRDefault="00E97E13" w:rsidP="00E97E13">
      <w:pPr>
        <w:spacing w:before="505" w:after="505" w:line="240" w:lineRule="auto"/>
        <w:rPr>
          <w:ins w:id="12" w:author="Unknown"/>
          <w:rFonts w:ascii="Times New Roman" w:eastAsia="Times New Roman" w:hAnsi="Times New Roman" w:cs="Times New Roman"/>
          <w:sz w:val="24"/>
          <w:szCs w:val="24"/>
        </w:rPr>
      </w:pPr>
      <w:ins w:id="13" w:author="Unknown">
        <w:r w:rsidRPr="00E97E13">
          <w:rPr>
            <w:rFonts w:ascii="Times New Roman" w:eastAsia="Times New Roman" w:hAnsi="Times New Roman" w:cs="Times New Roman"/>
            <w:sz w:val="24"/>
            <w:szCs w:val="24"/>
          </w:rPr>
          <w:pict>
            <v:rect id="_x0000_i1025" style="width:0;height:0" o:hralign="center" o:hrstd="t" o:hrnoshade="t" o:hr="t" fillcolor="#585858" stroked="f"/>
          </w:pict>
        </w:r>
      </w:ins>
    </w:p>
    <w:p w:rsidR="00E97E13" w:rsidRPr="00E97E13" w:rsidRDefault="00E97E13" w:rsidP="00E97E13">
      <w:pPr>
        <w:shd w:val="clear" w:color="auto" w:fill="FFFFFF"/>
        <w:spacing w:after="318" w:line="240" w:lineRule="auto"/>
        <w:rPr>
          <w:ins w:id="14" w:author="Unknown"/>
          <w:rFonts w:ascii="open sans" w:eastAsia="Times New Roman" w:hAnsi="open sans" w:cs="Times New Roman"/>
          <w:color w:val="585858"/>
          <w:sz w:val="28"/>
          <w:szCs w:val="28"/>
        </w:rPr>
      </w:pPr>
      <w:ins w:id="15" w:author="Unknown">
        <w:r w:rsidRPr="00E97E13">
          <w:rPr>
            <w:rFonts w:ascii="open sans" w:eastAsia="Times New Roman" w:hAnsi="open sans" w:cs="Times New Roman"/>
            <w:b/>
            <w:bCs/>
            <w:color w:val="585858"/>
            <w:sz w:val="28"/>
          </w:rPr>
          <w:t>Enclosure to DepEd Order No. 64, s. 2017</w:t>
        </w:r>
      </w:ins>
    </w:p>
    <w:p w:rsidR="00E97E13" w:rsidRPr="00E97E13" w:rsidRDefault="00E97E13" w:rsidP="00E97E13">
      <w:pPr>
        <w:shd w:val="clear" w:color="auto" w:fill="FFFFFF"/>
        <w:spacing w:before="374" w:after="187" w:line="240" w:lineRule="auto"/>
        <w:jc w:val="center"/>
        <w:outlineLvl w:val="2"/>
        <w:rPr>
          <w:ins w:id="16" w:author="Unknown"/>
          <w:rFonts w:ascii="roboto" w:eastAsia="Times New Roman" w:hAnsi="roboto" w:cs="Times New Roman"/>
          <w:color w:val="2D2D2D"/>
          <w:sz w:val="47"/>
          <w:szCs w:val="47"/>
        </w:rPr>
      </w:pPr>
      <w:ins w:id="17" w:author="Unknown">
        <w:r w:rsidRPr="00E97E13">
          <w:rPr>
            <w:rFonts w:ascii="roboto" w:eastAsia="Times New Roman" w:hAnsi="roboto" w:cs="Times New Roman"/>
            <w:color w:val="2D2D2D"/>
            <w:sz w:val="47"/>
            <w:szCs w:val="47"/>
          </w:rPr>
          <w:t>MINIMUM PERFORMANCE STANDARDS AND SPECIFICATIONS (MPSS) FOR DEPED SCHOOLBUILDINGS</w:t>
        </w:r>
      </w:ins>
    </w:p>
    <w:p w:rsidR="00E97E13" w:rsidRPr="00E97E13" w:rsidRDefault="00E97E13" w:rsidP="00E97E13">
      <w:pPr>
        <w:shd w:val="clear" w:color="auto" w:fill="FFFFFF"/>
        <w:spacing w:before="374" w:after="187" w:line="240" w:lineRule="auto"/>
        <w:outlineLvl w:val="2"/>
        <w:rPr>
          <w:ins w:id="18" w:author="Unknown"/>
          <w:rFonts w:ascii="roboto" w:eastAsia="Times New Roman" w:hAnsi="roboto" w:cs="Times New Roman"/>
          <w:color w:val="2D2D2D"/>
          <w:sz w:val="47"/>
          <w:szCs w:val="47"/>
        </w:rPr>
      </w:pPr>
      <w:ins w:id="19" w:author="Unknown">
        <w:r w:rsidRPr="00E97E13">
          <w:rPr>
            <w:rFonts w:ascii="roboto" w:eastAsia="Times New Roman" w:hAnsi="roboto" w:cs="Times New Roman"/>
            <w:color w:val="2D2D2D"/>
            <w:sz w:val="47"/>
            <w:szCs w:val="47"/>
          </w:rPr>
          <w:t>I. Rationale</w:t>
        </w:r>
      </w:ins>
    </w:p>
    <w:p w:rsidR="00E97E13" w:rsidRPr="00E97E13" w:rsidRDefault="00E97E13" w:rsidP="00E97E13">
      <w:pPr>
        <w:shd w:val="clear" w:color="auto" w:fill="FFFFFF"/>
        <w:spacing w:after="318" w:line="240" w:lineRule="auto"/>
        <w:rPr>
          <w:ins w:id="20" w:author="Unknown"/>
          <w:rFonts w:ascii="open sans" w:eastAsia="Times New Roman" w:hAnsi="open sans" w:cs="Times New Roman"/>
          <w:color w:val="585858"/>
          <w:sz w:val="28"/>
          <w:szCs w:val="28"/>
        </w:rPr>
      </w:pPr>
      <w:ins w:id="21" w:author="Unknown">
        <w:r w:rsidRPr="00E97E13">
          <w:rPr>
            <w:rFonts w:ascii="open sans" w:eastAsia="Times New Roman" w:hAnsi="open sans" w:cs="Times New Roman"/>
            <w:color w:val="585858"/>
            <w:sz w:val="28"/>
            <w:szCs w:val="28"/>
          </w:rPr>
          <w:t>With the passage of Republic Act. No. 9155, otherwise known as the “Governance of Basic Education Act ”, the Department of Education (DepEd) was vested with the authority, accountability and responsibility of ensuring access, promoting equity, and improving the quality of basic education.</w:t>
        </w:r>
      </w:ins>
    </w:p>
    <w:p w:rsidR="00E97E13" w:rsidRPr="00E97E13" w:rsidRDefault="00E97E13" w:rsidP="00E97E13">
      <w:pPr>
        <w:shd w:val="clear" w:color="auto" w:fill="FFFFFF"/>
        <w:spacing w:after="318" w:line="240" w:lineRule="auto"/>
        <w:rPr>
          <w:ins w:id="22" w:author="Unknown"/>
          <w:rFonts w:ascii="open sans" w:eastAsia="Times New Roman" w:hAnsi="open sans" w:cs="Times New Roman"/>
          <w:color w:val="585858"/>
          <w:sz w:val="28"/>
          <w:szCs w:val="28"/>
        </w:rPr>
      </w:pPr>
      <w:ins w:id="23" w:author="Unknown">
        <w:r w:rsidRPr="00E97E13">
          <w:rPr>
            <w:rFonts w:ascii="open sans" w:eastAsia="Times New Roman" w:hAnsi="open sans" w:cs="Times New Roman"/>
            <w:color w:val="585858"/>
            <w:sz w:val="28"/>
            <w:szCs w:val="28"/>
          </w:rPr>
          <w:t>With the issues on education becoming more complex with the passage of time, there is a need to synchronize, harmonize, and unify existing provisions on order to fast track the DepEd’s delivery of basic services.</w:t>
        </w:r>
      </w:ins>
    </w:p>
    <w:p w:rsidR="00E97E13" w:rsidRPr="00E97E13" w:rsidRDefault="00E97E13" w:rsidP="00E97E13">
      <w:pPr>
        <w:shd w:val="clear" w:color="auto" w:fill="FFFFFF"/>
        <w:spacing w:after="318" w:line="240" w:lineRule="auto"/>
        <w:rPr>
          <w:ins w:id="24" w:author="Unknown"/>
          <w:rFonts w:ascii="open sans" w:eastAsia="Times New Roman" w:hAnsi="open sans" w:cs="Times New Roman"/>
          <w:color w:val="585858"/>
          <w:sz w:val="28"/>
          <w:szCs w:val="28"/>
        </w:rPr>
      </w:pPr>
      <w:ins w:id="25" w:author="Unknown">
        <w:r w:rsidRPr="00E97E13">
          <w:rPr>
            <w:rFonts w:ascii="open sans" w:eastAsia="Times New Roman" w:hAnsi="open sans" w:cs="Times New Roman"/>
            <w:color w:val="585858"/>
            <w:sz w:val="28"/>
            <w:szCs w:val="28"/>
          </w:rPr>
          <w:lastRenderedPageBreak/>
          <w:t>This Order specifically aims to establish the accepatable minimum performance standards and specifications (MPSS) in the design of DepEd schoolbuildings, whether single-storey, medium-rise or high-rise to be constructed in the various school sites across the country. The MPSS will serve as the basic instrument of the Central and field offices as well as the stakeholders towards the standardization of schoolbuildings wherever schools are located. The Department believes that quality schoolbuildings contribute greatly to the attainment of education goals.</w:t>
        </w:r>
      </w:ins>
    </w:p>
    <w:p w:rsidR="00E97E13" w:rsidRPr="00E97E13" w:rsidRDefault="00E97E13" w:rsidP="00E97E13">
      <w:pPr>
        <w:shd w:val="clear" w:color="auto" w:fill="FFFFFF"/>
        <w:spacing w:before="374" w:after="187" w:line="240" w:lineRule="auto"/>
        <w:outlineLvl w:val="2"/>
        <w:rPr>
          <w:ins w:id="26" w:author="Unknown"/>
          <w:rFonts w:ascii="roboto" w:eastAsia="Times New Roman" w:hAnsi="roboto" w:cs="Times New Roman"/>
          <w:color w:val="2D2D2D"/>
          <w:sz w:val="47"/>
          <w:szCs w:val="47"/>
        </w:rPr>
      </w:pPr>
      <w:ins w:id="27" w:author="Unknown">
        <w:r w:rsidRPr="00E97E13">
          <w:rPr>
            <w:rFonts w:ascii="roboto" w:eastAsia="Times New Roman" w:hAnsi="roboto" w:cs="Times New Roman"/>
            <w:color w:val="2D2D2D"/>
            <w:sz w:val="47"/>
            <w:szCs w:val="47"/>
          </w:rPr>
          <w:t>II. Background</w:t>
        </w:r>
      </w:ins>
    </w:p>
    <w:p w:rsidR="00E97E13" w:rsidRPr="00E97E13" w:rsidRDefault="00E97E13" w:rsidP="00E97E13">
      <w:pPr>
        <w:shd w:val="clear" w:color="auto" w:fill="FFFFFF"/>
        <w:spacing w:after="318" w:line="240" w:lineRule="auto"/>
        <w:rPr>
          <w:ins w:id="28" w:author="Unknown"/>
          <w:rFonts w:ascii="open sans" w:eastAsia="Times New Roman" w:hAnsi="open sans" w:cs="Times New Roman"/>
          <w:color w:val="585858"/>
          <w:sz w:val="28"/>
          <w:szCs w:val="28"/>
        </w:rPr>
      </w:pPr>
      <w:ins w:id="29" w:author="Unknown">
        <w:r w:rsidRPr="00E97E13">
          <w:rPr>
            <w:rFonts w:ascii="open sans" w:eastAsia="Times New Roman" w:hAnsi="open sans" w:cs="Times New Roman"/>
            <w:color w:val="585858"/>
            <w:sz w:val="28"/>
            <w:szCs w:val="28"/>
          </w:rPr>
          <w:t>It is not uncommon at the Education Facilities Division (EFD) Office that calls are received seeking answers to queries such as the classroom size in public schools, how to establish a pre-school, as well as what are acceptable building materials and modifications to a programmed schoolbuilding. In addition to these are communications forwarded through letters, e-mail and the like, which may originate from an ordinary resident or a high ranking official, on issues pertaining to schoolbuildings.</w:t>
        </w:r>
      </w:ins>
    </w:p>
    <w:p w:rsidR="00E97E13" w:rsidRPr="00E97E13" w:rsidRDefault="00E97E13" w:rsidP="00E97E13">
      <w:pPr>
        <w:shd w:val="clear" w:color="auto" w:fill="FFFFFF"/>
        <w:spacing w:after="318" w:line="240" w:lineRule="auto"/>
        <w:rPr>
          <w:ins w:id="30" w:author="Unknown"/>
          <w:rFonts w:ascii="open sans" w:eastAsia="Times New Roman" w:hAnsi="open sans" w:cs="Times New Roman"/>
          <w:color w:val="585858"/>
          <w:sz w:val="28"/>
          <w:szCs w:val="28"/>
        </w:rPr>
      </w:pPr>
      <w:ins w:id="31" w:author="Unknown">
        <w:r w:rsidRPr="00E97E13">
          <w:rPr>
            <w:rFonts w:ascii="open sans" w:eastAsia="Times New Roman" w:hAnsi="open sans" w:cs="Times New Roman"/>
            <w:color w:val="585858"/>
            <w:sz w:val="28"/>
            <w:szCs w:val="28"/>
          </w:rPr>
          <w:t>These issues and concerns build up for the EFD Technical Team, particularly the Planning and Design Unit, which necessitates the formulation of a workable means to disseminate information not only to the field offices but also to the public interested in DepEd’s School Building Program. With modern technology impinging on the architecture and engineering of future school buildings, the EFD faces the challenge of releasing/issuing a mini-literature establishing the minimum specification and standards for schoolbuildings guided by the principle of comfort, safety, and security of occupants at all times.</w:t>
        </w:r>
      </w:ins>
    </w:p>
    <w:p w:rsidR="00E97E13" w:rsidRPr="00E97E13" w:rsidRDefault="00E97E13" w:rsidP="00E97E13">
      <w:pPr>
        <w:shd w:val="clear" w:color="auto" w:fill="FFFFFF"/>
        <w:spacing w:before="374" w:after="187" w:line="240" w:lineRule="auto"/>
        <w:outlineLvl w:val="2"/>
        <w:rPr>
          <w:ins w:id="32" w:author="Unknown"/>
          <w:rFonts w:ascii="roboto" w:eastAsia="Times New Roman" w:hAnsi="roboto" w:cs="Times New Roman"/>
          <w:color w:val="2D2D2D"/>
          <w:sz w:val="47"/>
          <w:szCs w:val="47"/>
        </w:rPr>
      </w:pPr>
      <w:ins w:id="33" w:author="Unknown">
        <w:r w:rsidRPr="00E97E13">
          <w:rPr>
            <w:rFonts w:ascii="roboto" w:eastAsia="Times New Roman" w:hAnsi="roboto" w:cs="Times New Roman"/>
            <w:color w:val="2D2D2D"/>
            <w:sz w:val="47"/>
            <w:szCs w:val="47"/>
          </w:rPr>
          <w:t>III. Scope of Policy</w:t>
        </w:r>
      </w:ins>
    </w:p>
    <w:p w:rsidR="00E97E13" w:rsidRPr="00E97E13" w:rsidRDefault="00E97E13" w:rsidP="00E97E13">
      <w:pPr>
        <w:shd w:val="clear" w:color="auto" w:fill="FFFFFF"/>
        <w:spacing w:after="318" w:line="240" w:lineRule="auto"/>
        <w:rPr>
          <w:ins w:id="34" w:author="Unknown"/>
          <w:rFonts w:ascii="open sans" w:eastAsia="Times New Roman" w:hAnsi="open sans" w:cs="Times New Roman"/>
          <w:color w:val="585858"/>
          <w:sz w:val="28"/>
          <w:szCs w:val="28"/>
        </w:rPr>
      </w:pPr>
      <w:ins w:id="35" w:author="Unknown">
        <w:r w:rsidRPr="00E97E13">
          <w:rPr>
            <w:rFonts w:ascii="open sans" w:eastAsia="Times New Roman" w:hAnsi="open sans" w:cs="Times New Roman"/>
            <w:color w:val="585858"/>
            <w:sz w:val="28"/>
            <w:szCs w:val="28"/>
          </w:rPr>
          <w:t>This Deped Order provides for the establishment of minimum performance standards and specifications (MPSS) in the design of the Department’s schoolbuildings whether to be implemented by co-partners in government (DPWH) or by non-government agencies/entities, such as foreign-assisted school building projects. It covers such elements as architectural design standards, structural design standards as well as electrical design standards which may concern DepEd stakeholders within and outside the DepEd CO.</w:t>
        </w:r>
      </w:ins>
    </w:p>
    <w:p w:rsidR="00E97E13" w:rsidRPr="00E97E13" w:rsidRDefault="00E97E13" w:rsidP="00E97E13">
      <w:pPr>
        <w:shd w:val="clear" w:color="auto" w:fill="FFFFFF"/>
        <w:spacing w:before="374" w:after="187" w:line="240" w:lineRule="auto"/>
        <w:outlineLvl w:val="2"/>
        <w:rPr>
          <w:ins w:id="36" w:author="Unknown"/>
          <w:rFonts w:ascii="roboto" w:eastAsia="Times New Roman" w:hAnsi="roboto" w:cs="Times New Roman"/>
          <w:color w:val="2D2D2D"/>
          <w:sz w:val="47"/>
          <w:szCs w:val="47"/>
        </w:rPr>
      </w:pPr>
      <w:ins w:id="37" w:author="Unknown">
        <w:r w:rsidRPr="00E97E13">
          <w:rPr>
            <w:rFonts w:ascii="roboto" w:eastAsia="Times New Roman" w:hAnsi="roboto" w:cs="Times New Roman"/>
            <w:color w:val="2D2D2D"/>
            <w:sz w:val="47"/>
            <w:szCs w:val="47"/>
          </w:rPr>
          <w:lastRenderedPageBreak/>
          <w:t>IV. Policy Statement</w:t>
        </w:r>
      </w:ins>
    </w:p>
    <w:p w:rsidR="00E97E13" w:rsidRPr="00E97E13" w:rsidRDefault="00E97E13" w:rsidP="00E97E13">
      <w:pPr>
        <w:numPr>
          <w:ilvl w:val="0"/>
          <w:numId w:val="1"/>
        </w:numPr>
        <w:shd w:val="clear" w:color="auto" w:fill="FFFFFF"/>
        <w:spacing w:before="100" w:beforeAutospacing="1" w:after="100" w:afterAutospacing="1" w:line="240" w:lineRule="auto"/>
        <w:rPr>
          <w:ins w:id="38" w:author="Unknown"/>
          <w:rFonts w:ascii="open sans" w:eastAsia="Times New Roman" w:hAnsi="open sans" w:cs="Times New Roman"/>
          <w:color w:val="585858"/>
          <w:sz w:val="28"/>
          <w:szCs w:val="28"/>
        </w:rPr>
      </w:pPr>
      <w:ins w:id="39" w:author="Unknown">
        <w:r w:rsidRPr="00E97E13">
          <w:rPr>
            <w:rFonts w:ascii="open sans" w:eastAsia="Times New Roman" w:hAnsi="open sans" w:cs="Times New Roman"/>
            <w:color w:val="585858"/>
            <w:sz w:val="28"/>
            <w:szCs w:val="28"/>
          </w:rPr>
          <w:t>A well-designed schoolbuilding (which considers ergonomics, anthropometries, thermal comfort, illumination, ventilation, acoustics, color and compliance with laws) contributes to improved student performance and makes a lasting impression on the community with regard to the importance of education.</w:t>
        </w:r>
      </w:ins>
    </w:p>
    <w:p w:rsidR="00E97E13" w:rsidRPr="00E97E13" w:rsidRDefault="00E97E13" w:rsidP="00E97E13">
      <w:pPr>
        <w:numPr>
          <w:ilvl w:val="0"/>
          <w:numId w:val="1"/>
        </w:numPr>
        <w:shd w:val="clear" w:color="auto" w:fill="FFFFFF"/>
        <w:spacing w:before="100" w:beforeAutospacing="1" w:after="100" w:afterAutospacing="1" w:line="240" w:lineRule="auto"/>
        <w:rPr>
          <w:ins w:id="40" w:author="Unknown"/>
          <w:rFonts w:ascii="open sans" w:eastAsia="Times New Roman" w:hAnsi="open sans" w:cs="Times New Roman"/>
          <w:color w:val="585858"/>
          <w:sz w:val="28"/>
          <w:szCs w:val="28"/>
        </w:rPr>
      </w:pPr>
      <w:ins w:id="41" w:author="Unknown">
        <w:r w:rsidRPr="00E97E13">
          <w:rPr>
            <w:rFonts w:ascii="open sans" w:eastAsia="Times New Roman" w:hAnsi="open sans" w:cs="Times New Roman"/>
            <w:color w:val="585858"/>
            <w:sz w:val="28"/>
            <w:szCs w:val="28"/>
          </w:rPr>
          <w:t>The Department established the Minimum Performance Standards and Specifications (MPSS) in the design of DepEd schoolbuildings to guide the Department and other stakeholders constructing schoolbuildings in the preparation of plans – architectural, structural, electrical, and sanitary – to ensure the comfort and safety of the would-be occupants of the schoolbuildings.</w:t>
        </w:r>
      </w:ins>
    </w:p>
    <w:p w:rsidR="00E97E13" w:rsidRPr="00E97E13" w:rsidRDefault="00E97E13" w:rsidP="00E97E13">
      <w:pPr>
        <w:shd w:val="clear" w:color="auto" w:fill="FFFFFF"/>
        <w:spacing w:before="374" w:after="187" w:line="240" w:lineRule="auto"/>
        <w:outlineLvl w:val="2"/>
        <w:rPr>
          <w:ins w:id="42" w:author="Unknown"/>
          <w:rFonts w:ascii="roboto" w:eastAsia="Times New Roman" w:hAnsi="roboto" w:cs="Times New Roman"/>
          <w:color w:val="2D2D2D"/>
          <w:sz w:val="47"/>
          <w:szCs w:val="47"/>
        </w:rPr>
      </w:pPr>
      <w:ins w:id="43" w:author="Unknown">
        <w:r w:rsidRPr="00E97E13">
          <w:rPr>
            <w:rFonts w:ascii="roboto" w:eastAsia="Times New Roman" w:hAnsi="roboto" w:cs="Times New Roman"/>
            <w:color w:val="2D2D2D"/>
            <w:sz w:val="47"/>
            <w:szCs w:val="47"/>
          </w:rPr>
          <w:t>V. Architectural Design Standards</w:t>
        </w:r>
      </w:ins>
    </w:p>
    <w:p w:rsidR="00E97E13" w:rsidRPr="00E97E13" w:rsidRDefault="00E97E13" w:rsidP="00E97E13">
      <w:pPr>
        <w:shd w:val="clear" w:color="auto" w:fill="FFFFFF"/>
        <w:spacing w:after="318" w:line="240" w:lineRule="auto"/>
        <w:rPr>
          <w:ins w:id="44" w:author="Unknown"/>
          <w:rFonts w:ascii="open sans" w:eastAsia="Times New Roman" w:hAnsi="open sans" w:cs="Times New Roman"/>
          <w:color w:val="585858"/>
          <w:sz w:val="28"/>
          <w:szCs w:val="28"/>
        </w:rPr>
      </w:pPr>
      <w:ins w:id="45" w:author="Unknown">
        <w:r w:rsidRPr="00E97E13">
          <w:rPr>
            <w:rFonts w:ascii="open sans" w:eastAsia="Times New Roman" w:hAnsi="open sans" w:cs="Times New Roman"/>
            <w:b/>
            <w:bCs/>
            <w:color w:val="585858"/>
            <w:sz w:val="28"/>
          </w:rPr>
          <w:t>a. Classroom Size</w:t>
        </w:r>
      </w:ins>
    </w:p>
    <w:p w:rsidR="00E97E13" w:rsidRPr="00E97E13" w:rsidRDefault="00E97E13" w:rsidP="00E97E13">
      <w:pPr>
        <w:shd w:val="clear" w:color="auto" w:fill="FFFFFF"/>
        <w:spacing w:after="318" w:line="240" w:lineRule="auto"/>
        <w:rPr>
          <w:ins w:id="46" w:author="Unknown"/>
          <w:rFonts w:ascii="open sans" w:eastAsia="Times New Roman" w:hAnsi="open sans" w:cs="Times New Roman"/>
          <w:color w:val="585858"/>
          <w:sz w:val="28"/>
          <w:szCs w:val="28"/>
        </w:rPr>
      </w:pPr>
      <w:ins w:id="47" w:author="Unknown">
        <w:r w:rsidRPr="00E97E13">
          <w:rPr>
            <w:rFonts w:ascii="open sans" w:eastAsia="Times New Roman" w:hAnsi="open sans" w:cs="Times New Roman"/>
            <w:color w:val="585858"/>
            <w:sz w:val="28"/>
            <w:szCs w:val="28"/>
          </w:rPr>
          <w:t>The size of the classroom for elementary and secondaiy schools must be 7.0 meters in width/depth x 9.00 meters in length or 9.00 meters in width/depth x 7.00 meters in length measured from the centers of the walls.</w:t>
        </w:r>
      </w:ins>
    </w:p>
    <w:p w:rsidR="00E97E13" w:rsidRPr="00E97E13" w:rsidRDefault="00E97E13" w:rsidP="00E97E13">
      <w:pPr>
        <w:shd w:val="clear" w:color="auto" w:fill="FFFFFF"/>
        <w:spacing w:after="318" w:line="240" w:lineRule="auto"/>
        <w:rPr>
          <w:ins w:id="48" w:author="Unknown"/>
          <w:rFonts w:ascii="open sans" w:eastAsia="Times New Roman" w:hAnsi="open sans" w:cs="Times New Roman"/>
          <w:color w:val="585858"/>
          <w:sz w:val="28"/>
          <w:szCs w:val="28"/>
        </w:rPr>
      </w:pPr>
      <w:ins w:id="49" w:author="Unknown">
        <w:r w:rsidRPr="00E97E13">
          <w:rPr>
            <w:rFonts w:ascii="open sans" w:eastAsia="Times New Roman" w:hAnsi="open sans" w:cs="Times New Roman"/>
            <w:b/>
            <w:bCs/>
            <w:color w:val="585858"/>
            <w:sz w:val="28"/>
          </w:rPr>
          <w:t>b. Windows</w:t>
        </w:r>
      </w:ins>
    </w:p>
    <w:p w:rsidR="00E97E13" w:rsidRPr="00E97E13" w:rsidRDefault="00E97E13" w:rsidP="00E97E13">
      <w:pPr>
        <w:shd w:val="clear" w:color="auto" w:fill="FFFFFF"/>
        <w:spacing w:after="318" w:line="240" w:lineRule="auto"/>
        <w:rPr>
          <w:ins w:id="50" w:author="Unknown"/>
          <w:rFonts w:ascii="open sans" w:eastAsia="Times New Roman" w:hAnsi="open sans" w:cs="Times New Roman"/>
          <w:color w:val="585858"/>
          <w:sz w:val="28"/>
          <w:szCs w:val="28"/>
        </w:rPr>
      </w:pPr>
      <w:ins w:id="51" w:author="Unknown">
        <w:r w:rsidRPr="00E97E13">
          <w:rPr>
            <w:rFonts w:ascii="open sans" w:eastAsia="Times New Roman" w:hAnsi="open sans" w:cs="Times New Roman"/>
            <w:color w:val="585858"/>
            <w:sz w:val="28"/>
            <w:szCs w:val="28"/>
          </w:rPr>
          <w:t>1) The windows must be of bilateral fenestration (transparent or translucent), operable louver type. The window must allow the entry of daylight even if it is closed.</w:t>
        </w:r>
        <w:r w:rsidRPr="00E97E13">
          <w:rPr>
            <w:rFonts w:ascii="open sans" w:eastAsia="Times New Roman" w:hAnsi="open sans" w:cs="Times New Roman"/>
            <w:color w:val="585858"/>
            <w:sz w:val="28"/>
            <w:szCs w:val="28"/>
          </w:rPr>
          <w:br/>
          <w:t>2) The total area of window openings must be at least 10.00 square meters to provide for natural ventilation and illumination.</w:t>
        </w:r>
        <w:r w:rsidRPr="00E97E13">
          <w:rPr>
            <w:rFonts w:ascii="open sans" w:eastAsia="Times New Roman" w:hAnsi="open sans" w:cs="Times New Roman"/>
            <w:color w:val="585858"/>
            <w:sz w:val="28"/>
            <w:szCs w:val="28"/>
          </w:rPr>
          <w:br/>
          <w:t>3) The window sill must not be lower than 0.60 meter for single-storey buildings or higher than 0.90 meter for multi-storey buildings from the finished floor line (FFL).</w:t>
        </w:r>
        <w:r w:rsidRPr="00E97E13">
          <w:rPr>
            <w:rFonts w:ascii="open sans" w:eastAsia="Times New Roman" w:hAnsi="open sans" w:cs="Times New Roman"/>
            <w:color w:val="585858"/>
            <w:sz w:val="28"/>
            <w:szCs w:val="28"/>
          </w:rPr>
          <w:br/>
          <w:t>4) The minimum height of the fixed louver or transom window above the operable windows is 0.30 meter.</w:t>
        </w:r>
        <w:r w:rsidRPr="00E97E13">
          <w:rPr>
            <w:rFonts w:ascii="open sans" w:eastAsia="Times New Roman" w:hAnsi="open sans" w:cs="Times New Roman"/>
            <w:color w:val="585858"/>
            <w:sz w:val="28"/>
            <w:szCs w:val="28"/>
          </w:rPr>
          <w:br/>
          <w:t>5) The window panels, when opened, must not be an obstruction along the corridor.</w:t>
        </w:r>
        <w:r w:rsidRPr="00E97E13">
          <w:rPr>
            <w:rFonts w:ascii="open sans" w:eastAsia="Times New Roman" w:hAnsi="open sans" w:cs="Times New Roman"/>
            <w:color w:val="585858"/>
            <w:sz w:val="28"/>
            <w:szCs w:val="28"/>
          </w:rPr>
          <w:br/>
          <w:t>6) The window metal frames and jalousie holders must be sturdy enough to withstand vandalism.</w:t>
        </w:r>
      </w:ins>
    </w:p>
    <w:p w:rsidR="00E97E13" w:rsidRPr="00E97E13" w:rsidRDefault="00E97E13" w:rsidP="00E97E13">
      <w:pPr>
        <w:shd w:val="clear" w:color="auto" w:fill="FFFFFF"/>
        <w:spacing w:after="318" w:line="240" w:lineRule="auto"/>
        <w:rPr>
          <w:ins w:id="52" w:author="Unknown"/>
          <w:rFonts w:ascii="open sans" w:eastAsia="Times New Roman" w:hAnsi="open sans" w:cs="Times New Roman"/>
          <w:color w:val="585858"/>
          <w:sz w:val="28"/>
          <w:szCs w:val="28"/>
        </w:rPr>
      </w:pPr>
      <w:ins w:id="53" w:author="Unknown">
        <w:r w:rsidRPr="00E97E13">
          <w:rPr>
            <w:rFonts w:ascii="open sans" w:eastAsia="Times New Roman" w:hAnsi="open sans" w:cs="Times New Roman"/>
            <w:b/>
            <w:bCs/>
            <w:color w:val="585858"/>
            <w:sz w:val="28"/>
          </w:rPr>
          <w:lastRenderedPageBreak/>
          <w:t>c. Doors</w:t>
        </w:r>
      </w:ins>
    </w:p>
    <w:p w:rsidR="00E97E13" w:rsidRPr="00E97E13" w:rsidRDefault="00E97E13" w:rsidP="00E97E13">
      <w:pPr>
        <w:shd w:val="clear" w:color="auto" w:fill="FFFFFF"/>
        <w:spacing w:after="318" w:line="240" w:lineRule="auto"/>
        <w:rPr>
          <w:ins w:id="54" w:author="Unknown"/>
          <w:rFonts w:ascii="open sans" w:eastAsia="Times New Roman" w:hAnsi="open sans" w:cs="Times New Roman"/>
          <w:color w:val="585858"/>
          <w:sz w:val="28"/>
          <w:szCs w:val="28"/>
        </w:rPr>
      </w:pPr>
      <w:ins w:id="55" w:author="Unknown">
        <w:r w:rsidRPr="00E97E13">
          <w:rPr>
            <w:rFonts w:ascii="open sans" w:eastAsia="Times New Roman" w:hAnsi="open sans" w:cs="Times New Roman"/>
            <w:color w:val="585858"/>
            <w:sz w:val="28"/>
            <w:szCs w:val="28"/>
          </w:rPr>
          <w:t>1) There shall be two (2) doors for every classroom.</w:t>
        </w:r>
        <w:r w:rsidRPr="00E97E13">
          <w:rPr>
            <w:rFonts w:ascii="open sans" w:eastAsia="Times New Roman" w:hAnsi="open sans" w:cs="Times New Roman"/>
            <w:color w:val="585858"/>
            <w:sz w:val="28"/>
            <w:szCs w:val="28"/>
          </w:rPr>
          <w:br/>
          <w:t>2) The swing-out should be 180 degrees.</w:t>
        </w:r>
        <w:r w:rsidRPr="00E97E13">
          <w:rPr>
            <w:rFonts w:ascii="open sans" w:eastAsia="Times New Roman" w:hAnsi="open sans" w:cs="Times New Roman"/>
            <w:color w:val="585858"/>
            <w:sz w:val="28"/>
            <w:szCs w:val="28"/>
          </w:rPr>
          <w:br/>
          <w:t>3) The doors must be 0.90 meter in clear width and 2.10 meters in clear height.</w:t>
        </w:r>
        <w:r w:rsidRPr="00E97E13">
          <w:rPr>
            <w:rFonts w:ascii="open sans" w:eastAsia="Times New Roman" w:hAnsi="open sans" w:cs="Times New Roman"/>
            <w:color w:val="585858"/>
            <w:sz w:val="28"/>
            <w:szCs w:val="28"/>
          </w:rPr>
          <w:br/>
          <w:t>4) The doors must withstand normal wear and tear and shall be provided with keyed lever-type locksets.</w:t>
        </w:r>
      </w:ins>
    </w:p>
    <w:p w:rsidR="00E97E13" w:rsidRPr="00E97E13" w:rsidRDefault="00E97E13" w:rsidP="00E97E13">
      <w:pPr>
        <w:shd w:val="clear" w:color="auto" w:fill="FFFFFF"/>
        <w:spacing w:after="318" w:line="240" w:lineRule="auto"/>
        <w:rPr>
          <w:ins w:id="56" w:author="Unknown"/>
          <w:rFonts w:ascii="open sans" w:eastAsia="Times New Roman" w:hAnsi="open sans" w:cs="Times New Roman"/>
          <w:color w:val="585858"/>
          <w:sz w:val="28"/>
          <w:szCs w:val="28"/>
        </w:rPr>
      </w:pPr>
      <w:ins w:id="57" w:author="Unknown">
        <w:r w:rsidRPr="00E97E13">
          <w:rPr>
            <w:rFonts w:ascii="open sans" w:eastAsia="Times New Roman" w:hAnsi="open sans" w:cs="Times New Roman"/>
            <w:b/>
            <w:bCs/>
            <w:color w:val="585858"/>
            <w:sz w:val="28"/>
          </w:rPr>
          <w:t>d. Floo</w:t>
        </w:r>
        <w:r w:rsidRPr="00E97E13">
          <w:rPr>
            <w:rFonts w:ascii="open sans" w:eastAsia="Times New Roman" w:hAnsi="open sans" w:cs="Times New Roman"/>
            <w:color w:val="585858"/>
            <w:sz w:val="28"/>
            <w:szCs w:val="28"/>
          </w:rPr>
          <w:t>r</w:t>
        </w:r>
      </w:ins>
    </w:p>
    <w:p w:rsidR="00E97E13" w:rsidRPr="00E97E13" w:rsidRDefault="00E97E13" w:rsidP="00E97E13">
      <w:pPr>
        <w:shd w:val="clear" w:color="auto" w:fill="FFFFFF"/>
        <w:spacing w:after="318" w:line="240" w:lineRule="auto"/>
        <w:rPr>
          <w:ins w:id="58" w:author="Unknown"/>
          <w:rFonts w:ascii="open sans" w:eastAsia="Times New Roman" w:hAnsi="open sans" w:cs="Times New Roman"/>
          <w:color w:val="585858"/>
          <w:sz w:val="28"/>
          <w:szCs w:val="28"/>
        </w:rPr>
      </w:pPr>
      <w:ins w:id="59" w:author="Unknown">
        <w:r w:rsidRPr="00E97E13">
          <w:rPr>
            <w:rFonts w:ascii="open sans" w:eastAsia="Times New Roman" w:hAnsi="open sans" w:cs="Times New Roman"/>
            <w:color w:val="585858"/>
            <w:sz w:val="28"/>
            <w:szCs w:val="28"/>
          </w:rPr>
          <w:t>1) The floor must be of non-skid finish (grayish color).</w:t>
        </w:r>
        <w:r w:rsidRPr="00E97E13">
          <w:rPr>
            <w:rFonts w:ascii="open sans" w:eastAsia="Times New Roman" w:hAnsi="open sans" w:cs="Times New Roman"/>
            <w:color w:val="585858"/>
            <w:sz w:val="28"/>
            <w:szCs w:val="28"/>
          </w:rPr>
          <w:br/>
          <w:t>2) The classroom FFL should be higher than the corridor FFL by 25 millimeters.</w:t>
        </w:r>
        <w:r w:rsidRPr="00E97E13">
          <w:rPr>
            <w:rFonts w:ascii="open sans" w:eastAsia="Times New Roman" w:hAnsi="open sans" w:cs="Times New Roman"/>
            <w:color w:val="585858"/>
            <w:sz w:val="28"/>
            <w:szCs w:val="28"/>
          </w:rPr>
          <w:br/>
          <w:t>3) The first floor finish elevation must not be less than 225 millimeters and 325 millimeters for single-storey and multi-storey school buildings, respectively. The elevation may be increased depending on the history of flood level.</w:t>
        </w:r>
        <w:r w:rsidRPr="00E97E13">
          <w:rPr>
            <w:rFonts w:ascii="open sans" w:eastAsia="Times New Roman" w:hAnsi="open sans" w:cs="Times New Roman"/>
            <w:color w:val="585858"/>
            <w:sz w:val="28"/>
            <w:szCs w:val="28"/>
          </w:rPr>
          <w:br/>
          <w:t>4) A ramp must be provided with a maximum slope of 1:12 in compliance with the Accessibility Law (B.P. No. 344), of non-skid finish and properly labeled.</w:t>
        </w:r>
      </w:ins>
    </w:p>
    <w:p w:rsidR="00E97E13" w:rsidRPr="00E97E13" w:rsidRDefault="00E97E13" w:rsidP="00E97E13">
      <w:pPr>
        <w:shd w:val="clear" w:color="auto" w:fill="FFFFFF"/>
        <w:spacing w:after="318" w:line="240" w:lineRule="auto"/>
        <w:rPr>
          <w:ins w:id="60" w:author="Unknown"/>
          <w:rFonts w:ascii="open sans" w:eastAsia="Times New Roman" w:hAnsi="open sans" w:cs="Times New Roman"/>
          <w:color w:val="585858"/>
          <w:sz w:val="28"/>
          <w:szCs w:val="28"/>
        </w:rPr>
      </w:pPr>
      <w:ins w:id="61" w:author="Unknown">
        <w:r w:rsidRPr="00E97E13">
          <w:rPr>
            <w:rFonts w:ascii="open sans" w:eastAsia="Times New Roman" w:hAnsi="open sans" w:cs="Times New Roman"/>
            <w:b/>
            <w:bCs/>
            <w:color w:val="585858"/>
            <w:sz w:val="28"/>
          </w:rPr>
          <w:t>e. Ceiling</w:t>
        </w:r>
      </w:ins>
    </w:p>
    <w:p w:rsidR="00E97E13" w:rsidRPr="00E97E13" w:rsidRDefault="00E97E13" w:rsidP="00E97E13">
      <w:pPr>
        <w:shd w:val="clear" w:color="auto" w:fill="FFFFFF"/>
        <w:spacing w:after="318" w:line="240" w:lineRule="auto"/>
        <w:rPr>
          <w:ins w:id="62" w:author="Unknown"/>
          <w:rFonts w:ascii="open sans" w:eastAsia="Times New Roman" w:hAnsi="open sans" w:cs="Times New Roman"/>
          <w:color w:val="585858"/>
          <w:sz w:val="28"/>
          <w:szCs w:val="28"/>
        </w:rPr>
      </w:pPr>
      <w:ins w:id="63" w:author="Unknown">
        <w:r w:rsidRPr="00E97E13">
          <w:rPr>
            <w:rFonts w:ascii="open sans" w:eastAsia="Times New Roman" w:hAnsi="open sans" w:cs="Times New Roman"/>
            <w:color w:val="585858"/>
            <w:sz w:val="28"/>
            <w:szCs w:val="28"/>
          </w:rPr>
          <w:t>1) The ceiling must be a drop-type ceiling.</w:t>
        </w:r>
        <w:r w:rsidRPr="00E97E13">
          <w:rPr>
            <w:rFonts w:ascii="open sans" w:eastAsia="Times New Roman" w:hAnsi="open sans" w:cs="Times New Roman"/>
            <w:color w:val="585858"/>
            <w:sz w:val="28"/>
            <w:szCs w:val="28"/>
          </w:rPr>
          <w:br/>
          <w:t>2) The clear height of rooms from FFL to the finished ceiling line (FCL) must be at least 2.70 meters.</w:t>
        </w:r>
        <w:r w:rsidRPr="00E97E13">
          <w:rPr>
            <w:rFonts w:ascii="open sans" w:eastAsia="Times New Roman" w:hAnsi="open sans" w:cs="Times New Roman"/>
            <w:color w:val="585858"/>
            <w:sz w:val="28"/>
            <w:szCs w:val="28"/>
          </w:rPr>
          <w:br/>
          <w:t>3) Materials to be used for the ceiling must provide thermal comfort inside the classroom.</w:t>
        </w:r>
        <w:r w:rsidRPr="00E97E13">
          <w:rPr>
            <w:rFonts w:ascii="open sans" w:eastAsia="Times New Roman" w:hAnsi="open sans" w:cs="Times New Roman"/>
            <w:color w:val="585858"/>
            <w:sz w:val="28"/>
            <w:szCs w:val="28"/>
          </w:rPr>
          <w:br/>
          <w:t>4) Maintenance access to the ceiling cavity must be through the corridor.</w:t>
        </w:r>
      </w:ins>
    </w:p>
    <w:p w:rsidR="00E97E13" w:rsidRPr="00E97E13" w:rsidRDefault="00E97E13" w:rsidP="00E97E13">
      <w:pPr>
        <w:shd w:val="clear" w:color="auto" w:fill="FFFFFF"/>
        <w:spacing w:after="318" w:line="240" w:lineRule="auto"/>
        <w:rPr>
          <w:ins w:id="64" w:author="Unknown"/>
          <w:rFonts w:ascii="open sans" w:eastAsia="Times New Roman" w:hAnsi="open sans" w:cs="Times New Roman"/>
          <w:color w:val="585858"/>
          <w:sz w:val="28"/>
          <w:szCs w:val="28"/>
        </w:rPr>
      </w:pPr>
      <w:ins w:id="65" w:author="Unknown">
        <w:r w:rsidRPr="00E97E13">
          <w:rPr>
            <w:rFonts w:ascii="open sans" w:eastAsia="Times New Roman" w:hAnsi="open sans" w:cs="Times New Roman"/>
            <w:b/>
            <w:bCs/>
            <w:color w:val="585858"/>
            <w:sz w:val="28"/>
          </w:rPr>
          <w:t>f. Roofing</w:t>
        </w:r>
      </w:ins>
    </w:p>
    <w:p w:rsidR="00E97E13" w:rsidRPr="00E97E13" w:rsidRDefault="00E97E13" w:rsidP="00E97E13">
      <w:pPr>
        <w:shd w:val="clear" w:color="auto" w:fill="FFFFFF"/>
        <w:spacing w:after="318" w:line="240" w:lineRule="auto"/>
        <w:rPr>
          <w:ins w:id="66" w:author="Unknown"/>
          <w:rFonts w:ascii="open sans" w:eastAsia="Times New Roman" w:hAnsi="open sans" w:cs="Times New Roman"/>
          <w:color w:val="585858"/>
          <w:sz w:val="28"/>
          <w:szCs w:val="28"/>
        </w:rPr>
      </w:pPr>
      <w:ins w:id="67" w:author="Unknown">
        <w:r w:rsidRPr="00E97E13">
          <w:rPr>
            <w:rFonts w:ascii="open sans" w:eastAsia="Times New Roman" w:hAnsi="open sans" w:cs="Times New Roman"/>
            <w:color w:val="585858"/>
            <w:sz w:val="28"/>
            <w:szCs w:val="28"/>
          </w:rPr>
          <w:t>1) The roofing material must be adequately protected from rust/oxidation, salt air, acid rain, or other sources and forms of corrosion. If made of metal, the roofing sheets shall be of 0.40 mm base metal thickness (BMT) and securely fastened to the roof frames.</w:t>
        </w:r>
        <w:r w:rsidRPr="00E97E13">
          <w:rPr>
            <w:rFonts w:ascii="open sans" w:eastAsia="Times New Roman" w:hAnsi="open sans" w:cs="Times New Roman"/>
            <w:color w:val="585858"/>
            <w:sz w:val="28"/>
            <w:szCs w:val="28"/>
          </w:rPr>
          <w:br/>
          <w:t xml:space="preserve">2) For single-storey schoolbuildings, gutters may not be included however, a properly sloped trench drain on both </w:t>
        </w:r>
        <w:r w:rsidRPr="00E97E13">
          <w:rPr>
            <w:rFonts w:ascii="open sans" w:eastAsia="Times New Roman" w:hAnsi="open sans" w:cs="Times New Roman"/>
            <w:color w:val="585858"/>
            <w:sz w:val="28"/>
            <w:szCs w:val="28"/>
          </w:rPr>
          <w:lastRenderedPageBreak/>
          <w:t>sides must be provided.</w:t>
        </w:r>
        <w:r w:rsidRPr="00E97E13">
          <w:rPr>
            <w:rFonts w:ascii="open sans" w:eastAsia="Times New Roman" w:hAnsi="open sans" w:cs="Times New Roman"/>
            <w:color w:val="585858"/>
            <w:sz w:val="28"/>
            <w:szCs w:val="28"/>
          </w:rPr>
          <w:br/>
          <w:t>3) For multi-storey schoolbuildings, the roof must be provided with concrete gutter and eaves which shall be at least 1.10 meters from the corridor.</w:t>
        </w:r>
      </w:ins>
    </w:p>
    <w:p w:rsidR="00E97E13" w:rsidRPr="00E97E13" w:rsidRDefault="00E97E13" w:rsidP="00E97E13">
      <w:pPr>
        <w:shd w:val="clear" w:color="auto" w:fill="FFFFFF"/>
        <w:spacing w:after="318" w:line="240" w:lineRule="auto"/>
        <w:rPr>
          <w:ins w:id="68" w:author="Unknown"/>
          <w:rFonts w:ascii="open sans" w:eastAsia="Times New Roman" w:hAnsi="open sans" w:cs="Times New Roman"/>
          <w:color w:val="585858"/>
          <w:sz w:val="28"/>
          <w:szCs w:val="28"/>
        </w:rPr>
      </w:pPr>
      <w:ins w:id="69" w:author="Unknown">
        <w:r w:rsidRPr="00E97E13">
          <w:rPr>
            <w:rFonts w:ascii="open sans" w:eastAsia="Times New Roman" w:hAnsi="open sans" w:cs="Times New Roman"/>
            <w:b/>
            <w:bCs/>
            <w:color w:val="585858"/>
            <w:sz w:val="28"/>
          </w:rPr>
          <w:t>g. Partitions</w:t>
        </w:r>
      </w:ins>
    </w:p>
    <w:p w:rsidR="00E97E13" w:rsidRPr="00E97E13" w:rsidRDefault="00E97E13" w:rsidP="00E97E13">
      <w:pPr>
        <w:shd w:val="clear" w:color="auto" w:fill="FFFFFF"/>
        <w:spacing w:after="318" w:line="240" w:lineRule="auto"/>
        <w:rPr>
          <w:ins w:id="70" w:author="Unknown"/>
          <w:rFonts w:ascii="open sans" w:eastAsia="Times New Roman" w:hAnsi="open sans" w:cs="Times New Roman"/>
          <w:color w:val="585858"/>
          <w:sz w:val="28"/>
          <w:szCs w:val="28"/>
        </w:rPr>
      </w:pPr>
      <w:ins w:id="71" w:author="Unknown">
        <w:r w:rsidRPr="00E97E13">
          <w:rPr>
            <w:rFonts w:ascii="open sans" w:eastAsia="Times New Roman" w:hAnsi="open sans" w:cs="Times New Roman"/>
            <w:color w:val="585858"/>
            <w:sz w:val="28"/>
            <w:szCs w:val="28"/>
          </w:rPr>
          <w:t>The partitions must be from floor to ceiling.</w:t>
        </w:r>
      </w:ins>
    </w:p>
    <w:p w:rsidR="00E97E13" w:rsidRPr="00E97E13" w:rsidRDefault="00E97E13" w:rsidP="00E97E13">
      <w:pPr>
        <w:shd w:val="clear" w:color="auto" w:fill="FFFFFF"/>
        <w:spacing w:after="318" w:line="240" w:lineRule="auto"/>
        <w:rPr>
          <w:ins w:id="72" w:author="Unknown"/>
          <w:rFonts w:ascii="open sans" w:eastAsia="Times New Roman" w:hAnsi="open sans" w:cs="Times New Roman"/>
          <w:color w:val="585858"/>
          <w:sz w:val="28"/>
          <w:szCs w:val="28"/>
        </w:rPr>
      </w:pPr>
      <w:ins w:id="73" w:author="Unknown">
        <w:r w:rsidRPr="00E97E13">
          <w:rPr>
            <w:rFonts w:ascii="open sans" w:eastAsia="Times New Roman" w:hAnsi="open sans" w:cs="Times New Roman"/>
            <w:b/>
            <w:bCs/>
            <w:color w:val="585858"/>
            <w:sz w:val="28"/>
          </w:rPr>
          <w:t>h. Corridors</w:t>
        </w:r>
      </w:ins>
    </w:p>
    <w:p w:rsidR="00E97E13" w:rsidRPr="00E97E13" w:rsidRDefault="00E97E13" w:rsidP="00E97E13">
      <w:pPr>
        <w:shd w:val="clear" w:color="auto" w:fill="FFFFFF"/>
        <w:spacing w:after="318" w:line="240" w:lineRule="auto"/>
        <w:rPr>
          <w:ins w:id="74" w:author="Unknown"/>
          <w:rFonts w:ascii="open sans" w:eastAsia="Times New Roman" w:hAnsi="open sans" w:cs="Times New Roman"/>
          <w:color w:val="585858"/>
          <w:sz w:val="28"/>
          <w:szCs w:val="28"/>
        </w:rPr>
      </w:pPr>
      <w:ins w:id="75" w:author="Unknown">
        <w:r w:rsidRPr="00E97E13">
          <w:rPr>
            <w:rFonts w:ascii="open sans" w:eastAsia="Times New Roman" w:hAnsi="open sans" w:cs="Times New Roman"/>
            <w:color w:val="585858"/>
            <w:sz w:val="28"/>
            <w:szCs w:val="28"/>
          </w:rPr>
          <w:t>1) The corridor for single-storey schoolbuildings shall not be less than 1.50 meters.</w:t>
        </w:r>
        <w:r w:rsidRPr="00E97E13">
          <w:rPr>
            <w:rFonts w:ascii="open sans" w:eastAsia="Times New Roman" w:hAnsi="open sans" w:cs="Times New Roman"/>
            <w:color w:val="585858"/>
            <w:sz w:val="28"/>
            <w:szCs w:val="28"/>
          </w:rPr>
          <w:br/>
          <w:t>2) For multi-storey schoolbuildings the corridors must not be less than 2.50 meters and should be provided with steel railings at a height not less than 1.50 meters.</w:t>
        </w:r>
      </w:ins>
    </w:p>
    <w:p w:rsidR="00E97E13" w:rsidRPr="00E97E13" w:rsidRDefault="00E97E13" w:rsidP="00E97E13">
      <w:pPr>
        <w:shd w:val="clear" w:color="auto" w:fill="FFFFFF"/>
        <w:spacing w:after="318" w:line="240" w:lineRule="auto"/>
        <w:rPr>
          <w:ins w:id="76" w:author="Unknown"/>
          <w:rFonts w:ascii="open sans" w:eastAsia="Times New Roman" w:hAnsi="open sans" w:cs="Times New Roman"/>
          <w:color w:val="585858"/>
          <w:sz w:val="28"/>
          <w:szCs w:val="28"/>
        </w:rPr>
      </w:pPr>
      <w:ins w:id="77" w:author="Unknown">
        <w:r w:rsidRPr="00E97E13">
          <w:rPr>
            <w:rFonts w:ascii="open sans" w:eastAsia="Times New Roman" w:hAnsi="open sans" w:cs="Times New Roman"/>
            <w:b/>
            <w:bCs/>
            <w:color w:val="585858"/>
            <w:sz w:val="28"/>
          </w:rPr>
          <w:t>i. Stairways</w:t>
        </w:r>
      </w:ins>
    </w:p>
    <w:p w:rsidR="00E97E13" w:rsidRPr="00E97E13" w:rsidRDefault="00E97E13" w:rsidP="00E97E13">
      <w:pPr>
        <w:shd w:val="clear" w:color="auto" w:fill="FFFFFF"/>
        <w:spacing w:after="318" w:line="240" w:lineRule="auto"/>
        <w:rPr>
          <w:ins w:id="78" w:author="Unknown"/>
          <w:rFonts w:ascii="open sans" w:eastAsia="Times New Roman" w:hAnsi="open sans" w:cs="Times New Roman"/>
          <w:color w:val="585858"/>
          <w:sz w:val="28"/>
          <w:szCs w:val="28"/>
        </w:rPr>
      </w:pPr>
      <w:ins w:id="79" w:author="Unknown">
        <w:r w:rsidRPr="00E97E13">
          <w:rPr>
            <w:rFonts w:ascii="open sans" w:eastAsia="Times New Roman" w:hAnsi="open sans" w:cs="Times New Roman"/>
            <w:color w:val="585858"/>
            <w:sz w:val="28"/>
            <w:szCs w:val="28"/>
          </w:rPr>
          <w:t>1) For multi-storey schoolbuildings, concrete stairs must have a width of not less than 1.50 meters.</w:t>
        </w:r>
        <w:r w:rsidRPr="00E97E13">
          <w:rPr>
            <w:rFonts w:ascii="open sans" w:eastAsia="Times New Roman" w:hAnsi="open sans" w:cs="Times New Roman"/>
            <w:color w:val="585858"/>
            <w:sz w:val="28"/>
            <w:szCs w:val="28"/>
          </w:rPr>
          <w:br/>
          <w:t>2) Number of stairways per schoolbuilding shall comply with the requirements stipulated in the National Building Code of the Philippines (NBCP).</w:t>
        </w:r>
        <w:r w:rsidRPr="00E97E13">
          <w:rPr>
            <w:rFonts w:ascii="open sans" w:eastAsia="Times New Roman" w:hAnsi="open sans" w:cs="Times New Roman"/>
            <w:color w:val="585858"/>
            <w:sz w:val="28"/>
            <w:szCs w:val="28"/>
          </w:rPr>
          <w:br/>
          <w:t>3) Handrails with steel railings must be provided.</w:t>
        </w:r>
      </w:ins>
    </w:p>
    <w:p w:rsidR="00E97E13" w:rsidRPr="00E97E13" w:rsidRDefault="00E97E13" w:rsidP="00E97E13">
      <w:pPr>
        <w:shd w:val="clear" w:color="auto" w:fill="FFFFFF"/>
        <w:spacing w:after="318" w:line="240" w:lineRule="auto"/>
        <w:rPr>
          <w:ins w:id="80" w:author="Unknown"/>
          <w:rFonts w:ascii="open sans" w:eastAsia="Times New Roman" w:hAnsi="open sans" w:cs="Times New Roman"/>
          <w:color w:val="585858"/>
          <w:sz w:val="28"/>
          <w:szCs w:val="28"/>
        </w:rPr>
      </w:pPr>
      <w:ins w:id="81" w:author="Unknown">
        <w:r w:rsidRPr="00E97E13">
          <w:rPr>
            <w:rFonts w:ascii="open sans" w:eastAsia="Times New Roman" w:hAnsi="open sans" w:cs="Times New Roman"/>
            <w:b/>
            <w:bCs/>
            <w:color w:val="585858"/>
            <w:sz w:val="28"/>
          </w:rPr>
          <w:t>j. Fire Protection</w:t>
        </w:r>
      </w:ins>
    </w:p>
    <w:p w:rsidR="00E97E13" w:rsidRPr="00E97E13" w:rsidRDefault="00E97E13" w:rsidP="00E97E13">
      <w:pPr>
        <w:shd w:val="clear" w:color="auto" w:fill="FFFFFF"/>
        <w:spacing w:after="318" w:line="240" w:lineRule="auto"/>
        <w:rPr>
          <w:ins w:id="82" w:author="Unknown"/>
          <w:rFonts w:ascii="open sans" w:eastAsia="Times New Roman" w:hAnsi="open sans" w:cs="Times New Roman"/>
          <w:color w:val="585858"/>
          <w:sz w:val="28"/>
          <w:szCs w:val="28"/>
        </w:rPr>
      </w:pPr>
      <w:ins w:id="83" w:author="Unknown">
        <w:r w:rsidRPr="00E97E13">
          <w:rPr>
            <w:rFonts w:ascii="open sans" w:eastAsia="Times New Roman" w:hAnsi="open sans" w:cs="Times New Roman"/>
            <w:color w:val="585858"/>
            <w:sz w:val="28"/>
            <w:szCs w:val="28"/>
          </w:rPr>
          <w:t>1) All schoolbuildings shall comply with R.A. No. 9514, otherwise known as the Fire Code of the Philippines (FCP) and its latest Implementing Rules and Regulations (IRR). The requirements shall include a fire alarm system, a standpipe system, pressure and gravity tanks, hose boxes/reels, extinguishers and other firefighting equipment, including an automatic sprinkler system (NFPA 13). In addition, 3-storey and 4- storey school buildings should be compliant with NFPA 25.</w:t>
        </w:r>
        <w:r w:rsidRPr="00E97E13">
          <w:rPr>
            <w:rFonts w:ascii="open sans" w:eastAsia="Times New Roman" w:hAnsi="open sans" w:cs="Times New Roman"/>
            <w:color w:val="585858"/>
            <w:sz w:val="28"/>
            <w:szCs w:val="28"/>
          </w:rPr>
          <w:br/>
        </w:r>
        <w:r w:rsidRPr="00E97E13">
          <w:rPr>
            <w:rFonts w:ascii="open sans" w:eastAsia="Times New Roman" w:hAnsi="open sans" w:cs="Times New Roman"/>
            <w:color w:val="585858"/>
            <w:sz w:val="28"/>
            <w:szCs w:val="28"/>
          </w:rPr>
          <w:lastRenderedPageBreak/>
          <w:t>2) Fire escapes must be provided for multi-storey schoolbuildings following the requirements of the Fire Code of the Philippines.</w:t>
        </w:r>
      </w:ins>
    </w:p>
    <w:p w:rsidR="00E97E13" w:rsidRPr="00E97E13" w:rsidRDefault="00E97E13" w:rsidP="00E97E13">
      <w:pPr>
        <w:shd w:val="clear" w:color="auto" w:fill="FFFFFF"/>
        <w:spacing w:after="318" w:line="240" w:lineRule="auto"/>
        <w:rPr>
          <w:ins w:id="84" w:author="Unknown"/>
          <w:rFonts w:ascii="open sans" w:eastAsia="Times New Roman" w:hAnsi="open sans" w:cs="Times New Roman"/>
          <w:color w:val="585858"/>
          <w:sz w:val="28"/>
          <w:szCs w:val="28"/>
        </w:rPr>
      </w:pPr>
      <w:ins w:id="85" w:author="Unknown">
        <w:r w:rsidRPr="00E97E13">
          <w:rPr>
            <w:rFonts w:ascii="open sans" w:eastAsia="Times New Roman" w:hAnsi="open sans" w:cs="Times New Roman"/>
            <w:b/>
            <w:bCs/>
            <w:color w:val="585858"/>
            <w:sz w:val="28"/>
          </w:rPr>
          <w:t>k. Chalkboard</w:t>
        </w:r>
      </w:ins>
    </w:p>
    <w:p w:rsidR="00E97E13" w:rsidRPr="00E97E13" w:rsidRDefault="00E97E13" w:rsidP="00E97E13">
      <w:pPr>
        <w:shd w:val="clear" w:color="auto" w:fill="FFFFFF"/>
        <w:spacing w:after="318" w:line="240" w:lineRule="auto"/>
        <w:rPr>
          <w:ins w:id="86" w:author="Unknown"/>
          <w:rFonts w:ascii="open sans" w:eastAsia="Times New Roman" w:hAnsi="open sans" w:cs="Times New Roman"/>
          <w:color w:val="585858"/>
          <w:sz w:val="28"/>
          <w:szCs w:val="28"/>
        </w:rPr>
      </w:pPr>
      <w:ins w:id="87" w:author="Unknown">
        <w:r w:rsidRPr="00E97E13">
          <w:rPr>
            <w:rFonts w:ascii="open sans" w:eastAsia="Times New Roman" w:hAnsi="open sans" w:cs="Times New Roman"/>
            <w:color w:val="585858"/>
            <w:sz w:val="28"/>
            <w:szCs w:val="28"/>
          </w:rPr>
          <w:t>The classroom must be provided with a built-in curved chalkboard measuring 4.88 meters wide by 1.22 meters tall, with mounting heights and specifications as per DepEd standards.</w:t>
        </w:r>
      </w:ins>
    </w:p>
    <w:p w:rsidR="00E97E13" w:rsidRPr="00E97E13" w:rsidRDefault="00E97E13" w:rsidP="00E97E13">
      <w:pPr>
        <w:shd w:val="clear" w:color="auto" w:fill="FFFFFF"/>
        <w:spacing w:after="318" w:line="240" w:lineRule="auto"/>
        <w:rPr>
          <w:ins w:id="88" w:author="Unknown"/>
          <w:rFonts w:ascii="open sans" w:eastAsia="Times New Roman" w:hAnsi="open sans" w:cs="Times New Roman"/>
          <w:color w:val="585858"/>
          <w:sz w:val="28"/>
          <w:szCs w:val="28"/>
        </w:rPr>
      </w:pPr>
      <w:ins w:id="89" w:author="Unknown">
        <w:r w:rsidRPr="00E97E13">
          <w:rPr>
            <w:rFonts w:ascii="open sans" w:eastAsia="Times New Roman" w:hAnsi="open sans" w:cs="Times New Roman"/>
            <w:b/>
            <w:bCs/>
            <w:color w:val="585858"/>
            <w:sz w:val="28"/>
          </w:rPr>
          <w:t>l. Painting</w:t>
        </w:r>
      </w:ins>
    </w:p>
    <w:p w:rsidR="00E97E13" w:rsidRPr="00E97E13" w:rsidRDefault="00E97E13" w:rsidP="00E97E13">
      <w:pPr>
        <w:shd w:val="clear" w:color="auto" w:fill="FFFFFF"/>
        <w:spacing w:after="318" w:line="240" w:lineRule="auto"/>
        <w:rPr>
          <w:ins w:id="90" w:author="Unknown"/>
          <w:rFonts w:ascii="open sans" w:eastAsia="Times New Roman" w:hAnsi="open sans" w:cs="Times New Roman"/>
          <w:color w:val="585858"/>
          <w:sz w:val="28"/>
          <w:szCs w:val="28"/>
        </w:rPr>
      </w:pPr>
      <w:ins w:id="91" w:author="Unknown">
        <w:r w:rsidRPr="00E97E13">
          <w:rPr>
            <w:rFonts w:ascii="open sans" w:eastAsia="Times New Roman" w:hAnsi="open sans" w:cs="Times New Roman"/>
            <w:color w:val="585858"/>
            <w:sz w:val="28"/>
            <w:szCs w:val="28"/>
          </w:rPr>
          <w:t>1) The standard paint/color schedule of DepEd schoolbuildings shall be as follows:</w:t>
        </w:r>
      </w:ins>
    </w:p>
    <w:p w:rsidR="00E97E13" w:rsidRPr="00E97E13" w:rsidRDefault="00E97E13" w:rsidP="00E97E13">
      <w:pPr>
        <w:shd w:val="clear" w:color="auto" w:fill="FFFFFF"/>
        <w:spacing w:after="318" w:line="240" w:lineRule="auto"/>
        <w:rPr>
          <w:ins w:id="92"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8870950" cy="9749790"/>
            <wp:effectExtent l="19050" t="0" r="6350" b="0"/>
            <wp:docPr id="2" name="Picture 2" descr="https://www.teacherph.com/wp-content/uploads/2018/03/DepEd-School-Paints-931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acherph.com/wp-content/uploads/2018/03/DepEd-School-Paints-931x1024.jpg"/>
                    <pic:cNvPicPr>
                      <a:picLocks noChangeAspect="1" noChangeArrowheads="1"/>
                    </pic:cNvPicPr>
                  </pic:nvPicPr>
                  <pic:blipFill>
                    <a:blip r:embed="rId5"/>
                    <a:srcRect/>
                    <a:stretch>
                      <a:fillRect/>
                    </a:stretch>
                  </pic:blipFill>
                  <pic:spPr bwMode="auto">
                    <a:xfrm>
                      <a:off x="0" y="0"/>
                      <a:ext cx="8870950" cy="9749790"/>
                    </a:xfrm>
                    <a:prstGeom prst="rect">
                      <a:avLst/>
                    </a:prstGeom>
                    <a:noFill/>
                    <a:ln w="9525">
                      <a:noFill/>
                      <a:miter lim="800000"/>
                      <a:headEnd/>
                      <a:tailEnd/>
                    </a:ln>
                  </pic:spPr>
                </pic:pic>
              </a:graphicData>
            </a:graphic>
          </wp:inline>
        </w:drawing>
      </w:r>
    </w:p>
    <w:p w:rsidR="00E97E13" w:rsidRPr="00E97E13" w:rsidRDefault="00E97E13" w:rsidP="00E97E13">
      <w:pPr>
        <w:shd w:val="clear" w:color="auto" w:fill="FFFFFF"/>
        <w:spacing w:after="318" w:line="240" w:lineRule="auto"/>
        <w:rPr>
          <w:ins w:id="93" w:author="Unknown"/>
          <w:rFonts w:ascii="open sans" w:eastAsia="Times New Roman" w:hAnsi="open sans" w:cs="Times New Roman"/>
          <w:color w:val="585858"/>
          <w:sz w:val="28"/>
          <w:szCs w:val="28"/>
        </w:rPr>
      </w:pPr>
      <w:ins w:id="94" w:author="Unknown">
        <w:r w:rsidRPr="00E97E13">
          <w:rPr>
            <w:rFonts w:ascii="open sans" w:eastAsia="Times New Roman" w:hAnsi="open sans" w:cs="Times New Roman"/>
            <w:color w:val="585858"/>
            <w:sz w:val="28"/>
            <w:szCs w:val="28"/>
          </w:rPr>
          <w:lastRenderedPageBreak/>
          <w:t>2) Paint materials for internal finish must be independently certified lead-safe paints/coatings.</w:t>
        </w:r>
        <w:r w:rsidRPr="00E97E13">
          <w:rPr>
            <w:rFonts w:ascii="open sans" w:eastAsia="Times New Roman" w:hAnsi="open sans" w:cs="Times New Roman"/>
            <w:color w:val="585858"/>
            <w:sz w:val="28"/>
            <w:szCs w:val="28"/>
          </w:rPr>
          <w:br/>
          <w:t>3) All new schoolbuildings should follow the standard color scheme above, except in the following cases:</w:t>
        </w:r>
      </w:ins>
    </w:p>
    <w:p w:rsidR="00E97E13" w:rsidRPr="00E97E13" w:rsidRDefault="00E97E13" w:rsidP="00E97E13">
      <w:pPr>
        <w:shd w:val="clear" w:color="auto" w:fill="FFFFFF"/>
        <w:spacing w:after="318" w:line="240" w:lineRule="auto"/>
        <w:rPr>
          <w:ins w:id="95" w:author="Unknown"/>
          <w:rFonts w:ascii="open sans" w:eastAsia="Times New Roman" w:hAnsi="open sans" w:cs="Times New Roman"/>
          <w:color w:val="585858"/>
          <w:sz w:val="28"/>
          <w:szCs w:val="28"/>
        </w:rPr>
      </w:pPr>
      <w:ins w:id="96" w:author="Unknown">
        <w:r w:rsidRPr="00E97E13">
          <w:rPr>
            <w:rFonts w:ascii="open sans" w:eastAsia="Times New Roman" w:hAnsi="open sans" w:cs="Times New Roman"/>
            <w:color w:val="585858"/>
            <w:sz w:val="28"/>
            <w:szCs w:val="28"/>
          </w:rPr>
          <w:t>i. A different dominant color scheme already exists. In such cases, the dominant color scheme may be applied.</w:t>
        </w:r>
        <w:r w:rsidRPr="00E97E13">
          <w:rPr>
            <w:rFonts w:ascii="open sans" w:eastAsia="Times New Roman" w:hAnsi="open sans" w:cs="Times New Roman"/>
            <w:color w:val="585858"/>
            <w:sz w:val="28"/>
            <w:szCs w:val="28"/>
          </w:rPr>
          <w:br/>
          <w:t>ii. Designs and/or accents depicting local culture or school approach are practiced. In such cases, the same design/accents may be adopted.</w:t>
        </w:r>
        <w:r w:rsidRPr="00E97E13">
          <w:rPr>
            <w:rFonts w:ascii="open sans" w:eastAsia="Times New Roman" w:hAnsi="open sans" w:cs="Times New Roman"/>
            <w:color w:val="585858"/>
            <w:sz w:val="28"/>
            <w:szCs w:val="28"/>
          </w:rPr>
          <w:br/>
          <w:t>iii. In both cases above, no additional cost may be charged.</w:t>
        </w:r>
      </w:ins>
    </w:p>
    <w:p w:rsidR="00E97E13" w:rsidRPr="00E97E13" w:rsidRDefault="00E97E13" w:rsidP="00E97E13">
      <w:pPr>
        <w:shd w:val="clear" w:color="auto" w:fill="FFFFFF"/>
        <w:spacing w:after="318" w:line="240" w:lineRule="auto"/>
        <w:rPr>
          <w:ins w:id="97" w:author="Unknown"/>
          <w:rFonts w:ascii="open sans" w:eastAsia="Times New Roman" w:hAnsi="open sans" w:cs="Times New Roman"/>
          <w:color w:val="585858"/>
          <w:sz w:val="28"/>
          <w:szCs w:val="28"/>
        </w:rPr>
      </w:pPr>
      <w:ins w:id="98" w:author="Unknown">
        <w:r w:rsidRPr="00E97E13">
          <w:rPr>
            <w:rFonts w:ascii="open sans" w:eastAsia="Times New Roman" w:hAnsi="open sans" w:cs="Times New Roman"/>
            <w:color w:val="585858"/>
            <w:sz w:val="28"/>
            <w:szCs w:val="28"/>
          </w:rPr>
          <w:t>4) No new design, accent, or color scheme different from what is hereby prescribed and/or from what already predominantly exists under Item 3 above may be proposed/introduced.</w:t>
        </w:r>
      </w:ins>
    </w:p>
    <w:p w:rsidR="00E97E13" w:rsidRPr="00E97E13" w:rsidRDefault="00E97E13" w:rsidP="00E97E13">
      <w:pPr>
        <w:shd w:val="clear" w:color="auto" w:fill="FFFFFF"/>
        <w:spacing w:after="318" w:line="240" w:lineRule="auto"/>
        <w:rPr>
          <w:ins w:id="99" w:author="Unknown"/>
          <w:rFonts w:ascii="open sans" w:eastAsia="Times New Roman" w:hAnsi="open sans" w:cs="Times New Roman"/>
          <w:color w:val="585858"/>
          <w:sz w:val="28"/>
          <w:szCs w:val="28"/>
        </w:rPr>
      </w:pPr>
      <w:ins w:id="100" w:author="Unknown">
        <w:r w:rsidRPr="00E97E13">
          <w:rPr>
            <w:rFonts w:ascii="open sans" w:eastAsia="Times New Roman" w:hAnsi="open sans" w:cs="Times New Roman"/>
            <w:color w:val="585858"/>
            <w:sz w:val="28"/>
            <w:szCs w:val="28"/>
          </w:rPr>
          <w:t>5) There is a need to ensure, as far as practicable, the uniformity of all public schoolbuildings essentially to provide an environment for educational activities, and effective teaching and learning. At the same time, the DepEd encourages and promotes regional diversity and cultural identity.</w:t>
        </w:r>
      </w:ins>
    </w:p>
    <w:p w:rsidR="00E97E13" w:rsidRPr="00E97E13" w:rsidRDefault="00E97E13" w:rsidP="00E97E13">
      <w:pPr>
        <w:shd w:val="clear" w:color="auto" w:fill="FFFFFF"/>
        <w:spacing w:after="318" w:line="240" w:lineRule="auto"/>
        <w:rPr>
          <w:ins w:id="101" w:author="Unknown"/>
          <w:rFonts w:ascii="open sans" w:eastAsia="Times New Roman" w:hAnsi="open sans" w:cs="Times New Roman"/>
          <w:color w:val="585858"/>
          <w:sz w:val="28"/>
          <w:szCs w:val="28"/>
        </w:rPr>
      </w:pPr>
      <w:ins w:id="102" w:author="Unknown">
        <w:r w:rsidRPr="00E97E13">
          <w:rPr>
            <w:rFonts w:ascii="open sans" w:eastAsia="Times New Roman" w:hAnsi="open sans" w:cs="Times New Roman"/>
            <w:b/>
            <w:bCs/>
            <w:color w:val="585858"/>
            <w:sz w:val="28"/>
          </w:rPr>
          <w:t>m. Roof Markings</w:t>
        </w:r>
      </w:ins>
    </w:p>
    <w:p w:rsidR="00E97E13" w:rsidRPr="00E97E13" w:rsidRDefault="00E97E13" w:rsidP="00E97E13">
      <w:pPr>
        <w:shd w:val="clear" w:color="auto" w:fill="FFFFFF"/>
        <w:spacing w:line="240" w:lineRule="auto"/>
        <w:rPr>
          <w:ins w:id="103" w:author="Unknown"/>
          <w:rFonts w:ascii="open sans" w:eastAsia="Times New Roman" w:hAnsi="open sans" w:cs="Times New Roman"/>
          <w:caps/>
          <w:color w:val="585858"/>
          <w:sz w:val="28"/>
          <w:szCs w:val="28"/>
        </w:rPr>
      </w:pPr>
      <w:ins w:id="104" w:author="Unknown">
        <w:r w:rsidRPr="00E97E13">
          <w:rPr>
            <w:rFonts w:ascii="roboto" w:eastAsia="Times New Roman" w:hAnsi="roboto" w:cs="Times New Roman"/>
            <w:caps/>
            <w:color w:val="2D2D2D"/>
            <w:sz w:val="28"/>
          </w:rPr>
          <w:t>MORE FROM TEACHERPH</w:t>
        </w:r>
      </w:ins>
    </w:p>
    <w:p w:rsidR="00E97E13" w:rsidRPr="00E97E13" w:rsidRDefault="00E97E13" w:rsidP="00E97E13">
      <w:pPr>
        <w:shd w:val="clear" w:color="auto" w:fill="FFFFFF"/>
        <w:spacing w:after="112" w:line="240" w:lineRule="auto"/>
        <w:rPr>
          <w:ins w:id="105" w:author="Unknown"/>
          <w:rFonts w:ascii="open sans" w:eastAsia="Times New Roman" w:hAnsi="open sans" w:cs="Times New Roman"/>
          <w:color w:val="585858"/>
          <w:sz w:val="28"/>
          <w:szCs w:val="28"/>
        </w:rPr>
      </w:pPr>
      <w:ins w:id="106" w:author="Unknown">
        <w:r w:rsidRPr="00E97E13">
          <w:rPr>
            <w:rFonts w:ascii="roboto" w:eastAsia="Times New Roman" w:hAnsi="roboto" w:cs="Times New Roman"/>
            <w:caps/>
            <w:color w:val="585858"/>
          </w:rPr>
          <w:fldChar w:fldCharType="begin"/>
        </w:r>
        <w:r w:rsidRPr="00E97E13">
          <w:rPr>
            <w:rFonts w:ascii="roboto" w:eastAsia="Times New Roman" w:hAnsi="roboto" w:cs="Times New Roman"/>
            <w:caps/>
            <w:color w:val="585858"/>
          </w:rPr>
          <w:instrText xml:space="preserve"> HYPERLINK "https://www.teacherph.com/category/issuances/deped-order/" </w:instrText>
        </w:r>
        <w:r w:rsidRPr="00E97E13">
          <w:rPr>
            <w:rFonts w:ascii="roboto" w:eastAsia="Times New Roman" w:hAnsi="roboto" w:cs="Times New Roman"/>
            <w:caps/>
            <w:color w:val="585858"/>
          </w:rPr>
          <w:fldChar w:fldCharType="separate"/>
        </w:r>
        <w:r w:rsidRPr="00E97E13">
          <w:rPr>
            <w:rFonts w:ascii="roboto" w:eastAsia="Times New Roman" w:hAnsi="roboto" w:cs="Times New Roman"/>
            <w:caps/>
            <w:color w:val="0000FF"/>
          </w:rPr>
          <w:t>DEPED ORDER</w:t>
        </w:r>
        <w:r w:rsidRPr="00E97E13">
          <w:rPr>
            <w:rFonts w:ascii="roboto" w:eastAsia="Times New Roman" w:hAnsi="roboto" w:cs="Times New Roman"/>
            <w:caps/>
            <w:color w:val="585858"/>
          </w:rPr>
          <w:fldChar w:fldCharType="end"/>
        </w:r>
      </w:ins>
    </w:p>
    <w:p w:rsidR="00E97E13" w:rsidRPr="00E97E13" w:rsidRDefault="00E97E13" w:rsidP="00E97E13">
      <w:pPr>
        <w:shd w:val="clear" w:color="auto" w:fill="FFFFFF"/>
        <w:spacing w:after="0" w:line="374" w:lineRule="atLeast"/>
        <w:rPr>
          <w:ins w:id="107" w:author="Unknown"/>
          <w:rFonts w:ascii="roboto" w:eastAsia="Times New Roman" w:hAnsi="roboto" w:cs="Times New Roman"/>
          <w:color w:val="383838"/>
          <w:sz w:val="26"/>
          <w:szCs w:val="26"/>
        </w:rPr>
      </w:pPr>
      <w:ins w:id="108" w:author="Unknown">
        <w:r w:rsidRPr="00E97E13">
          <w:rPr>
            <w:rFonts w:ascii="roboto" w:eastAsia="Times New Roman" w:hAnsi="roboto" w:cs="Times New Roman"/>
            <w:color w:val="383838"/>
            <w:sz w:val="26"/>
            <w:szCs w:val="26"/>
          </w:rPr>
          <w:fldChar w:fldCharType="begin"/>
        </w:r>
        <w:r w:rsidRPr="00E97E13">
          <w:rPr>
            <w:rFonts w:ascii="roboto" w:eastAsia="Times New Roman" w:hAnsi="roboto" w:cs="Times New Roman"/>
            <w:color w:val="383838"/>
            <w:sz w:val="26"/>
            <w:szCs w:val="26"/>
          </w:rPr>
          <w:instrText xml:space="preserve"> HYPERLINK "https://www.teacherph.com/early-language-literacy-and-numeracy-program-funds/" </w:instrText>
        </w:r>
        <w:r w:rsidRPr="00E97E13">
          <w:rPr>
            <w:rFonts w:ascii="roboto" w:eastAsia="Times New Roman" w:hAnsi="roboto" w:cs="Times New Roman"/>
            <w:color w:val="383838"/>
            <w:sz w:val="26"/>
            <w:szCs w:val="26"/>
          </w:rPr>
          <w:fldChar w:fldCharType="separate"/>
        </w:r>
        <w:r w:rsidRPr="00E97E13">
          <w:rPr>
            <w:rFonts w:ascii="roboto" w:eastAsia="Times New Roman" w:hAnsi="roboto" w:cs="Times New Roman"/>
            <w:color w:val="0000FF"/>
            <w:sz w:val="26"/>
          </w:rPr>
          <w:t>Early Language Literacy and Numeracy Program Funds</w:t>
        </w:r>
        <w:r w:rsidRPr="00E97E13">
          <w:rPr>
            <w:rFonts w:ascii="roboto" w:eastAsia="Times New Roman" w:hAnsi="roboto" w:cs="Times New Roman"/>
            <w:color w:val="383838"/>
            <w:sz w:val="26"/>
            <w:szCs w:val="26"/>
          </w:rPr>
          <w:fldChar w:fldCharType="end"/>
        </w:r>
      </w:ins>
    </w:p>
    <w:p w:rsidR="00E97E13" w:rsidRPr="00E97E13" w:rsidRDefault="00E97E13" w:rsidP="00E97E13">
      <w:pPr>
        <w:shd w:val="clear" w:color="auto" w:fill="FFFFFF"/>
        <w:spacing w:after="0" w:line="240" w:lineRule="auto"/>
        <w:rPr>
          <w:ins w:id="109" w:author="Unknown"/>
          <w:rFonts w:ascii="open sans" w:eastAsia="Times New Roman" w:hAnsi="open sans" w:cs="Times New Roman"/>
          <w:color w:val="ADB5BD"/>
        </w:rPr>
      </w:pPr>
      <w:ins w:id="110" w:author="Unknown">
        <w:r w:rsidRPr="00E97E13">
          <w:rPr>
            <w:rFonts w:ascii="open sans" w:eastAsia="Times New Roman" w:hAnsi="open sans" w:cs="Times New Roman"/>
            <w:color w:val="ADB5BD"/>
          </w:rPr>
          <w:t>May 23, 2018</w:t>
        </w:r>
      </w:ins>
    </w:p>
    <w:p w:rsidR="00E97E13" w:rsidRPr="00E97E13" w:rsidRDefault="00E97E13" w:rsidP="00E97E13">
      <w:pPr>
        <w:shd w:val="clear" w:color="auto" w:fill="FFFFFF"/>
        <w:spacing w:after="112" w:line="240" w:lineRule="auto"/>
        <w:rPr>
          <w:ins w:id="111" w:author="Unknown"/>
          <w:rFonts w:ascii="open sans" w:eastAsia="Times New Roman" w:hAnsi="open sans" w:cs="Times New Roman"/>
          <w:color w:val="585858"/>
          <w:sz w:val="28"/>
          <w:szCs w:val="28"/>
        </w:rPr>
      </w:pPr>
      <w:ins w:id="112" w:author="Unknown">
        <w:r w:rsidRPr="00E97E13">
          <w:rPr>
            <w:rFonts w:ascii="roboto" w:eastAsia="Times New Roman" w:hAnsi="roboto" w:cs="Times New Roman"/>
            <w:caps/>
            <w:color w:val="585858"/>
          </w:rPr>
          <w:fldChar w:fldCharType="begin"/>
        </w:r>
        <w:r w:rsidRPr="00E97E13">
          <w:rPr>
            <w:rFonts w:ascii="roboto" w:eastAsia="Times New Roman" w:hAnsi="roboto" w:cs="Times New Roman"/>
            <w:caps/>
            <w:color w:val="585858"/>
          </w:rPr>
          <w:instrText xml:space="preserve"> HYPERLINK "https://www.teacherph.com/category/issuances/deped-order/" </w:instrText>
        </w:r>
        <w:r w:rsidRPr="00E97E13">
          <w:rPr>
            <w:rFonts w:ascii="roboto" w:eastAsia="Times New Roman" w:hAnsi="roboto" w:cs="Times New Roman"/>
            <w:caps/>
            <w:color w:val="585858"/>
          </w:rPr>
          <w:fldChar w:fldCharType="separate"/>
        </w:r>
        <w:r w:rsidRPr="00E97E13">
          <w:rPr>
            <w:rFonts w:ascii="roboto" w:eastAsia="Times New Roman" w:hAnsi="roboto" w:cs="Times New Roman"/>
            <w:caps/>
            <w:color w:val="0000FF"/>
          </w:rPr>
          <w:t>DEPED ORDER</w:t>
        </w:r>
        <w:r w:rsidRPr="00E97E13">
          <w:rPr>
            <w:rFonts w:ascii="roboto" w:eastAsia="Times New Roman" w:hAnsi="roboto" w:cs="Times New Roman"/>
            <w:caps/>
            <w:color w:val="585858"/>
          </w:rPr>
          <w:fldChar w:fldCharType="end"/>
        </w:r>
      </w:ins>
    </w:p>
    <w:p w:rsidR="00E97E13" w:rsidRPr="00E97E13" w:rsidRDefault="00E97E13" w:rsidP="00E97E13">
      <w:pPr>
        <w:shd w:val="clear" w:color="auto" w:fill="FFFFFF"/>
        <w:spacing w:after="0" w:line="374" w:lineRule="atLeast"/>
        <w:rPr>
          <w:ins w:id="113" w:author="Unknown"/>
          <w:rFonts w:ascii="roboto" w:eastAsia="Times New Roman" w:hAnsi="roboto" w:cs="Times New Roman"/>
          <w:color w:val="383838"/>
          <w:sz w:val="26"/>
          <w:szCs w:val="26"/>
        </w:rPr>
      </w:pPr>
      <w:ins w:id="114" w:author="Unknown">
        <w:r w:rsidRPr="00E97E13">
          <w:rPr>
            <w:rFonts w:ascii="roboto" w:eastAsia="Times New Roman" w:hAnsi="roboto" w:cs="Times New Roman"/>
            <w:color w:val="383838"/>
            <w:sz w:val="26"/>
            <w:szCs w:val="26"/>
          </w:rPr>
          <w:fldChar w:fldCharType="begin"/>
        </w:r>
        <w:r w:rsidRPr="00E97E13">
          <w:rPr>
            <w:rFonts w:ascii="roboto" w:eastAsia="Times New Roman" w:hAnsi="roboto" w:cs="Times New Roman"/>
            <w:color w:val="383838"/>
            <w:sz w:val="26"/>
            <w:szCs w:val="26"/>
          </w:rPr>
          <w:instrText xml:space="preserve"> HYPERLINK "https://www.teacherph.com/promotion-compensation-als-implementers/" </w:instrText>
        </w:r>
        <w:r w:rsidRPr="00E97E13">
          <w:rPr>
            <w:rFonts w:ascii="roboto" w:eastAsia="Times New Roman" w:hAnsi="roboto" w:cs="Times New Roman"/>
            <w:color w:val="383838"/>
            <w:sz w:val="26"/>
            <w:szCs w:val="26"/>
          </w:rPr>
          <w:fldChar w:fldCharType="separate"/>
        </w:r>
        <w:r w:rsidRPr="00E97E13">
          <w:rPr>
            <w:rFonts w:ascii="roboto" w:eastAsia="Times New Roman" w:hAnsi="roboto" w:cs="Times New Roman"/>
            <w:color w:val="0000FF"/>
            <w:sz w:val="26"/>
          </w:rPr>
          <w:t>Promotion and Compensation of all ALS Implementers</w:t>
        </w:r>
        <w:r w:rsidRPr="00E97E13">
          <w:rPr>
            <w:rFonts w:ascii="roboto" w:eastAsia="Times New Roman" w:hAnsi="roboto" w:cs="Times New Roman"/>
            <w:color w:val="383838"/>
            <w:sz w:val="26"/>
            <w:szCs w:val="26"/>
          </w:rPr>
          <w:fldChar w:fldCharType="end"/>
        </w:r>
      </w:ins>
    </w:p>
    <w:p w:rsidR="00E97E13" w:rsidRPr="00E97E13" w:rsidRDefault="00E97E13" w:rsidP="00E97E13">
      <w:pPr>
        <w:shd w:val="clear" w:color="auto" w:fill="FFFFFF"/>
        <w:spacing w:after="0" w:line="240" w:lineRule="auto"/>
        <w:rPr>
          <w:ins w:id="115" w:author="Unknown"/>
          <w:rFonts w:ascii="open sans" w:eastAsia="Times New Roman" w:hAnsi="open sans" w:cs="Times New Roman"/>
          <w:color w:val="ADB5BD"/>
        </w:rPr>
      </w:pPr>
      <w:ins w:id="116" w:author="Unknown">
        <w:r w:rsidRPr="00E97E13">
          <w:rPr>
            <w:rFonts w:ascii="open sans" w:eastAsia="Times New Roman" w:hAnsi="open sans" w:cs="Times New Roman"/>
            <w:color w:val="ADB5BD"/>
          </w:rPr>
          <w:t>May 18, 2018</w:t>
        </w:r>
      </w:ins>
    </w:p>
    <w:p w:rsidR="00E97E13" w:rsidRPr="00E97E13" w:rsidRDefault="00E97E13" w:rsidP="00E97E13">
      <w:pPr>
        <w:shd w:val="clear" w:color="auto" w:fill="FFFFFF"/>
        <w:spacing w:after="112" w:line="240" w:lineRule="auto"/>
        <w:rPr>
          <w:ins w:id="117" w:author="Unknown"/>
          <w:rFonts w:ascii="open sans" w:eastAsia="Times New Roman" w:hAnsi="open sans" w:cs="Times New Roman"/>
          <w:color w:val="585858"/>
          <w:sz w:val="28"/>
          <w:szCs w:val="28"/>
        </w:rPr>
      </w:pPr>
      <w:ins w:id="118" w:author="Unknown">
        <w:r w:rsidRPr="00E97E13">
          <w:rPr>
            <w:rFonts w:ascii="roboto" w:eastAsia="Times New Roman" w:hAnsi="roboto" w:cs="Times New Roman"/>
            <w:caps/>
            <w:color w:val="585858"/>
          </w:rPr>
          <w:fldChar w:fldCharType="begin"/>
        </w:r>
        <w:r w:rsidRPr="00E97E13">
          <w:rPr>
            <w:rFonts w:ascii="roboto" w:eastAsia="Times New Roman" w:hAnsi="roboto" w:cs="Times New Roman"/>
            <w:caps/>
            <w:color w:val="585858"/>
          </w:rPr>
          <w:instrText xml:space="preserve"> HYPERLINK "https://www.teacherph.com/category/issuances/deped-order/" </w:instrText>
        </w:r>
        <w:r w:rsidRPr="00E97E13">
          <w:rPr>
            <w:rFonts w:ascii="roboto" w:eastAsia="Times New Roman" w:hAnsi="roboto" w:cs="Times New Roman"/>
            <w:caps/>
            <w:color w:val="585858"/>
          </w:rPr>
          <w:fldChar w:fldCharType="separate"/>
        </w:r>
        <w:r w:rsidRPr="00E97E13">
          <w:rPr>
            <w:rFonts w:ascii="roboto" w:eastAsia="Times New Roman" w:hAnsi="roboto" w:cs="Times New Roman"/>
            <w:caps/>
            <w:color w:val="0000FF"/>
          </w:rPr>
          <w:t>DEPED ORDER</w:t>
        </w:r>
        <w:r w:rsidRPr="00E97E13">
          <w:rPr>
            <w:rFonts w:ascii="roboto" w:eastAsia="Times New Roman" w:hAnsi="roboto" w:cs="Times New Roman"/>
            <w:caps/>
            <w:color w:val="585858"/>
          </w:rPr>
          <w:fldChar w:fldCharType="end"/>
        </w:r>
      </w:ins>
    </w:p>
    <w:p w:rsidR="00E97E13" w:rsidRPr="00E97E13" w:rsidRDefault="00E97E13" w:rsidP="00E97E13">
      <w:pPr>
        <w:shd w:val="clear" w:color="auto" w:fill="FFFFFF"/>
        <w:spacing w:after="0" w:line="374" w:lineRule="atLeast"/>
        <w:rPr>
          <w:ins w:id="119" w:author="Unknown"/>
          <w:rFonts w:ascii="roboto" w:eastAsia="Times New Roman" w:hAnsi="roboto" w:cs="Times New Roman"/>
          <w:color w:val="383838"/>
          <w:sz w:val="26"/>
          <w:szCs w:val="26"/>
        </w:rPr>
      </w:pPr>
      <w:ins w:id="120" w:author="Unknown">
        <w:r w:rsidRPr="00E97E13">
          <w:rPr>
            <w:rFonts w:ascii="roboto" w:eastAsia="Times New Roman" w:hAnsi="roboto" w:cs="Times New Roman"/>
            <w:color w:val="383838"/>
            <w:sz w:val="26"/>
            <w:szCs w:val="26"/>
          </w:rPr>
          <w:fldChar w:fldCharType="begin"/>
        </w:r>
        <w:r w:rsidRPr="00E97E13">
          <w:rPr>
            <w:rFonts w:ascii="roboto" w:eastAsia="Times New Roman" w:hAnsi="roboto" w:cs="Times New Roman"/>
            <w:color w:val="383838"/>
            <w:sz w:val="26"/>
            <w:szCs w:val="26"/>
          </w:rPr>
          <w:instrText xml:space="preserve"> HYPERLINK "https://www.teacherph.com/deped-school-calendar-2018-2019/" </w:instrText>
        </w:r>
        <w:r w:rsidRPr="00E97E13">
          <w:rPr>
            <w:rFonts w:ascii="roboto" w:eastAsia="Times New Roman" w:hAnsi="roboto" w:cs="Times New Roman"/>
            <w:color w:val="383838"/>
            <w:sz w:val="26"/>
            <w:szCs w:val="26"/>
          </w:rPr>
          <w:fldChar w:fldCharType="separate"/>
        </w:r>
        <w:r w:rsidRPr="00E97E13">
          <w:rPr>
            <w:rFonts w:ascii="roboto" w:eastAsia="Times New Roman" w:hAnsi="roboto" w:cs="Times New Roman"/>
            <w:color w:val="0000FF"/>
            <w:sz w:val="26"/>
          </w:rPr>
          <w:t>DepEd School Calendar for School Year 2018-2019</w:t>
        </w:r>
        <w:r w:rsidRPr="00E97E13">
          <w:rPr>
            <w:rFonts w:ascii="roboto" w:eastAsia="Times New Roman" w:hAnsi="roboto" w:cs="Times New Roman"/>
            <w:color w:val="383838"/>
            <w:sz w:val="26"/>
            <w:szCs w:val="26"/>
          </w:rPr>
          <w:fldChar w:fldCharType="end"/>
        </w:r>
      </w:ins>
    </w:p>
    <w:p w:rsidR="00E97E13" w:rsidRPr="00E97E13" w:rsidRDefault="00E97E13" w:rsidP="00E97E13">
      <w:pPr>
        <w:shd w:val="clear" w:color="auto" w:fill="FFFFFF"/>
        <w:spacing w:after="0" w:line="240" w:lineRule="auto"/>
        <w:rPr>
          <w:ins w:id="121" w:author="Unknown"/>
          <w:rFonts w:ascii="open sans" w:eastAsia="Times New Roman" w:hAnsi="open sans" w:cs="Times New Roman"/>
          <w:color w:val="ADB5BD"/>
        </w:rPr>
      </w:pPr>
      <w:ins w:id="122" w:author="Unknown">
        <w:r w:rsidRPr="00E97E13">
          <w:rPr>
            <w:rFonts w:ascii="open sans" w:eastAsia="Times New Roman" w:hAnsi="open sans" w:cs="Times New Roman"/>
            <w:color w:val="ADB5BD"/>
          </w:rPr>
          <w:t>May 16, 2018</w:t>
        </w:r>
      </w:ins>
    </w:p>
    <w:p w:rsidR="00E97E13" w:rsidRPr="00E97E13" w:rsidRDefault="00E97E13" w:rsidP="00E97E13">
      <w:pPr>
        <w:shd w:val="clear" w:color="auto" w:fill="FFFFFF"/>
        <w:spacing w:after="112" w:line="240" w:lineRule="auto"/>
        <w:rPr>
          <w:ins w:id="123" w:author="Unknown"/>
          <w:rFonts w:ascii="open sans" w:eastAsia="Times New Roman" w:hAnsi="open sans" w:cs="Times New Roman"/>
          <w:color w:val="585858"/>
          <w:sz w:val="28"/>
          <w:szCs w:val="28"/>
        </w:rPr>
      </w:pPr>
      <w:ins w:id="124" w:author="Unknown">
        <w:r w:rsidRPr="00E97E13">
          <w:rPr>
            <w:rFonts w:ascii="roboto" w:eastAsia="Times New Roman" w:hAnsi="roboto" w:cs="Times New Roman"/>
            <w:caps/>
            <w:color w:val="585858"/>
          </w:rPr>
          <w:fldChar w:fldCharType="begin"/>
        </w:r>
        <w:r w:rsidRPr="00E97E13">
          <w:rPr>
            <w:rFonts w:ascii="roboto" w:eastAsia="Times New Roman" w:hAnsi="roboto" w:cs="Times New Roman"/>
            <w:caps/>
            <w:color w:val="585858"/>
          </w:rPr>
          <w:instrText xml:space="preserve"> HYPERLINK "https://www.teacherph.com/category/issuances/deped-order/" </w:instrText>
        </w:r>
        <w:r w:rsidRPr="00E97E13">
          <w:rPr>
            <w:rFonts w:ascii="roboto" w:eastAsia="Times New Roman" w:hAnsi="roboto" w:cs="Times New Roman"/>
            <w:caps/>
            <w:color w:val="585858"/>
          </w:rPr>
          <w:fldChar w:fldCharType="separate"/>
        </w:r>
        <w:r w:rsidRPr="00E97E13">
          <w:rPr>
            <w:rFonts w:ascii="roboto" w:eastAsia="Times New Roman" w:hAnsi="roboto" w:cs="Times New Roman"/>
            <w:caps/>
            <w:color w:val="0000FF"/>
          </w:rPr>
          <w:t>DEPED ORDER</w:t>
        </w:r>
        <w:r w:rsidRPr="00E97E13">
          <w:rPr>
            <w:rFonts w:ascii="roboto" w:eastAsia="Times New Roman" w:hAnsi="roboto" w:cs="Times New Roman"/>
            <w:caps/>
            <w:color w:val="585858"/>
          </w:rPr>
          <w:fldChar w:fldCharType="end"/>
        </w:r>
      </w:ins>
    </w:p>
    <w:p w:rsidR="00E97E13" w:rsidRPr="00E97E13" w:rsidRDefault="00E97E13" w:rsidP="00E97E13">
      <w:pPr>
        <w:shd w:val="clear" w:color="auto" w:fill="FFFFFF"/>
        <w:spacing w:after="0" w:line="374" w:lineRule="atLeast"/>
        <w:rPr>
          <w:ins w:id="125" w:author="Unknown"/>
          <w:rFonts w:ascii="roboto" w:eastAsia="Times New Roman" w:hAnsi="roboto" w:cs="Times New Roman"/>
          <w:color w:val="383838"/>
          <w:sz w:val="26"/>
          <w:szCs w:val="26"/>
        </w:rPr>
      </w:pPr>
      <w:ins w:id="126" w:author="Unknown">
        <w:r w:rsidRPr="00E97E13">
          <w:rPr>
            <w:rFonts w:ascii="roboto" w:eastAsia="Times New Roman" w:hAnsi="roboto" w:cs="Times New Roman"/>
            <w:color w:val="383838"/>
            <w:sz w:val="26"/>
            <w:szCs w:val="26"/>
          </w:rPr>
          <w:lastRenderedPageBreak/>
          <w:fldChar w:fldCharType="begin"/>
        </w:r>
        <w:r w:rsidRPr="00E97E13">
          <w:rPr>
            <w:rFonts w:ascii="roboto" w:eastAsia="Times New Roman" w:hAnsi="roboto" w:cs="Times New Roman"/>
            <w:color w:val="383838"/>
            <w:sz w:val="26"/>
            <w:szCs w:val="26"/>
          </w:rPr>
          <w:instrText xml:space="preserve"> HYPERLINK "https://www.teacherph.com/deped-non-teaching-personnel-working-hours/" </w:instrText>
        </w:r>
        <w:r w:rsidRPr="00E97E13">
          <w:rPr>
            <w:rFonts w:ascii="roboto" w:eastAsia="Times New Roman" w:hAnsi="roboto" w:cs="Times New Roman"/>
            <w:color w:val="383838"/>
            <w:sz w:val="26"/>
            <w:szCs w:val="26"/>
          </w:rPr>
          <w:fldChar w:fldCharType="separate"/>
        </w:r>
        <w:r w:rsidRPr="00E97E13">
          <w:rPr>
            <w:rFonts w:ascii="roboto" w:eastAsia="Times New Roman" w:hAnsi="roboto" w:cs="Times New Roman"/>
            <w:color w:val="0000FF"/>
            <w:sz w:val="26"/>
          </w:rPr>
          <w:t>Flexible Working Hours of DepEd Non-Teaching Personnel</w:t>
        </w:r>
        <w:r w:rsidRPr="00E97E13">
          <w:rPr>
            <w:rFonts w:ascii="roboto" w:eastAsia="Times New Roman" w:hAnsi="roboto" w:cs="Times New Roman"/>
            <w:color w:val="383838"/>
            <w:sz w:val="26"/>
            <w:szCs w:val="26"/>
          </w:rPr>
          <w:fldChar w:fldCharType="end"/>
        </w:r>
      </w:ins>
    </w:p>
    <w:p w:rsidR="00E97E13" w:rsidRPr="00E97E13" w:rsidRDefault="00E97E13" w:rsidP="00E97E13">
      <w:pPr>
        <w:shd w:val="clear" w:color="auto" w:fill="FFFFFF"/>
        <w:spacing w:line="240" w:lineRule="auto"/>
        <w:rPr>
          <w:ins w:id="127" w:author="Unknown"/>
          <w:rFonts w:ascii="open sans" w:eastAsia="Times New Roman" w:hAnsi="open sans" w:cs="Times New Roman"/>
          <w:color w:val="ADB5BD"/>
        </w:rPr>
      </w:pPr>
      <w:ins w:id="128" w:author="Unknown">
        <w:r w:rsidRPr="00E97E13">
          <w:rPr>
            <w:rFonts w:ascii="open sans" w:eastAsia="Times New Roman" w:hAnsi="open sans" w:cs="Times New Roman"/>
            <w:color w:val="ADB5BD"/>
          </w:rPr>
          <w:t>May 11, 2018</w:t>
        </w:r>
      </w:ins>
    </w:p>
    <w:p w:rsidR="00E97E13" w:rsidRPr="00E97E13" w:rsidRDefault="00E97E13" w:rsidP="00E97E13">
      <w:pPr>
        <w:shd w:val="clear" w:color="auto" w:fill="FFFFFF"/>
        <w:spacing w:after="318" w:line="240" w:lineRule="auto"/>
        <w:rPr>
          <w:ins w:id="129" w:author="Unknown"/>
          <w:rFonts w:ascii="open sans" w:eastAsia="Times New Roman" w:hAnsi="open sans" w:cs="Times New Roman"/>
          <w:color w:val="585858"/>
          <w:sz w:val="28"/>
          <w:szCs w:val="28"/>
        </w:rPr>
      </w:pPr>
      <w:ins w:id="130" w:author="Unknown">
        <w:r w:rsidRPr="00E97E13">
          <w:rPr>
            <w:rFonts w:ascii="open sans" w:eastAsia="Times New Roman" w:hAnsi="open sans" w:cs="Times New Roman"/>
            <w:color w:val="585858"/>
            <w:sz w:val="28"/>
            <w:szCs w:val="28"/>
          </w:rPr>
          <w:t>Roof Markings shall be painted on the main building or the tallest building of the school. It shall include only the DepEd logo and School ID Number.</w:t>
        </w:r>
      </w:ins>
    </w:p>
    <w:p w:rsidR="00E97E13" w:rsidRPr="00E97E13" w:rsidRDefault="00E97E13" w:rsidP="00E97E13">
      <w:pPr>
        <w:shd w:val="clear" w:color="auto" w:fill="FFFFFF"/>
        <w:spacing w:after="318" w:line="240" w:lineRule="auto"/>
        <w:rPr>
          <w:ins w:id="131" w:author="Unknown"/>
          <w:rFonts w:ascii="open sans" w:eastAsia="Times New Roman" w:hAnsi="open sans" w:cs="Times New Roman"/>
          <w:color w:val="585858"/>
          <w:sz w:val="28"/>
          <w:szCs w:val="28"/>
        </w:rPr>
      </w:pPr>
      <w:ins w:id="132" w:author="Unknown">
        <w:r w:rsidRPr="00E97E13">
          <w:rPr>
            <w:rFonts w:ascii="open sans" w:eastAsia="Times New Roman" w:hAnsi="open sans" w:cs="Times New Roman"/>
            <w:color w:val="585858"/>
            <w:sz w:val="28"/>
            <w:szCs w:val="28"/>
          </w:rPr>
          <w:t>Details and specifications shall be as follows:</w:t>
        </w:r>
      </w:ins>
    </w:p>
    <w:p w:rsidR="00E97E13" w:rsidRPr="00E97E13" w:rsidRDefault="00E97E13" w:rsidP="00E97E13">
      <w:pPr>
        <w:shd w:val="clear" w:color="auto" w:fill="FFFFFF"/>
        <w:spacing w:after="318" w:line="240" w:lineRule="auto"/>
        <w:rPr>
          <w:ins w:id="133"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drawing>
          <wp:inline distT="0" distB="0" distL="0" distR="0">
            <wp:extent cx="9749790" cy="2564765"/>
            <wp:effectExtent l="19050" t="0" r="3810" b="0"/>
            <wp:docPr id="3" name="Picture 3" descr="https://www.teacherph.com/wp-content/uploads/2018/03/DepEd-Roof-Marking-1024x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acherph.com/wp-content/uploads/2018/03/DepEd-Roof-Marking-1024x269.jpg"/>
                    <pic:cNvPicPr>
                      <a:picLocks noChangeAspect="1" noChangeArrowheads="1"/>
                    </pic:cNvPicPr>
                  </pic:nvPicPr>
                  <pic:blipFill>
                    <a:blip r:embed="rId6"/>
                    <a:srcRect/>
                    <a:stretch>
                      <a:fillRect/>
                    </a:stretch>
                  </pic:blipFill>
                  <pic:spPr bwMode="auto">
                    <a:xfrm>
                      <a:off x="0" y="0"/>
                      <a:ext cx="9749790" cy="2564765"/>
                    </a:xfrm>
                    <a:prstGeom prst="rect">
                      <a:avLst/>
                    </a:prstGeom>
                    <a:noFill/>
                    <a:ln w="9525">
                      <a:noFill/>
                      <a:miter lim="800000"/>
                      <a:headEnd/>
                      <a:tailEnd/>
                    </a:ln>
                  </pic:spPr>
                </pic:pic>
              </a:graphicData>
            </a:graphic>
          </wp:inline>
        </w:drawing>
      </w:r>
    </w:p>
    <w:p w:rsidR="00E97E13" w:rsidRPr="00E97E13" w:rsidRDefault="00E97E13" w:rsidP="00E97E13">
      <w:pPr>
        <w:shd w:val="clear" w:color="auto" w:fill="FFFFFF"/>
        <w:spacing w:after="318" w:line="240" w:lineRule="auto"/>
        <w:rPr>
          <w:ins w:id="134" w:author="Unknown"/>
          <w:rFonts w:ascii="open sans" w:eastAsia="Times New Roman" w:hAnsi="open sans" w:cs="Times New Roman"/>
          <w:color w:val="585858"/>
          <w:sz w:val="28"/>
          <w:szCs w:val="28"/>
        </w:rPr>
      </w:pPr>
      <w:ins w:id="135" w:author="Unknown">
        <w:r w:rsidRPr="00E97E13">
          <w:rPr>
            <w:rFonts w:ascii="open sans" w:eastAsia="Times New Roman" w:hAnsi="open sans" w:cs="Times New Roman"/>
            <w:b/>
            <w:bCs/>
            <w:color w:val="585858"/>
            <w:sz w:val="28"/>
          </w:rPr>
          <w:t>Note:</w:t>
        </w:r>
        <w:r w:rsidRPr="00E97E13">
          <w:rPr>
            <w:rFonts w:ascii="open sans" w:eastAsia="Times New Roman" w:hAnsi="open sans" w:cs="Times New Roman"/>
            <w:color w:val="585858"/>
            <w:sz w:val="28"/>
            <w:szCs w:val="28"/>
          </w:rPr>
          <w:t> Distance between the DepEd Logo and the School I.D Number shall be at least 2.00m</w:t>
        </w:r>
        <w:r w:rsidRPr="00E97E13">
          <w:rPr>
            <w:rFonts w:ascii="open sans" w:eastAsia="Times New Roman" w:hAnsi="open sans" w:cs="Times New Roman"/>
            <w:color w:val="585858"/>
            <w:sz w:val="28"/>
            <w:szCs w:val="28"/>
          </w:rPr>
          <w:br/>
          <w:t>n. Wall Markings</w:t>
        </w:r>
      </w:ins>
    </w:p>
    <w:p w:rsidR="00E97E13" w:rsidRPr="00E97E13" w:rsidRDefault="00E97E13" w:rsidP="00E97E13">
      <w:pPr>
        <w:shd w:val="clear" w:color="auto" w:fill="FFFFFF"/>
        <w:spacing w:after="318" w:line="240" w:lineRule="auto"/>
        <w:rPr>
          <w:ins w:id="136" w:author="Unknown"/>
          <w:rFonts w:ascii="open sans" w:eastAsia="Times New Roman" w:hAnsi="open sans" w:cs="Times New Roman"/>
          <w:color w:val="585858"/>
          <w:sz w:val="28"/>
          <w:szCs w:val="28"/>
        </w:rPr>
      </w:pPr>
      <w:ins w:id="137" w:author="Unknown">
        <w:r w:rsidRPr="00E97E13">
          <w:rPr>
            <w:rFonts w:ascii="open sans" w:eastAsia="Times New Roman" w:hAnsi="open sans" w:cs="Times New Roman"/>
            <w:color w:val="585858"/>
            <w:sz w:val="28"/>
            <w:szCs w:val="28"/>
          </w:rPr>
          <w:t>1) All walls must be free from any markings, except the following which may be painted on separate prominent places:</w:t>
        </w:r>
      </w:ins>
    </w:p>
    <w:p w:rsidR="00E97E13" w:rsidRPr="00E97E13" w:rsidRDefault="00E97E13" w:rsidP="00E97E13">
      <w:pPr>
        <w:shd w:val="clear" w:color="auto" w:fill="FFFFFF"/>
        <w:spacing w:after="318" w:line="240" w:lineRule="auto"/>
        <w:rPr>
          <w:ins w:id="138" w:author="Unknown"/>
          <w:rFonts w:ascii="open sans" w:eastAsia="Times New Roman" w:hAnsi="open sans" w:cs="Times New Roman"/>
          <w:color w:val="585858"/>
          <w:sz w:val="28"/>
          <w:szCs w:val="28"/>
        </w:rPr>
      </w:pPr>
      <w:ins w:id="139" w:author="Unknown">
        <w:r w:rsidRPr="00E97E13">
          <w:rPr>
            <w:rFonts w:ascii="open sans" w:eastAsia="Times New Roman" w:hAnsi="open sans" w:cs="Times New Roman"/>
            <w:color w:val="585858"/>
            <w:sz w:val="28"/>
            <w:szCs w:val="28"/>
          </w:rPr>
          <w:lastRenderedPageBreak/>
          <w:t>i. DepEd Name, Seal, Logo, Mission, Vision and Core Values</w:t>
        </w:r>
        <w:r w:rsidRPr="00E97E13">
          <w:rPr>
            <w:rFonts w:ascii="open sans" w:eastAsia="Times New Roman" w:hAnsi="open sans" w:cs="Times New Roman"/>
            <w:color w:val="585858"/>
            <w:sz w:val="28"/>
            <w:szCs w:val="28"/>
          </w:rPr>
          <w:br/>
          <w:t>ii. Portraits and Sayings of National Heroes</w:t>
        </w:r>
        <w:r w:rsidRPr="00E97E13">
          <w:rPr>
            <w:rFonts w:ascii="open sans" w:eastAsia="Times New Roman" w:hAnsi="open sans" w:cs="Times New Roman"/>
            <w:color w:val="585858"/>
            <w:sz w:val="28"/>
            <w:szCs w:val="28"/>
          </w:rPr>
          <w:br/>
          <w:t>iii. Name, ID, and Location of school.</w:t>
        </w:r>
      </w:ins>
    </w:p>
    <w:p w:rsidR="00E97E13" w:rsidRPr="00E97E13" w:rsidRDefault="00E97E13" w:rsidP="00E97E13">
      <w:pPr>
        <w:shd w:val="clear" w:color="auto" w:fill="FFFFFF"/>
        <w:spacing w:after="318" w:line="240" w:lineRule="auto"/>
        <w:rPr>
          <w:ins w:id="140" w:author="Unknown"/>
          <w:rFonts w:ascii="open sans" w:eastAsia="Times New Roman" w:hAnsi="open sans" w:cs="Times New Roman"/>
          <w:color w:val="585858"/>
          <w:sz w:val="28"/>
          <w:szCs w:val="28"/>
        </w:rPr>
      </w:pPr>
      <w:ins w:id="141" w:author="Unknown">
        <w:r w:rsidRPr="00E97E13">
          <w:rPr>
            <w:rFonts w:ascii="open sans" w:eastAsia="Times New Roman" w:hAnsi="open sans" w:cs="Times New Roman"/>
            <w:color w:val="585858"/>
            <w:sz w:val="28"/>
            <w:szCs w:val="28"/>
          </w:rPr>
          <w:t>2) An interior wall section may be selected and dedicated for the recognition of sponsors, donors, and other school partners, provided that the recognition material shall follow a standard metal plaque format that will be mounted on the wall.</w:t>
        </w:r>
      </w:ins>
    </w:p>
    <w:p w:rsidR="00E97E13" w:rsidRPr="00E97E13" w:rsidRDefault="00E97E13" w:rsidP="00E97E13">
      <w:pPr>
        <w:shd w:val="clear" w:color="auto" w:fill="FFFFFF"/>
        <w:spacing w:after="318" w:line="240" w:lineRule="auto"/>
        <w:rPr>
          <w:ins w:id="142" w:author="Unknown"/>
          <w:rFonts w:ascii="open sans" w:eastAsia="Times New Roman" w:hAnsi="open sans" w:cs="Times New Roman"/>
          <w:color w:val="585858"/>
          <w:sz w:val="28"/>
          <w:szCs w:val="28"/>
        </w:rPr>
      </w:pPr>
      <w:ins w:id="143" w:author="Unknown">
        <w:r w:rsidRPr="00E97E13">
          <w:rPr>
            <w:rFonts w:ascii="open sans" w:eastAsia="Times New Roman" w:hAnsi="open sans" w:cs="Times New Roman"/>
            <w:b/>
            <w:bCs/>
            <w:color w:val="585858"/>
            <w:sz w:val="28"/>
          </w:rPr>
          <w:t>o. Ventilation</w:t>
        </w:r>
      </w:ins>
    </w:p>
    <w:p w:rsidR="00E97E13" w:rsidRPr="00E97E13" w:rsidRDefault="00E97E13" w:rsidP="00E97E13">
      <w:pPr>
        <w:shd w:val="clear" w:color="auto" w:fill="FFFFFF"/>
        <w:spacing w:after="318" w:line="240" w:lineRule="auto"/>
        <w:rPr>
          <w:ins w:id="144" w:author="Unknown"/>
          <w:rFonts w:ascii="open sans" w:eastAsia="Times New Roman" w:hAnsi="open sans" w:cs="Times New Roman"/>
          <w:color w:val="585858"/>
          <w:sz w:val="28"/>
          <w:szCs w:val="28"/>
        </w:rPr>
      </w:pPr>
      <w:ins w:id="145" w:author="Unknown">
        <w:r w:rsidRPr="00E97E13">
          <w:rPr>
            <w:rFonts w:ascii="open sans" w:eastAsia="Times New Roman" w:hAnsi="open sans" w:cs="Times New Roman"/>
            <w:color w:val="585858"/>
            <w:sz w:val="28"/>
            <w:szCs w:val="28"/>
          </w:rPr>
          <w:t>Natural ventilation shall be primarily supplied by the windows and vents. Artificial ventilation inside each classroom shall be supplied by two (2) units of oscillating ceiling fans.</w:t>
        </w:r>
      </w:ins>
    </w:p>
    <w:p w:rsidR="00E97E13" w:rsidRPr="00E97E13" w:rsidRDefault="00E97E13" w:rsidP="00E97E13">
      <w:pPr>
        <w:shd w:val="clear" w:color="auto" w:fill="FFFFFF"/>
        <w:spacing w:after="318" w:line="240" w:lineRule="auto"/>
        <w:rPr>
          <w:ins w:id="146" w:author="Unknown"/>
          <w:rFonts w:ascii="open sans" w:eastAsia="Times New Roman" w:hAnsi="open sans" w:cs="Times New Roman"/>
          <w:color w:val="585858"/>
          <w:sz w:val="28"/>
          <w:szCs w:val="28"/>
        </w:rPr>
      </w:pPr>
      <w:ins w:id="147" w:author="Unknown">
        <w:r w:rsidRPr="00E97E13">
          <w:rPr>
            <w:rFonts w:ascii="open sans" w:eastAsia="Times New Roman" w:hAnsi="open sans" w:cs="Times New Roman"/>
            <w:b/>
            <w:bCs/>
            <w:color w:val="585858"/>
            <w:sz w:val="28"/>
          </w:rPr>
          <w:t>p. Illumination</w:t>
        </w:r>
      </w:ins>
    </w:p>
    <w:p w:rsidR="00E97E13" w:rsidRPr="00E97E13" w:rsidRDefault="00E97E13" w:rsidP="00E97E13">
      <w:pPr>
        <w:shd w:val="clear" w:color="auto" w:fill="FFFFFF"/>
        <w:spacing w:after="318" w:line="240" w:lineRule="auto"/>
        <w:rPr>
          <w:ins w:id="148" w:author="Unknown"/>
          <w:rFonts w:ascii="open sans" w:eastAsia="Times New Roman" w:hAnsi="open sans" w:cs="Times New Roman"/>
          <w:color w:val="585858"/>
          <w:sz w:val="28"/>
          <w:szCs w:val="28"/>
        </w:rPr>
      </w:pPr>
      <w:ins w:id="149" w:author="Unknown">
        <w:r w:rsidRPr="00E97E13">
          <w:rPr>
            <w:rFonts w:ascii="open sans" w:eastAsia="Times New Roman" w:hAnsi="open sans" w:cs="Times New Roman"/>
            <w:color w:val="585858"/>
            <w:sz w:val="28"/>
            <w:szCs w:val="28"/>
          </w:rPr>
          <w:t>Illumination falling at desk or arm rest should be taken with combined artificial and natural lighting. Illumination at all staircases and fire exit stairs shall comply with R.A. No. 9514 and its IRR.</w:t>
        </w:r>
      </w:ins>
    </w:p>
    <w:p w:rsidR="00E97E13" w:rsidRPr="00E97E13" w:rsidRDefault="00E97E13" w:rsidP="00E97E13">
      <w:pPr>
        <w:shd w:val="clear" w:color="auto" w:fill="FFFFFF"/>
        <w:spacing w:before="374" w:after="187" w:line="240" w:lineRule="auto"/>
        <w:outlineLvl w:val="2"/>
        <w:rPr>
          <w:ins w:id="150" w:author="Unknown"/>
          <w:rFonts w:ascii="roboto" w:eastAsia="Times New Roman" w:hAnsi="roboto" w:cs="Times New Roman"/>
          <w:color w:val="2D2D2D"/>
          <w:sz w:val="47"/>
          <w:szCs w:val="47"/>
        </w:rPr>
      </w:pPr>
      <w:ins w:id="151" w:author="Unknown">
        <w:r w:rsidRPr="00E97E13">
          <w:rPr>
            <w:rFonts w:ascii="roboto" w:eastAsia="Times New Roman" w:hAnsi="roboto" w:cs="Times New Roman"/>
            <w:color w:val="2D2D2D"/>
            <w:sz w:val="47"/>
            <w:szCs w:val="47"/>
          </w:rPr>
          <w:t>VI. Structural Design Standards</w:t>
        </w:r>
      </w:ins>
    </w:p>
    <w:p w:rsidR="00E97E13" w:rsidRPr="00E97E13" w:rsidRDefault="00E97E13" w:rsidP="00E97E13">
      <w:pPr>
        <w:shd w:val="clear" w:color="auto" w:fill="FFFFFF"/>
        <w:spacing w:after="318" w:line="240" w:lineRule="auto"/>
        <w:rPr>
          <w:ins w:id="152" w:author="Unknown"/>
          <w:rFonts w:ascii="open sans" w:eastAsia="Times New Roman" w:hAnsi="open sans" w:cs="Times New Roman"/>
          <w:color w:val="585858"/>
          <w:sz w:val="28"/>
          <w:szCs w:val="28"/>
        </w:rPr>
      </w:pPr>
      <w:ins w:id="153" w:author="Unknown">
        <w:r w:rsidRPr="00E97E13">
          <w:rPr>
            <w:rFonts w:ascii="open sans" w:eastAsia="Times New Roman" w:hAnsi="open sans" w:cs="Times New Roman"/>
            <w:color w:val="585858"/>
            <w:sz w:val="28"/>
            <w:szCs w:val="28"/>
          </w:rPr>
          <w:t>a. The structural design must be in accordance with the revised IRR of the 1977 NBCP and the latest edition of the National Structural Code of the Philippines (NSCP), Volume 1, 2010.</w:t>
        </w:r>
      </w:ins>
    </w:p>
    <w:p w:rsidR="00E97E13" w:rsidRPr="00E97E13" w:rsidRDefault="00E97E13" w:rsidP="00E97E13">
      <w:pPr>
        <w:shd w:val="clear" w:color="auto" w:fill="FFFFFF"/>
        <w:spacing w:after="318" w:line="240" w:lineRule="auto"/>
        <w:rPr>
          <w:ins w:id="154" w:author="Unknown"/>
          <w:rFonts w:ascii="open sans" w:eastAsia="Times New Roman" w:hAnsi="open sans" w:cs="Times New Roman"/>
          <w:color w:val="585858"/>
          <w:sz w:val="28"/>
          <w:szCs w:val="28"/>
        </w:rPr>
      </w:pPr>
      <w:ins w:id="155" w:author="Unknown">
        <w:r w:rsidRPr="00E97E13">
          <w:rPr>
            <w:rFonts w:ascii="open sans" w:eastAsia="Times New Roman" w:hAnsi="open sans" w:cs="Times New Roman"/>
            <w:b/>
            <w:bCs/>
            <w:color w:val="585858"/>
            <w:sz w:val="28"/>
          </w:rPr>
          <w:t>b. Classification of Structure</w:t>
        </w:r>
      </w:ins>
    </w:p>
    <w:p w:rsidR="00E97E13" w:rsidRPr="00E97E13" w:rsidRDefault="00E97E13" w:rsidP="00E97E13">
      <w:pPr>
        <w:shd w:val="clear" w:color="auto" w:fill="FFFFFF"/>
        <w:spacing w:after="318" w:line="240" w:lineRule="auto"/>
        <w:rPr>
          <w:ins w:id="156" w:author="Unknown"/>
          <w:rFonts w:ascii="open sans" w:eastAsia="Times New Roman" w:hAnsi="open sans" w:cs="Times New Roman"/>
          <w:color w:val="585858"/>
          <w:sz w:val="28"/>
          <w:szCs w:val="28"/>
        </w:rPr>
      </w:pPr>
      <w:ins w:id="157" w:author="Unknown">
        <w:r w:rsidRPr="00E97E13">
          <w:rPr>
            <w:rFonts w:ascii="open sans" w:eastAsia="Times New Roman" w:hAnsi="open sans" w:cs="Times New Roman"/>
            <w:color w:val="585858"/>
            <w:sz w:val="28"/>
            <w:szCs w:val="28"/>
          </w:rPr>
          <w:t>In accordance with the NSCP, buildings under the Project shall be designed in accordance to the classification, based on the nature of occupancy, of “Essential Facilities.”</w:t>
        </w:r>
      </w:ins>
    </w:p>
    <w:p w:rsidR="00E97E13" w:rsidRPr="00E97E13" w:rsidRDefault="00E97E13" w:rsidP="00E97E13">
      <w:pPr>
        <w:shd w:val="clear" w:color="auto" w:fill="FFFFFF"/>
        <w:spacing w:after="318" w:line="240" w:lineRule="auto"/>
        <w:rPr>
          <w:ins w:id="158" w:author="Unknown"/>
          <w:rFonts w:ascii="open sans" w:eastAsia="Times New Roman" w:hAnsi="open sans" w:cs="Times New Roman"/>
          <w:color w:val="585858"/>
          <w:sz w:val="28"/>
          <w:szCs w:val="28"/>
        </w:rPr>
      </w:pPr>
      <w:ins w:id="159" w:author="Unknown">
        <w:r w:rsidRPr="00E97E13">
          <w:rPr>
            <w:rFonts w:ascii="open sans" w:eastAsia="Times New Roman" w:hAnsi="open sans" w:cs="Times New Roman"/>
            <w:b/>
            <w:bCs/>
            <w:color w:val="585858"/>
            <w:sz w:val="28"/>
          </w:rPr>
          <w:lastRenderedPageBreak/>
          <w:t>c. Wind Load</w:t>
        </w:r>
      </w:ins>
    </w:p>
    <w:p w:rsidR="00E97E13" w:rsidRPr="00E97E13" w:rsidRDefault="00E97E13" w:rsidP="00E97E13">
      <w:pPr>
        <w:shd w:val="clear" w:color="auto" w:fill="FFFFFF"/>
        <w:spacing w:after="318" w:line="240" w:lineRule="auto"/>
        <w:rPr>
          <w:ins w:id="160" w:author="Unknown"/>
          <w:rFonts w:ascii="open sans" w:eastAsia="Times New Roman" w:hAnsi="open sans" w:cs="Times New Roman"/>
          <w:color w:val="585858"/>
          <w:sz w:val="28"/>
          <w:szCs w:val="28"/>
        </w:rPr>
      </w:pPr>
      <w:ins w:id="161" w:author="Unknown">
        <w:r w:rsidRPr="00E97E13">
          <w:rPr>
            <w:rFonts w:ascii="open sans" w:eastAsia="Times New Roman" w:hAnsi="open sans" w:cs="Times New Roman"/>
            <w:color w:val="585858"/>
            <w:sz w:val="28"/>
            <w:szCs w:val="28"/>
          </w:rPr>
          <w:t>For all schoolbuildings, the roofing and walls shall be designed to withstand a minimum BASIC wind speed (as defined in Sec. 207 of the NSCP) of 250 kilometers per hour (kph). The year-round effects of the southwest monsoon (“habagat”) wind and the northeast monsoon (“amihan”) wind as well as of the easterly winds must be taken into consideration due to the extensive damage these may cause to roofing, walls, and fenestrations.</w:t>
        </w:r>
      </w:ins>
    </w:p>
    <w:p w:rsidR="00E97E13" w:rsidRPr="00E97E13" w:rsidRDefault="00E97E13" w:rsidP="00E97E13">
      <w:pPr>
        <w:shd w:val="clear" w:color="auto" w:fill="FFFFFF"/>
        <w:spacing w:after="318" w:line="240" w:lineRule="auto"/>
        <w:rPr>
          <w:ins w:id="162" w:author="Unknown"/>
          <w:rFonts w:ascii="open sans" w:eastAsia="Times New Roman" w:hAnsi="open sans" w:cs="Times New Roman"/>
          <w:color w:val="585858"/>
          <w:sz w:val="28"/>
          <w:szCs w:val="28"/>
        </w:rPr>
      </w:pPr>
      <w:ins w:id="163" w:author="Unknown">
        <w:r w:rsidRPr="00E97E13">
          <w:rPr>
            <w:rFonts w:ascii="open sans" w:eastAsia="Times New Roman" w:hAnsi="open sans" w:cs="Times New Roman"/>
            <w:color w:val="585858"/>
            <w:sz w:val="28"/>
            <w:szCs w:val="28"/>
          </w:rPr>
          <w:t>A Wind Importance Factor (WIF) of 1.15, based on the NSCP, shall be used.</w:t>
        </w:r>
      </w:ins>
    </w:p>
    <w:p w:rsidR="00E97E13" w:rsidRPr="00E97E13" w:rsidRDefault="00E97E13" w:rsidP="00E97E13">
      <w:pPr>
        <w:shd w:val="clear" w:color="auto" w:fill="FFFFFF"/>
        <w:spacing w:after="318" w:line="240" w:lineRule="auto"/>
        <w:rPr>
          <w:ins w:id="164" w:author="Unknown"/>
          <w:rFonts w:ascii="open sans" w:eastAsia="Times New Roman" w:hAnsi="open sans" w:cs="Times New Roman"/>
          <w:color w:val="585858"/>
          <w:sz w:val="28"/>
          <w:szCs w:val="28"/>
        </w:rPr>
      </w:pPr>
      <w:ins w:id="165" w:author="Unknown">
        <w:r w:rsidRPr="00E97E13">
          <w:rPr>
            <w:rFonts w:ascii="open sans" w:eastAsia="Times New Roman" w:hAnsi="open sans" w:cs="Times New Roman"/>
            <w:color w:val="585858"/>
            <w:sz w:val="28"/>
            <w:szCs w:val="28"/>
          </w:rPr>
          <w:t>The structure should be fully sealed against rainwater intrusion during typhoons and heavy rains to protect sensitive materials and equipment. Doors and windows should be fully sealed against strong vertical and lateral rains.</w:t>
        </w:r>
      </w:ins>
    </w:p>
    <w:p w:rsidR="00E97E13" w:rsidRPr="00E97E13" w:rsidRDefault="00E97E13" w:rsidP="00E97E13">
      <w:pPr>
        <w:shd w:val="clear" w:color="auto" w:fill="FFFFFF"/>
        <w:spacing w:after="318" w:line="240" w:lineRule="auto"/>
        <w:rPr>
          <w:ins w:id="166" w:author="Unknown"/>
          <w:rFonts w:ascii="open sans" w:eastAsia="Times New Roman" w:hAnsi="open sans" w:cs="Times New Roman"/>
          <w:color w:val="585858"/>
          <w:sz w:val="28"/>
          <w:szCs w:val="28"/>
        </w:rPr>
      </w:pPr>
      <w:ins w:id="167" w:author="Unknown">
        <w:r w:rsidRPr="00E97E13">
          <w:rPr>
            <w:rFonts w:ascii="open sans" w:eastAsia="Times New Roman" w:hAnsi="open sans" w:cs="Times New Roman"/>
            <w:b/>
            <w:bCs/>
            <w:color w:val="585858"/>
            <w:sz w:val="28"/>
          </w:rPr>
          <w:t>d. Seismic Load</w:t>
        </w:r>
      </w:ins>
    </w:p>
    <w:p w:rsidR="00E97E13" w:rsidRPr="00E97E13" w:rsidRDefault="00E97E13" w:rsidP="00E97E13">
      <w:pPr>
        <w:shd w:val="clear" w:color="auto" w:fill="FFFFFF"/>
        <w:spacing w:after="318" w:line="240" w:lineRule="auto"/>
        <w:rPr>
          <w:ins w:id="168" w:author="Unknown"/>
          <w:rFonts w:ascii="open sans" w:eastAsia="Times New Roman" w:hAnsi="open sans" w:cs="Times New Roman"/>
          <w:color w:val="585858"/>
          <w:sz w:val="28"/>
          <w:szCs w:val="28"/>
        </w:rPr>
      </w:pPr>
      <w:ins w:id="169" w:author="Unknown">
        <w:r w:rsidRPr="00E97E13">
          <w:rPr>
            <w:rFonts w:ascii="open sans" w:eastAsia="Times New Roman" w:hAnsi="open sans" w:cs="Times New Roman"/>
            <w:color w:val="585858"/>
            <w:sz w:val="28"/>
            <w:szCs w:val="28"/>
          </w:rPr>
          <w:t>For all schoolbuildings, the structure shall be designed to withstand earthquakes for Seismic Zone 4 with a corresponding Seismic Zone Factor of 0.4, or as otherwise specified in the NSCP.</w:t>
        </w:r>
      </w:ins>
    </w:p>
    <w:p w:rsidR="00E97E13" w:rsidRPr="00E97E13" w:rsidRDefault="00E97E13" w:rsidP="00E97E13">
      <w:pPr>
        <w:shd w:val="clear" w:color="auto" w:fill="FFFFFF"/>
        <w:spacing w:after="318" w:line="240" w:lineRule="auto"/>
        <w:rPr>
          <w:ins w:id="170" w:author="Unknown"/>
          <w:rFonts w:ascii="open sans" w:eastAsia="Times New Roman" w:hAnsi="open sans" w:cs="Times New Roman"/>
          <w:color w:val="585858"/>
          <w:sz w:val="28"/>
          <w:szCs w:val="28"/>
        </w:rPr>
      </w:pPr>
      <w:ins w:id="171" w:author="Unknown">
        <w:r w:rsidRPr="00E97E13">
          <w:rPr>
            <w:rFonts w:ascii="open sans" w:eastAsia="Times New Roman" w:hAnsi="open sans" w:cs="Times New Roman"/>
            <w:color w:val="585858"/>
            <w:sz w:val="28"/>
            <w:szCs w:val="28"/>
          </w:rPr>
          <w:t>A Seismic Importance Factor (SIF) of 1.5 shall be used.</w:t>
        </w:r>
      </w:ins>
    </w:p>
    <w:p w:rsidR="00E97E13" w:rsidRPr="00E97E13" w:rsidRDefault="00E97E13" w:rsidP="00E97E13">
      <w:pPr>
        <w:shd w:val="clear" w:color="auto" w:fill="FFFFFF"/>
        <w:spacing w:after="318" w:line="240" w:lineRule="auto"/>
        <w:rPr>
          <w:ins w:id="172" w:author="Unknown"/>
          <w:rFonts w:ascii="open sans" w:eastAsia="Times New Roman" w:hAnsi="open sans" w:cs="Times New Roman"/>
          <w:color w:val="585858"/>
          <w:sz w:val="28"/>
          <w:szCs w:val="28"/>
        </w:rPr>
      </w:pPr>
      <w:ins w:id="173" w:author="Unknown">
        <w:r w:rsidRPr="00E97E13">
          <w:rPr>
            <w:rFonts w:ascii="open sans" w:eastAsia="Times New Roman" w:hAnsi="open sans" w:cs="Times New Roman"/>
            <w:color w:val="585858"/>
            <w:sz w:val="28"/>
            <w:szCs w:val="28"/>
          </w:rPr>
          <w:t>As the FFL shall be elevated to 0.20 meter above the level of flood indicated/identified in the Site Appraisal Reports (SAR), the use of “containment wall” is prescribed to ensure the safety of the structure during the rainy season.</w:t>
        </w:r>
      </w:ins>
    </w:p>
    <w:p w:rsidR="00E97E13" w:rsidRPr="00E97E13" w:rsidRDefault="00E97E13" w:rsidP="00E97E13">
      <w:pPr>
        <w:shd w:val="clear" w:color="auto" w:fill="FFFFFF"/>
        <w:spacing w:after="318" w:line="240" w:lineRule="auto"/>
        <w:rPr>
          <w:ins w:id="174" w:author="Unknown"/>
          <w:rFonts w:ascii="open sans" w:eastAsia="Times New Roman" w:hAnsi="open sans" w:cs="Times New Roman"/>
          <w:color w:val="585858"/>
          <w:sz w:val="28"/>
          <w:szCs w:val="28"/>
        </w:rPr>
      </w:pPr>
      <w:ins w:id="175" w:author="Unknown">
        <w:r w:rsidRPr="00E97E13">
          <w:rPr>
            <w:rFonts w:ascii="open sans" w:eastAsia="Times New Roman" w:hAnsi="open sans" w:cs="Times New Roman"/>
            <w:b/>
            <w:bCs/>
            <w:color w:val="585858"/>
            <w:sz w:val="28"/>
          </w:rPr>
          <w:t>e. Live Loads</w:t>
        </w:r>
      </w:ins>
    </w:p>
    <w:p w:rsidR="00E97E13" w:rsidRPr="00E97E13" w:rsidRDefault="00E97E13" w:rsidP="00E97E13">
      <w:pPr>
        <w:shd w:val="clear" w:color="auto" w:fill="FFFFFF"/>
        <w:spacing w:after="318" w:line="240" w:lineRule="auto"/>
        <w:rPr>
          <w:ins w:id="176" w:author="Unknown"/>
          <w:rFonts w:ascii="open sans" w:eastAsia="Times New Roman" w:hAnsi="open sans" w:cs="Times New Roman"/>
          <w:color w:val="585858"/>
          <w:sz w:val="28"/>
          <w:szCs w:val="28"/>
        </w:rPr>
      </w:pPr>
      <w:ins w:id="177" w:author="Unknown">
        <w:r w:rsidRPr="00E97E13">
          <w:rPr>
            <w:rFonts w:ascii="open sans" w:eastAsia="Times New Roman" w:hAnsi="open sans" w:cs="Times New Roman"/>
            <w:color w:val="585858"/>
            <w:sz w:val="28"/>
            <w:szCs w:val="28"/>
          </w:rPr>
          <w:t>The minimum occupancy or live loads shown in the table below shall be used in the design.</w:t>
        </w:r>
      </w:ins>
    </w:p>
    <w:p w:rsidR="00E97E13" w:rsidRPr="00E97E13" w:rsidRDefault="00E97E13" w:rsidP="00E97E13">
      <w:pPr>
        <w:shd w:val="clear" w:color="auto" w:fill="FFFFFF"/>
        <w:spacing w:after="318" w:line="240" w:lineRule="auto"/>
        <w:rPr>
          <w:ins w:id="178"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749790" cy="3134995"/>
            <wp:effectExtent l="19050" t="0" r="3810" b="0"/>
            <wp:docPr id="4" name="Picture 4" descr="https://www.teacherph.com/wp-content/uploads/2018/03/DepEd-School-Building-Live-Loads-1024x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acherph.com/wp-content/uploads/2018/03/DepEd-School-Building-Live-Loads-1024x329.jpg"/>
                    <pic:cNvPicPr>
                      <a:picLocks noChangeAspect="1" noChangeArrowheads="1"/>
                    </pic:cNvPicPr>
                  </pic:nvPicPr>
                  <pic:blipFill>
                    <a:blip r:embed="rId7"/>
                    <a:srcRect/>
                    <a:stretch>
                      <a:fillRect/>
                    </a:stretch>
                  </pic:blipFill>
                  <pic:spPr bwMode="auto">
                    <a:xfrm>
                      <a:off x="0" y="0"/>
                      <a:ext cx="9749790" cy="3134995"/>
                    </a:xfrm>
                    <a:prstGeom prst="rect">
                      <a:avLst/>
                    </a:prstGeom>
                    <a:noFill/>
                    <a:ln w="9525">
                      <a:noFill/>
                      <a:miter lim="800000"/>
                      <a:headEnd/>
                      <a:tailEnd/>
                    </a:ln>
                  </pic:spPr>
                </pic:pic>
              </a:graphicData>
            </a:graphic>
          </wp:inline>
        </w:drawing>
      </w:r>
    </w:p>
    <w:p w:rsidR="00E97E13" w:rsidRPr="00E97E13" w:rsidRDefault="00E97E13" w:rsidP="00E97E13">
      <w:pPr>
        <w:shd w:val="clear" w:color="auto" w:fill="FFFFFF"/>
        <w:spacing w:after="318" w:line="240" w:lineRule="auto"/>
        <w:rPr>
          <w:ins w:id="179" w:author="Unknown"/>
          <w:rFonts w:ascii="open sans" w:eastAsia="Times New Roman" w:hAnsi="open sans" w:cs="Times New Roman"/>
          <w:color w:val="585858"/>
          <w:sz w:val="28"/>
          <w:szCs w:val="28"/>
        </w:rPr>
      </w:pPr>
      <w:ins w:id="180" w:author="Unknown">
        <w:r w:rsidRPr="00E97E13">
          <w:rPr>
            <w:rFonts w:ascii="open sans" w:eastAsia="Times New Roman" w:hAnsi="open sans" w:cs="Times New Roman"/>
            <w:b/>
            <w:bCs/>
            <w:color w:val="585858"/>
            <w:sz w:val="28"/>
          </w:rPr>
          <w:t>f. Design Life</w:t>
        </w:r>
      </w:ins>
    </w:p>
    <w:p w:rsidR="00E97E13" w:rsidRPr="00E97E13" w:rsidRDefault="00E97E13" w:rsidP="00E97E13">
      <w:pPr>
        <w:shd w:val="clear" w:color="auto" w:fill="FFFFFF"/>
        <w:spacing w:after="318" w:line="240" w:lineRule="auto"/>
        <w:rPr>
          <w:ins w:id="181" w:author="Unknown"/>
          <w:rFonts w:ascii="open sans" w:eastAsia="Times New Roman" w:hAnsi="open sans" w:cs="Times New Roman"/>
          <w:color w:val="585858"/>
          <w:sz w:val="28"/>
          <w:szCs w:val="28"/>
        </w:rPr>
      </w:pPr>
      <w:ins w:id="182" w:author="Unknown">
        <w:r w:rsidRPr="00E97E13">
          <w:rPr>
            <w:rFonts w:ascii="open sans" w:eastAsia="Times New Roman" w:hAnsi="open sans" w:cs="Times New Roman"/>
            <w:color w:val="585858"/>
            <w:sz w:val="28"/>
            <w:szCs w:val="28"/>
          </w:rPr>
          <w:t>The school building and its structure shall have a design life of at least twenty-five (25) years.</w:t>
        </w:r>
      </w:ins>
    </w:p>
    <w:p w:rsidR="00E97E13" w:rsidRPr="00E97E13" w:rsidRDefault="00E97E13" w:rsidP="00E97E13">
      <w:pPr>
        <w:shd w:val="clear" w:color="auto" w:fill="FFFFFF"/>
        <w:spacing w:after="318" w:line="240" w:lineRule="auto"/>
        <w:rPr>
          <w:ins w:id="183" w:author="Unknown"/>
          <w:rFonts w:ascii="open sans" w:eastAsia="Times New Roman" w:hAnsi="open sans" w:cs="Times New Roman"/>
          <w:color w:val="585858"/>
          <w:sz w:val="28"/>
          <w:szCs w:val="28"/>
        </w:rPr>
      </w:pPr>
      <w:ins w:id="184" w:author="Unknown">
        <w:r w:rsidRPr="00E97E13">
          <w:rPr>
            <w:rFonts w:ascii="open sans" w:eastAsia="Times New Roman" w:hAnsi="open sans" w:cs="Times New Roman"/>
            <w:b/>
            <w:bCs/>
            <w:color w:val="585858"/>
            <w:sz w:val="28"/>
          </w:rPr>
          <w:t>g. Building Foundation</w:t>
        </w:r>
      </w:ins>
    </w:p>
    <w:p w:rsidR="00E97E13" w:rsidRPr="00E97E13" w:rsidRDefault="00E97E13" w:rsidP="00E97E13">
      <w:pPr>
        <w:shd w:val="clear" w:color="auto" w:fill="FFFFFF"/>
        <w:spacing w:after="318" w:line="240" w:lineRule="auto"/>
        <w:rPr>
          <w:ins w:id="185" w:author="Unknown"/>
          <w:rFonts w:ascii="open sans" w:eastAsia="Times New Roman" w:hAnsi="open sans" w:cs="Times New Roman"/>
          <w:color w:val="585858"/>
          <w:sz w:val="28"/>
          <w:szCs w:val="28"/>
        </w:rPr>
      </w:pPr>
      <w:ins w:id="186" w:author="Unknown">
        <w:r w:rsidRPr="00E97E13">
          <w:rPr>
            <w:rFonts w:ascii="open sans" w:eastAsia="Times New Roman" w:hAnsi="open sans" w:cs="Times New Roman"/>
            <w:color w:val="585858"/>
            <w:sz w:val="28"/>
            <w:szCs w:val="28"/>
          </w:rPr>
          <w:t>The foundation shall be designed for a net allowable soil bearing pressure of 96 kPa (2,000 pounds per square foot or psf). Consistent with best practices, the Proponent shall undertake the prior appropriate studies/investigations for use as basis/bases for the foundation and structural design of each Sub-Project.</w:t>
        </w:r>
      </w:ins>
    </w:p>
    <w:p w:rsidR="00E97E13" w:rsidRPr="00E97E13" w:rsidRDefault="00E97E13" w:rsidP="00E97E13">
      <w:pPr>
        <w:shd w:val="clear" w:color="auto" w:fill="FFFFFF"/>
        <w:spacing w:after="318" w:line="240" w:lineRule="auto"/>
        <w:rPr>
          <w:ins w:id="187" w:author="Unknown"/>
          <w:rFonts w:ascii="open sans" w:eastAsia="Times New Roman" w:hAnsi="open sans" w:cs="Times New Roman"/>
          <w:color w:val="585858"/>
          <w:sz w:val="28"/>
          <w:szCs w:val="28"/>
        </w:rPr>
      </w:pPr>
      <w:ins w:id="188" w:author="Unknown">
        <w:r w:rsidRPr="00E97E13">
          <w:rPr>
            <w:rFonts w:ascii="open sans" w:eastAsia="Times New Roman" w:hAnsi="open sans" w:cs="Times New Roman"/>
            <w:b/>
            <w:bCs/>
            <w:color w:val="585858"/>
            <w:sz w:val="28"/>
          </w:rPr>
          <w:t>h. Wall Vibration</w:t>
        </w:r>
      </w:ins>
    </w:p>
    <w:p w:rsidR="00E97E13" w:rsidRPr="00E97E13" w:rsidRDefault="00E97E13" w:rsidP="00E97E13">
      <w:pPr>
        <w:shd w:val="clear" w:color="auto" w:fill="FFFFFF"/>
        <w:spacing w:after="318" w:line="240" w:lineRule="auto"/>
        <w:rPr>
          <w:ins w:id="189" w:author="Unknown"/>
          <w:rFonts w:ascii="open sans" w:eastAsia="Times New Roman" w:hAnsi="open sans" w:cs="Times New Roman"/>
          <w:color w:val="585858"/>
          <w:sz w:val="28"/>
          <w:szCs w:val="28"/>
        </w:rPr>
      </w:pPr>
      <w:ins w:id="190" w:author="Unknown">
        <w:r w:rsidRPr="00E97E13">
          <w:rPr>
            <w:rFonts w:ascii="open sans" w:eastAsia="Times New Roman" w:hAnsi="open sans" w:cs="Times New Roman"/>
            <w:color w:val="585858"/>
            <w:sz w:val="28"/>
            <w:szCs w:val="28"/>
          </w:rPr>
          <w:lastRenderedPageBreak/>
          <w:t>Walls must not unduly vibrate due to impact caused by any part of an adult human body and must neither be dented nor punctured by deliberate punches or kicks by adult humans.</w:t>
        </w:r>
      </w:ins>
    </w:p>
    <w:p w:rsidR="00E97E13" w:rsidRPr="00E97E13" w:rsidRDefault="00E97E13" w:rsidP="00E97E13">
      <w:pPr>
        <w:shd w:val="clear" w:color="auto" w:fill="FFFFFF"/>
        <w:spacing w:before="374" w:after="187" w:line="240" w:lineRule="auto"/>
        <w:outlineLvl w:val="2"/>
        <w:rPr>
          <w:ins w:id="191" w:author="Unknown"/>
          <w:rFonts w:ascii="roboto" w:eastAsia="Times New Roman" w:hAnsi="roboto" w:cs="Times New Roman"/>
          <w:color w:val="2D2D2D"/>
          <w:sz w:val="47"/>
          <w:szCs w:val="47"/>
        </w:rPr>
      </w:pPr>
      <w:ins w:id="192" w:author="Unknown">
        <w:r w:rsidRPr="00E97E13">
          <w:rPr>
            <w:rFonts w:ascii="roboto" w:eastAsia="Times New Roman" w:hAnsi="roboto" w:cs="Times New Roman"/>
            <w:color w:val="2D2D2D"/>
            <w:sz w:val="47"/>
            <w:szCs w:val="47"/>
          </w:rPr>
          <w:t>VII. Electrical Design Standards</w:t>
        </w:r>
      </w:ins>
    </w:p>
    <w:p w:rsidR="00E97E13" w:rsidRPr="00E97E13" w:rsidRDefault="00E97E13" w:rsidP="00E97E13">
      <w:pPr>
        <w:shd w:val="clear" w:color="auto" w:fill="FFFFFF"/>
        <w:spacing w:after="318" w:line="240" w:lineRule="auto"/>
        <w:rPr>
          <w:ins w:id="193" w:author="Unknown"/>
          <w:rFonts w:ascii="open sans" w:eastAsia="Times New Roman" w:hAnsi="open sans" w:cs="Times New Roman"/>
          <w:color w:val="585858"/>
          <w:sz w:val="28"/>
          <w:szCs w:val="28"/>
        </w:rPr>
      </w:pPr>
      <w:ins w:id="194" w:author="Unknown">
        <w:r w:rsidRPr="00E97E13">
          <w:rPr>
            <w:rFonts w:ascii="open sans" w:eastAsia="Times New Roman" w:hAnsi="open sans" w:cs="Times New Roman"/>
            <w:color w:val="585858"/>
            <w:sz w:val="28"/>
            <w:szCs w:val="28"/>
          </w:rPr>
          <w:t>The electrical design must be in accordance with the latest edition of the Philippine Electrical Code (PEC). It must be provided with the basic electrical power and lighting layout, general notes, riser diagram, single line diagram, legends and symbols, load schedule and auxiliary layouts.</w:t>
        </w:r>
      </w:ins>
    </w:p>
    <w:p w:rsidR="00E97E13" w:rsidRPr="00E97E13" w:rsidRDefault="00E97E13" w:rsidP="00E97E13">
      <w:pPr>
        <w:shd w:val="clear" w:color="auto" w:fill="FFFFFF"/>
        <w:spacing w:after="318" w:line="240" w:lineRule="auto"/>
        <w:rPr>
          <w:ins w:id="195" w:author="Unknown"/>
          <w:rFonts w:ascii="open sans" w:eastAsia="Times New Roman" w:hAnsi="open sans" w:cs="Times New Roman"/>
          <w:color w:val="585858"/>
          <w:sz w:val="28"/>
          <w:szCs w:val="28"/>
        </w:rPr>
      </w:pPr>
      <w:ins w:id="196" w:author="Unknown">
        <w:r w:rsidRPr="00E97E13">
          <w:rPr>
            <w:rFonts w:ascii="open sans" w:eastAsia="Times New Roman" w:hAnsi="open sans" w:cs="Times New Roman"/>
            <w:b/>
            <w:bCs/>
            <w:color w:val="585858"/>
            <w:sz w:val="28"/>
          </w:rPr>
          <w:t>a. Lighting and Fixtures</w:t>
        </w:r>
      </w:ins>
    </w:p>
    <w:p w:rsidR="00E97E13" w:rsidRPr="00E97E13" w:rsidRDefault="00E97E13" w:rsidP="00E97E13">
      <w:pPr>
        <w:shd w:val="clear" w:color="auto" w:fill="FFFFFF"/>
        <w:spacing w:after="318" w:line="240" w:lineRule="auto"/>
        <w:rPr>
          <w:ins w:id="197" w:author="Unknown"/>
          <w:rFonts w:ascii="open sans" w:eastAsia="Times New Roman" w:hAnsi="open sans" w:cs="Times New Roman"/>
          <w:color w:val="585858"/>
          <w:sz w:val="28"/>
          <w:szCs w:val="28"/>
        </w:rPr>
      </w:pPr>
      <w:ins w:id="198" w:author="Unknown">
        <w:r w:rsidRPr="00E97E13">
          <w:rPr>
            <w:rFonts w:ascii="open sans" w:eastAsia="Times New Roman" w:hAnsi="open sans" w:cs="Times New Roman"/>
            <w:color w:val="585858"/>
            <w:sz w:val="28"/>
            <w:szCs w:val="28"/>
          </w:rPr>
          <w:t>1) Each classroom of dimension 7m x 9m or 9m x 7m must be provided with at least six (6) units of double T-5 36 watts fluorescent lamp with reflector or a minimum of 104 Lumens per Watt (LPW).</w:t>
        </w:r>
        <w:r w:rsidRPr="00E97E13">
          <w:rPr>
            <w:rFonts w:ascii="open sans" w:eastAsia="Times New Roman" w:hAnsi="open sans" w:cs="Times New Roman"/>
            <w:color w:val="585858"/>
            <w:sz w:val="28"/>
            <w:szCs w:val="28"/>
          </w:rPr>
          <w:br/>
          <w:t>2) A duplex convenience outlet (CO) of the grounding type must be provided on each windowless side of the classroom.</w:t>
        </w:r>
        <w:r w:rsidRPr="00E97E13">
          <w:rPr>
            <w:rFonts w:ascii="open sans" w:eastAsia="Times New Roman" w:hAnsi="open sans" w:cs="Times New Roman"/>
            <w:color w:val="585858"/>
            <w:sz w:val="28"/>
            <w:szCs w:val="28"/>
          </w:rPr>
          <w:br/>
          <w:t>3) Two ceiling outlets for ceiling fans for every classroom must be provided.</w:t>
        </w:r>
      </w:ins>
    </w:p>
    <w:p w:rsidR="00E97E13" w:rsidRPr="00E97E13" w:rsidRDefault="00E97E13" w:rsidP="00E97E13">
      <w:pPr>
        <w:shd w:val="clear" w:color="auto" w:fill="FFFFFF"/>
        <w:spacing w:after="318" w:line="240" w:lineRule="auto"/>
        <w:rPr>
          <w:ins w:id="199" w:author="Unknown"/>
          <w:rFonts w:ascii="open sans" w:eastAsia="Times New Roman" w:hAnsi="open sans" w:cs="Times New Roman"/>
          <w:color w:val="585858"/>
          <w:sz w:val="28"/>
          <w:szCs w:val="28"/>
        </w:rPr>
      </w:pPr>
      <w:ins w:id="200" w:author="Unknown">
        <w:r w:rsidRPr="00E97E13">
          <w:rPr>
            <w:rFonts w:ascii="open sans" w:eastAsia="Times New Roman" w:hAnsi="open sans" w:cs="Times New Roman"/>
            <w:b/>
            <w:bCs/>
            <w:color w:val="585858"/>
            <w:sz w:val="28"/>
          </w:rPr>
          <w:t>b. Wires and Wiring Devices</w:t>
        </w:r>
      </w:ins>
    </w:p>
    <w:p w:rsidR="00E97E13" w:rsidRPr="00E97E13" w:rsidRDefault="00E97E13" w:rsidP="00E97E13">
      <w:pPr>
        <w:shd w:val="clear" w:color="auto" w:fill="FFFFFF"/>
        <w:spacing w:after="318" w:line="240" w:lineRule="auto"/>
        <w:rPr>
          <w:ins w:id="201" w:author="Unknown"/>
          <w:rFonts w:ascii="open sans" w:eastAsia="Times New Roman" w:hAnsi="open sans" w:cs="Times New Roman"/>
          <w:color w:val="585858"/>
          <w:sz w:val="28"/>
          <w:szCs w:val="28"/>
        </w:rPr>
      </w:pPr>
      <w:ins w:id="202" w:author="Unknown">
        <w:r w:rsidRPr="00E97E13">
          <w:rPr>
            <w:rFonts w:ascii="open sans" w:eastAsia="Times New Roman" w:hAnsi="open sans" w:cs="Times New Roman"/>
            <w:color w:val="585858"/>
            <w:sz w:val="28"/>
            <w:szCs w:val="28"/>
          </w:rPr>
          <w:t>1) Wires shall be properly designed in accordance with Article 3.10 and the grounding system shall conform to Article 2.50 of the PEC.</w:t>
        </w:r>
        <w:r w:rsidRPr="00E97E13">
          <w:rPr>
            <w:rFonts w:ascii="open sans" w:eastAsia="Times New Roman" w:hAnsi="open sans" w:cs="Times New Roman"/>
            <w:color w:val="585858"/>
            <w:sz w:val="28"/>
            <w:szCs w:val="28"/>
          </w:rPr>
          <w:br/>
          <w:t>2) Wiring devices must be of modern type and approved for both location and purpose.</w:t>
        </w:r>
        <w:r w:rsidRPr="00E97E13">
          <w:rPr>
            <w:rFonts w:ascii="open sans" w:eastAsia="Times New Roman" w:hAnsi="open sans" w:cs="Times New Roman"/>
            <w:color w:val="585858"/>
            <w:sz w:val="28"/>
            <w:szCs w:val="28"/>
          </w:rPr>
          <w:br/>
          <w:t>3) Service Entrance wires for a standard 7m x 9m or 9m x 7m described above must have a size of 8.0 sq.mm minimum and properly protected by circuit breaker protection.</w:t>
        </w:r>
      </w:ins>
    </w:p>
    <w:p w:rsidR="00E97E13" w:rsidRPr="00E97E13" w:rsidRDefault="00E97E13" w:rsidP="00E97E13">
      <w:pPr>
        <w:shd w:val="clear" w:color="auto" w:fill="FFFFFF"/>
        <w:spacing w:after="318" w:line="240" w:lineRule="auto"/>
        <w:rPr>
          <w:ins w:id="203" w:author="Unknown"/>
          <w:rFonts w:ascii="open sans" w:eastAsia="Times New Roman" w:hAnsi="open sans" w:cs="Times New Roman"/>
          <w:color w:val="585858"/>
          <w:sz w:val="28"/>
          <w:szCs w:val="28"/>
        </w:rPr>
      </w:pPr>
      <w:ins w:id="204" w:author="Unknown">
        <w:r w:rsidRPr="00E97E13">
          <w:rPr>
            <w:rFonts w:ascii="open sans" w:eastAsia="Times New Roman" w:hAnsi="open sans" w:cs="Times New Roman"/>
            <w:b/>
            <w:bCs/>
            <w:color w:val="585858"/>
            <w:sz w:val="28"/>
          </w:rPr>
          <w:t>c. Roughing-ins</w:t>
        </w:r>
      </w:ins>
    </w:p>
    <w:p w:rsidR="00E97E13" w:rsidRPr="00E97E13" w:rsidRDefault="00E97E13" w:rsidP="00E97E13">
      <w:pPr>
        <w:shd w:val="clear" w:color="auto" w:fill="FFFFFF"/>
        <w:spacing w:after="318" w:line="240" w:lineRule="auto"/>
        <w:rPr>
          <w:ins w:id="205" w:author="Unknown"/>
          <w:rFonts w:ascii="open sans" w:eastAsia="Times New Roman" w:hAnsi="open sans" w:cs="Times New Roman"/>
          <w:color w:val="585858"/>
          <w:sz w:val="28"/>
          <w:szCs w:val="28"/>
        </w:rPr>
      </w:pPr>
      <w:ins w:id="206" w:author="Unknown">
        <w:r w:rsidRPr="00E97E13">
          <w:rPr>
            <w:rFonts w:ascii="open sans" w:eastAsia="Times New Roman" w:hAnsi="open sans" w:cs="Times New Roman"/>
            <w:b/>
            <w:bCs/>
            <w:color w:val="585858"/>
            <w:sz w:val="28"/>
          </w:rPr>
          <w:t>Service Entrance</w:t>
        </w:r>
      </w:ins>
    </w:p>
    <w:p w:rsidR="00E97E13" w:rsidRPr="00E97E13" w:rsidRDefault="00E97E13" w:rsidP="00E97E13">
      <w:pPr>
        <w:shd w:val="clear" w:color="auto" w:fill="FFFFFF"/>
        <w:spacing w:after="318" w:line="240" w:lineRule="auto"/>
        <w:rPr>
          <w:ins w:id="207" w:author="Unknown"/>
          <w:rFonts w:ascii="open sans" w:eastAsia="Times New Roman" w:hAnsi="open sans" w:cs="Times New Roman"/>
          <w:color w:val="585858"/>
          <w:sz w:val="28"/>
          <w:szCs w:val="28"/>
        </w:rPr>
      </w:pPr>
      <w:ins w:id="208" w:author="Unknown">
        <w:r w:rsidRPr="00E97E13">
          <w:rPr>
            <w:rFonts w:ascii="open sans" w:eastAsia="Times New Roman" w:hAnsi="open sans" w:cs="Times New Roman"/>
            <w:color w:val="585858"/>
            <w:sz w:val="28"/>
            <w:szCs w:val="28"/>
          </w:rPr>
          <w:lastRenderedPageBreak/>
          <w:t>The service entrance shall be at least 1.60 meters above the natural grade line (NGL) or 0.30 meter above the established high flood level, whichever is higher.</w:t>
        </w:r>
      </w:ins>
    </w:p>
    <w:p w:rsidR="00E97E13" w:rsidRPr="00E97E13" w:rsidRDefault="00E97E13" w:rsidP="00E97E13">
      <w:pPr>
        <w:shd w:val="clear" w:color="auto" w:fill="FFFFFF"/>
        <w:spacing w:before="374" w:after="187" w:line="240" w:lineRule="auto"/>
        <w:outlineLvl w:val="2"/>
        <w:rPr>
          <w:ins w:id="209" w:author="Unknown"/>
          <w:rFonts w:ascii="roboto" w:eastAsia="Times New Roman" w:hAnsi="roboto" w:cs="Times New Roman"/>
          <w:color w:val="2D2D2D"/>
          <w:sz w:val="47"/>
          <w:szCs w:val="47"/>
        </w:rPr>
      </w:pPr>
      <w:ins w:id="210" w:author="Unknown">
        <w:r w:rsidRPr="00E97E13">
          <w:rPr>
            <w:rFonts w:ascii="roboto" w:eastAsia="Times New Roman" w:hAnsi="roboto" w:cs="Times New Roman"/>
            <w:color w:val="2D2D2D"/>
            <w:sz w:val="47"/>
            <w:szCs w:val="47"/>
          </w:rPr>
          <w:t>VIII. Sanitary and Plumbing Design Standards</w:t>
        </w:r>
      </w:ins>
    </w:p>
    <w:p w:rsidR="00E97E13" w:rsidRPr="00E97E13" w:rsidRDefault="00E97E13" w:rsidP="00E97E13">
      <w:pPr>
        <w:shd w:val="clear" w:color="auto" w:fill="FFFFFF"/>
        <w:spacing w:after="318" w:line="240" w:lineRule="auto"/>
        <w:rPr>
          <w:ins w:id="211" w:author="Unknown"/>
          <w:rFonts w:ascii="open sans" w:eastAsia="Times New Roman" w:hAnsi="open sans" w:cs="Times New Roman"/>
          <w:color w:val="585858"/>
          <w:sz w:val="28"/>
          <w:szCs w:val="28"/>
        </w:rPr>
      </w:pPr>
      <w:ins w:id="212" w:author="Unknown">
        <w:r w:rsidRPr="00E97E13">
          <w:rPr>
            <w:rFonts w:ascii="open sans" w:eastAsia="Times New Roman" w:hAnsi="open sans" w:cs="Times New Roman"/>
            <w:b/>
            <w:bCs/>
            <w:color w:val="585858"/>
            <w:sz w:val="28"/>
          </w:rPr>
          <w:t>a. Provision of Toilets and Sanitary Facilities</w:t>
        </w:r>
        <w:r w:rsidRPr="00E97E13">
          <w:rPr>
            <w:rFonts w:ascii="open sans" w:eastAsia="Times New Roman" w:hAnsi="open sans" w:cs="Times New Roman"/>
            <w:color w:val="585858"/>
            <w:sz w:val="28"/>
            <w:szCs w:val="28"/>
          </w:rPr>
          <w:br/>
          <w:t>Toilets and sanitary facilities shall be in accordance with the Plumbing Code and the Sanitary Code of the Philippines.</w:t>
        </w:r>
      </w:ins>
    </w:p>
    <w:p w:rsidR="00E97E13" w:rsidRPr="00E97E13" w:rsidRDefault="00E97E13" w:rsidP="00E97E13">
      <w:pPr>
        <w:shd w:val="clear" w:color="auto" w:fill="FFFFFF"/>
        <w:spacing w:after="318" w:line="240" w:lineRule="auto"/>
        <w:rPr>
          <w:ins w:id="213" w:author="Unknown"/>
          <w:rFonts w:ascii="open sans" w:eastAsia="Times New Roman" w:hAnsi="open sans" w:cs="Times New Roman"/>
          <w:color w:val="585858"/>
          <w:sz w:val="28"/>
          <w:szCs w:val="28"/>
        </w:rPr>
      </w:pPr>
      <w:ins w:id="214" w:author="Unknown">
        <w:r w:rsidRPr="00E97E13">
          <w:rPr>
            <w:rFonts w:ascii="open sans" w:eastAsia="Times New Roman" w:hAnsi="open sans" w:cs="Times New Roman"/>
            <w:b/>
            <w:bCs/>
            <w:color w:val="585858"/>
            <w:sz w:val="28"/>
          </w:rPr>
          <w:t>b. Waste and Vent Line Piping System</w:t>
        </w:r>
        <w:r w:rsidRPr="00E97E13">
          <w:rPr>
            <w:rFonts w:ascii="open sans" w:eastAsia="Times New Roman" w:hAnsi="open sans" w:cs="Times New Roman"/>
            <w:color w:val="585858"/>
            <w:sz w:val="28"/>
            <w:szCs w:val="28"/>
          </w:rPr>
          <w:br/>
          <w:t>The drain, waste, and vent line piping system must be aligned with the American Society for Testing and Materials (ASTM) D-2729, International Standards Organization (ISO) 4435 and ISO 3633.</w:t>
        </w:r>
      </w:ins>
    </w:p>
    <w:p w:rsidR="00E97E13" w:rsidRPr="00E97E13" w:rsidRDefault="00E97E13" w:rsidP="00E97E13">
      <w:pPr>
        <w:shd w:val="clear" w:color="auto" w:fill="FFFFFF"/>
        <w:spacing w:after="318" w:line="240" w:lineRule="auto"/>
        <w:rPr>
          <w:ins w:id="215" w:author="Unknown"/>
          <w:rFonts w:ascii="open sans" w:eastAsia="Times New Roman" w:hAnsi="open sans" w:cs="Times New Roman"/>
          <w:color w:val="585858"/>
          <w:sz w:val="28"/>
          <w:szCs w:val="28"/>
        </w:rPr>
      </w:pPr>
      <w:ins w:id="216" w:author="Unknown">
        <w:r w:rsidRPr="00E97E13">
          <w:rPr>
            <w:rFonts w:ascii="open sans" w:eastAsia="Times New Roman" w:hAnsi="open sans" w:cs="Times New Roman"/>
            <w:b/>
            <w:bCs/>
            <w:color w:val="585858"/>
            <w:sz w:val="28"/>
          </w:rPr>
          <w:t>c. Waterline Piping System</w:t>
        </w:r>
        <w:r w:rsidRPr="00E97E13">
          <w:rPr>
            <w:rFonts w:ascii="open sans" w:eastAsia="Times New Roman" w:hAnsi="open sans" w:cs="Times New Roman"/>
            <w:color w:val="585858"/>
            <w:sz w:val="28"/>
            <w:szCs w:val="28"/>
          </w:rPr>
          <w:br/>
          <w:t>The system must be aligned with the Deustche Industrie-Norm (DIN) 1988 for Polypropylene Random Copolymer (PP-R) type 3 pipe and ASTM A53/ A53M. The system must provide for a waterline service entrance.</w:t>
        </w:r>
      </w:ins>
    </w:p>
    <w:p w:rsidR="00E97E13" w:rsidRPr="00E97E13" w:rsidRDefault="00E97E13" w:rsidP="00E97E13">
      <w:pPr>
        <w:shd w:val="clear" w:color="auto" w:fill="FFFFFF"/>
        <w:spacing w:after="318" w:line="240" w:lineRule="auto"/>
        <w:rPr>
          <w:ins w:id="217" w:author="Unknown"/>
          <w:rFonts w:ascii="open sans" w:eastAsia="Times New Roman" w:hAnsi="open sans" w:cs="Times New Roman"/>
          <w:color w:val="585858"/>
          <w:sz w:val="28"/>
          <w:szCs w:val="28"/>
        </w:rPr>
      </w:pPr>
      <w:ins w:id="218" w:author="Unknown">
        <w:r w:rsidRPr="00E97E13">
          <w:rPr>
            <w:rFonts w:ascii="open sans" w:eastAsia="Times New Roman" w:hAnsi="open sans" w:cs="Times New Roman"/>
            <w:b/>
            <w:bCs/>
            <w:color w:val="585858"/>
            <w:sz w:val="28"/>
          </w:rPr>
          <w:t>d. Plumbing Fixtures</w:t>
        </w:r>
        <w:r w:rsidRPr="00E97E13">
          <w:rPr>
            <w:rFonts w:ascii="open sans" w:eastAsia="Times New Roman" w:hAnsi="open sans" w:cs="Times New Roman"/>
            <w:color w:val="585858"/>
            <w:sz w:val="28"/>
            <w:szCs w:val="28"/>
          </w:rPr>
          <w:br/>
          <w:t>These must be aligned with the American National Standards Institute (ANSI) / American Society of Mechanical Engineers (ASME), A112.19.4m, A112.19.3, A112.19.5.</w:t>
        </w:r>
      </w:ins>
    </w:p>
    <w:p w:rsidR="00E97E13" w:rsidRPr="00E97E13" w:rsidRDefault="00E97E13" w:rsidP="00E97E13">
      <w:pPr>
        <w:shd w:val="clear" w:color="auto" w:fill="FFFFFF"/>
        <w:spacing w:after="318" w:line="240" w:lineRule="auto"/>
        <w:rPr>
          <w:ins w:id="219" w:author="Unknown"/>
          <w:rFonts w:ascii="open sans" w:eastAsia="Times New Roman" w:hAnsi="open sans" w:cs="Times New Roman"/>
          <w:color w:val="585858"/>
          <w:sz w:val="28"/>
          <w:szCs w:val="28"/>
        </w:rPr>
      </w:pPr>
      <w:ins w:id="220" w:author="Unknown">
        <w:r w:rsidRPr="00E97E13">
          <w:rPr>
            <w:rFonts w:ascii="open sans" w:eastAsia="Times New Roman" w:hAnsi="open sans" w:cs="Times New Roman"/>
            <w:b/>
            <w:bCs/>
            <w:color w:val="585858"/>
            <w:sz w:val="28"/>
          </w:rPr>
          <w:t>e. Drainage System</w:t>
        </w:r>
        <w:r w:rsidRPr="00E97E13">
          <w:rPr>
            <w:rFonts w:ascii="open sans" w:eastAsia="Times New Roman" w:hAnsi="open sans" w:cs="Times New Roman"/>
            <w:color w:val="585858"/>
            <w:sz w:val="28"/>
            <w:szCs w:val="28"/>
          </w:rPr>
          <w:br/>
          <w:t>The storm drainage system must be sized in consideration of the rainfall intensities, slope, and roof areas of the schoolbuildings. Provision shall be made for the future installation of rainwater collection system in compliance with R.A. No. 6716 “An Act Providing for the Construction of Water Wells, Rainwater Collectors, Development of Springs and Rehabilitation of Existing Water Wells in all Barangays in the Philippines”.</w:t>
        </w:r>
      </w:ins>
    </w:p>
    <w:p w:rsidR="00E97E13" w:rsidRPr="00E97E13" w:rsidRDefault="00E97E13" w:rsidP="00E97E13">
      <w:pPr>
        <w:shd w:val="clear" w:color="auto" w:fill="FFFFFF"/>
        <w:spacing w:after="318" w:line="240" w:lineRule="auto"/>
        <w:rPr>
          <w:ins w:id="221" w:author="Unknown"/>
          <w:rFonts w:ascii="open sans" w:eastAsia="Times New Roman" w:hAnsi="open sans" w:cs="Times New Roman"/>
          <w:color w:val="585858"/>
          <w:sz w:val="28"/>
          <w:szCs w:val="28"/>
        </w:rPr>
      </w:pPr>
      <w:ins w:id="222" w:author="Unknown">
        <w:r w:rsidRPr="00E97E13">
          <w:rPr>
            <w:rFonts w:ascii="open sans" w:eastAsia="Times New Roman" w:hAnsi="open sans" w:cs="Times New Roman"/>
            <w:b/>
            <w:bCs/>
            <w:color w:val="585858"/>
            <w:sz w:val="28"/>
          </w:rPr>
          <w:lastRenderedPageBreak/>
          <w:t>f. Septic Vault</w:t>
        </w:r>
        <w:r w:rsidRPr="00E97E13">
          <w:rPr>
            <w:rFonts w:ascii="open sans" w:eastAsia="Times New Roman" w:hAnsi="open sans" w:cs="Times New Roman"/>
            <w:color w:val="585858"/>
            <w:sz w:val="28"/>
            <w:szCs w:val="28"/>
          </w:rPr>
          <w:br/>
          <w:t>All concrete septic tanks, if used as the sanitation solution, shall be protected from corrosion by coating with an approved bituminous coat or by other acceptable means.</w:t>
        </w:r>
      </w:ins>
    </w:p>
    <w:p w:rsidR="00E97E13" w:rsidRPr="00E97E13" w:rsidRDefault="00E97E13" w:rsidP="00E97E13">
      <w:pPr>
        <w:shd w:val="clear" w:color="auto" w:fill="FFFFFF"/>
        <w:spacing w:before="374" w:after="187" w:line="240" w:lineRule="auto"/>
        <w:outlineLvl w:val="2"/>
        <w:rPr>
          <w:ins w:id="223" w:author="Unknown"/>
          <w:rFonts w:ascii="roboto" w:eastAsia="Times New Roman" w:hAnsi="roboto" w:cs="Times New Roman"/>
          <w:color w:val="2D2D2D"/>
          <w:sz w:val="47"/>
          <w:szCs w:val="47"/>
        </w:rPr>
      </w:pPr>
      <w:ins w:id="224" w:author="Unknown">
        <w:r w:rsidRPr="00E97E13">
          <w:rPr>
            <w:rFonts w:ascii="roboto" w:eastAsia="Times New Roman" w:hAnsi="roboto" w:cs="Times New Roman"/>
            <w:color w:val="2D2D2D"/>
            <w:sz w:val="47"/>
            <w:szCs w:val="47"/>
          </w:rPr>
          <w:t>IX. Mechanical / Fire Protection Design Standards</w:t>
        </w:r>
      </w:ins>
    </w:p>
    <w:p w:rsidR="00E97E13" w:rsidRPr="00E97E13" w:rsidRDefault="00E97E13" w:rsidP="00E97E13">
      <w:pPr>
        <w:shd w:val="clear" w:color="auto" w:fill="FFFFFF"/>
        <w:spacing w:after="318" w:line="240" w:lineRule="auto"/>
        <w:rPr>
          <w:ins w:id="225" w:author="Unknown"/>
          <w:rFonts w:ascii="open sans" w:eastAsia="Times New Roman" w:hAnsi="open sans" w:cs="Times New Roman"/>
          <w:color w:val="585858"/>
          <w:sz w:val="28"/>
          <w:szCs w:val="28"/>
        </w:rPr>
      </w:pPr>
      <w:ins w:id="226" w:author="Unknown">
        <w:r w:rsidRPr="00E97E13">
          <w:rPr>
            <w:rFonts w:ascii="open sans" w:eastAsia="Times New Roman" w:hAnsi="open sans" w:cs="Times New Roman"/>
            <w:color w:val="585858"/>
            <w:sz w:val="28"/>
            <w:szCs w:val="28"/>
          </w:rPr>
          <w:t>All Mechanical System equipment and installation mentioned shall conform to the provisions of the Mechanical Code of the Philippines, latest edition.</w:t>
        </w:r>
      </w:ins>
    </w:p>
    <w:p w:rsidR="00E97E13" w:rsidRPr="00E97E13" w:rsidRDefault="00E97E13" w:rsidP="00E97E13">
      <w:pPr>
        <w:shd w:val="clear" w:color="auto" w:fill="FFFFFF"/>
        <w:spacing w:before="374" w:after="187" w:line="240" w:lineRule="auto"/>
        <w:outlineLvl w:val="2"/>
        <w:rPr>
          <w:ins w:id="227" w:author="Unknown"/>
          <w:rFonts w:ascii="roboto" w:eastAsia="Times New Roman" w:hAnsi="roboto" w:cs="Times New Roman"/>
          <w:color w:val="2D2D2D"/>
          <w:sz w:val="47"/>
          <w:szCs w:val="47"/>
        </w:rPr>
      </w:pPr>
      <w:ins w:id="228" w:author="Unknown">
        <w:r w:rsidRPr="00E97E13">
          <w:rPr>
            <w:rFonts w:ascii="roboto" w:eastAsia="Times New Roman" w:hAnsi="roboto" w:cs="Times New Roman"/>
            <w:color w:val="2D2D2D"/>
            <w:sz w:val="47"/>
            <w:szCs w:val="47"/>
          </w:rPr>
          <w:t>X. MONITORING AND EVALUATION</w:t>
        </w:r>
      </w:ins>
    </w:p>
    <w:p w:rsidR="00E97E13" w:rsidRPr="00E97E13" w:rsidRDefault="00E97E13" w:rsidP="00E97E13">
      <w:pPr>
        <w:numPr>
          <w:ilvl w:val="0"/>
          <w:numId w:val="2"/>
        </w:numPr>
        <w:shd w:val="clear" w:color="auto" w:fill="FFFFFF"/>
        <w:spacing w:before="100" w:beforeAutospacing="1" w:after="100" w:afterAutospacing="1" w:line="240" w:lineRule="auto"/>
        <w:rPr>
          <w:ins w:id="229" w:author="Unknown"/>
          <w:rFonts w:ascii="open sans" w:eastAsia="Times New Roman" w:hAnsi="open sans" w:cs="Times New Roman"/>
          <w:color w:val="585858"/>
          <w:sz w:val="28"/>
          <w:szCs w:val="28"/>
        </w:rPr>
      </w:pPr>
      <w:ins w:id="230" w:author="Unknown">
        <w:r w:rsidRPr="00E97E13">
          <w:rPr>
            <w:rFonts w:ascii="open sans" w:eastAsia="Times New Roman" w:hAnsi="open sans" w:cs="Times New Roman"/>
            <w:color w:val="585858"/>
            <w:sz w:val="28"/>
            <w:szCs w:val="28"/>
          </w:rPr>
          <w:t>Expected Outcome</w:t>
        </w:r>
        <w:r w:rsidRPr="00E97E13">
          <w:rPr>
            <w:rFonts w:ascii="open sans" w:eastAsia="Times New Roman" w:hAnsi="open sans" w:cs="Times New Roman"/>
            <w:color w:val="585858"/>
            <w:sz w:val="28"/>
            <w:szCs w:val="28"/>
          </w:rPr>
          <w:br/>
          <w:t>Comfortable and safe school children in schoolbuildings turned over and accepted by DepEd from government or private implementers.</w:t>
        </w:r>
      </w:ins>
    </w:p>
    <w:p w:rsidR="00E97E13" w:rsidRPr="00E97E13" w:rsidRDefault="00E97E13" w:rsidP="00E97E13">
      <w:pPr>
        <w:numPr>
          <w:ilvl w:val="0"/>
          <w:numId w:val="2"/>
        </w:numPr>
        <w:shd w:val="clear" w:color="auto" w:fill="FFFFFF"/>
        <w:spacing w:before="100" w:beforeAutospacing="1" w:after="100" w:afterAutospacing="1" w:line="240" w:lineRule="auto"/>
        <w:rPr>
          <w:ins w:id="231" w:author="Unknown"/>
          <w:rFonts w:ascii="open sans" w:eastAsia="Times New Roman" w:hAnsi="open sans" w:cs="Times New Roman"/>
          <w:color w:val="585858"/>
          <w:sz w:val="28"/>
          <w:szCs w:val="28"/>
        </w:rPr>
      </w:pPr>
      <w:ins w:id="232" w:author="Unknown">
        <w:r w:rsidRPr="00E97E13">
          <w:rPr>
            <w:rFonts w:ascii="open sans" w:eastAsia="Times New Roman" w:hAnsi="open sans" w:cs="Times New Roman"/>
            <w:color w:val="585858"/>
            <w:sz w:val="28"/>
            <w:szCs w:val="28"/>
          </w:rPr>
          <w:t>Success Indicators</w:t>
        </w:r>
        <w:r w:rsidRPr="00E97E13">
          <w:rPr>
            <w:rFonts w:ascii="open sans" w:eastAsia="Times New Roman" w:hAnsi="open sans" w:cs="Times New Roman"/>
            <w:color w:val="585858"/>
            <w:sz w:val="28"/>
            <w:szCs w:val="28"/>
          </w:rPr>
          <w:br/>
          <w:t>All schoolbuildings constructed are compliant with the Minimum Performance Standards and Specifications (MPSS) for schoolbuildings as mandated in this DepEd Order.</w:t>
        </w:r>
      </w:ins>
    </w:p>
    <w:p w:rsidR="00E97E13" w:rsidRPr="00E97E13" w:rsidRDefault="00E97E13" w:rsidP="00E97E13">
      <w:pPr>
        <w:numPr>
          <w:ilvl w:val="0"/>
          <w:numId w:val="2"/>
        </w:numPr>
        <w:shd w:val="clear" w:color="auto" w:fill="FFFFFF"/>
        <w:spacing w:before="100" w:beforeAutospacing="1" w:after="100" w:afterAutospacing="1" w:line="240" w:lineRule="auto"/>
        <w:rPr>
          <w:ins w:id="233" w:author="Unknown"/>
          <w:rFonts w:ascii="open sans" w:eastAsia="Times New Roman" w:hAnsi="open sans" w:cs="Times New Roman"/>
          <w:color w:val="585858"/>
          <w:sz w:val="28"/>
          <w:szCs w:val="28"/>
        </w:rPr>
      </w:pPr>
      <w:ins w:id="234" w:author="Unknown">
        <w:r w:rsidRPr="00E97E13">
          <w:rPr>
            <w:rFonts w:ascii="open sans" w:eastAsia="Times New Roman" w:hAnsi="open sans" w:cs="Times New Roman"/>
            <w:color w:val="585858"/>
            <w:sz w:val="28"/>
            <w:szCs w:val="28"/>
          </w:rPr>
          <w:t>Office in-Charge of M&amp;E per governance level:</w:t>
        </w:r>
      </w:ins>
    </w:p>
    <w:p w:rsidR="00E97E13" w:rsidRPr="00E97E13" w:rsidRDefault="00E97E13" w:rsidP="00E97E13">
      <w:pPr>
        <w:shd w:val="clear" w:color="auto" w:fill="FFFFFF"/>
        <w:spacing w:after="318" w:line="240" w:lineRule="auto"/>
        <w:rPr>
          <w:ins w:id="235"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749790" cy="4940300"/>
            <wp:effectExtent l="19050" t="0" r="3810" b="0"/>
            <wp:docPr id="5" name="Picture 5" descr="https://www.teacherph.com/wp-content/uploads/2018/03/DepEd-School-Building-Responsibilities-1024x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acherph.com/wp-content/uploads/2018/03/DepEd-School-Building-Responsibilities-1024x519.jpg"/>
                    <pic:cNvPicPr>
                      <a:picLocks noChangeAspect="1" noChangeArrowheads="1"/>
                    </pic:cNvPicPr>
                  </pic:nvPicPr>
                  <pic:blipFill>
                    <a:blip r:embed="rId8"/>
                    <a:srcRect/>
                    <a:stretch>
                      <a:fillRect/>
                    </a:stretch>
                  </pic:blipFill>
                  <pic:spPr bwMode="auto">
                    <a:xfrm>
                      <a:off x="0" y="0"/>
                      <a:ext cx="9749790" cy="4940300"/>
                    </a:xfrm>
                    <a:prstGeom prst="rect">
                      <a:avLst/>
                    </a:prstGeom>
                    <a:noFill/>
                    <a:ln w="9525">
                      <a:noFill/>
                      <a:miter lim="800000"/>
                      <a:headEnd/>
                      <a:tailEnd/>
                    </a:ln>
                  </pic:spPr>
                </pic:pic>
              </a:graphicData>
            </a:graphic>
          </wp:inline>
        </w:drawing>
      </w:r>
    </w:p>
    <w:p w:rsidR="00E97E13" w:rsidRPr="00E97E13" w:rsidRDefault="00E97E13" w:rsidP="00E97E13">
      <w:pPr>
        <w:numPr>
          <w:ilvl w:val="0"/>
          <w:numId w:val="3"/>
        </w:numPr>
        <w:shd w:val="clear" w:color="auto" w:fill="FFFFFF"/>
        <w:spacing w:before="100" w:beforeAutospacing="1" w:after="100" w:afterAutospacing="1" w:line="240" w:lineRule="auto"/>
        <w:rPr>
          <w:ins w:id="236" w:author="Unknown"/>
          <w:rFonts w:ascii="open sans" w:eastAsia="Times New Roman" w:hAnsi="open sans" w:cs="Times New Roman"/>
          <w:color w:val="585858"/>
          <w:sz w:val="28"/>
          <w:szCs w:val="28"/>
        </w:rPr>
      </w:pPr>
      <w:ins w:id="237" w:author="Unknown">
        <w:r w:rsidRPr="00E97E13">
          <w:rPr>
            <w:rFonts w:ascii="open sans" w:eastAsia="Times New Roman" w:hAnsi="open sans" w:cs="Times New Roman"/>
            <w:color w:val="585858"/>
            <w:sz w:val="28"/>
            <w:szCs w:val="28"/>
          </w:rPr>
          <w:t>Mechanics and Timetable for Progress Monitoring and Evaluation Based on the timetable submitted by the Project Implementor, DepEd Engineers (Regional, Division, and Project Engineers) shall coordinate and prepare schedule of visits to monitor schoolbuilding projects.</w:t>
        </w:r>
      </w:ins>
    </w:p>
    <w:p w:rsidR="00E97E13" w:rsidRPr="00E97E13" w:rsidRDefault="00E97E13" w:rsidP="00E97E13">
      <w:pPr>
        <w:numPr>
          <w:ilvl w:val="0"/>
          <w:numId w:val="3"/>
        </w:numPr>
        <w:shd w:val="clear" w:color="auto" w:fill="FFFFFF"/>
        <w:spacing w:before="100" w:beforeAutospacing="1" w:after="100" w:afterAutospacing="1" w:line="240" w:lineRule="auto"/>
        <w:rPr>
          <w:ins w:id="238" w:author="Unknown"/>
          <w:rFonts w:ascii="open sans" w:eastAsia="Times New Roman" w:hAnsi="open sans" w:cs="Times New Roman"/>
          <w:color w:val="585858"/>
          <w:sz w:val="28"/>
          <w:szCs w:val="28"/>
        </w:rPr>
      </w:pPr>
      <w:ins w:id="239" w:author="Unknown">
        <w:r w:rsidRPr="00E97E13">
          <w:rPr>
            <w:rFonts w:ascii="open sans" w:eastAsia="Times New Roman" w:hAnsi="open sans" w:cs="Times New Roman"/>
            <w:color w:val="585858"/>
            <w:sz w:val="28"/>
            <w:szCs w:val="28"/>
          </w:rPr>
          <w:lastRenderedPageBreak/>
          <w:t>Feedback Mechanisms</w:t>
        </w:r>
        <w:r w:rsidRPr="00E97E13">
          <w:rPr>
            <w:rFonts w:ascii="open sans" w:eastAsia="Times New Roman" w:hAnsi="open sans" w:cs="Times New Roman"/>
            <w:color w:val="585858"/>
            <w:sz w:val="28"/>
            <w:szCs w:val="28"/>
          </w:rPr>
          <w:br/>
          <w:t>All feedback relayed to DepEd are referred to the office concerned for reply/action as necessary.</w:t>
        </w:r>
      </w:ins>
    </w:p>
    <w:p w:rsidR="00E97E13" w:rsidRPr="00E97E13" w:rsidRDefault="00E97E13" w:rsidP="00E97E13">
      <w:pPr>
        <w:shd w:val="clear" w:color="auto" w:fill="FFFFFF"/>
        <w:spacing w:before="374" w:after="187" w:line="240" w:lineRule="auto"/>
        <w:outlineLvl w:val="2"/>
        <w:rPr>
          <w:ins w:id="240" w:author="Unknown"/>
          <w:rFonts w:ascii="roboto" w:eastAsia="Times New Roman" w:hAnsi="roboto" w:cs="Times New Roman"/>
          <w:color w:val="2D2D2D"/>
          <w:sz w:val="47"/>
          <w:szCs w:val="47"/>
        </w:rPr>
      </w:pPr>
      <w:ins w:id="241" w:author="Unknown">
        <w:r w:rsidRPr="00E97E13">
          <w:rPr>
            <w:rFonts w:ascii="roboto" w:eastAsia="Times New Roman" w:hAnsi="roboto" w:cs="Times New Roman"/>
            <w:color w:val="2D2D2D"/>
            <w:sz w:val="47"/>
            <w:szCs w:val="47"/>
          </w:rPr>
          <w:t>XI. REFERENCES</w:t>
        </w:r>
      </w:ins>
    </w:p>
    <w:p w:rsidR="00E97E13" w:rsidRPr="00E97E13" w:rsidRDefault="00E97E13" w:rsidP="00E97E13">
      <w:pPr>
        <w:numPr>
          <w:ilvl w:val="0"/>
          <w:numId w:val="4"/>
        </w:numPr>
        <w:shd w:val="clear" w:color="auto" w:fill="FFFFFF"/>
        <w:spacing w:before="100" w:beforeAutospacing="1" w:after="100" w:afterAutospacing="1" w:line="240" w:lineRule="auto"/>
        <w:rPr>
          <w:ins w:id="242" w:author="Unknown"/>
          <w:rFonts w:ascii="open sans" w:eastAsia="Times New Roman" w:hAnsi="open sans" w:cs="Times New Roman"/>
          <w:color w:val="585858"/>
          <w:sz w:val="28"/>
          <w:szCs w:val="28"/>
        </w:rPr>
      </w:pPr>
      <w:ins w:id="243" w:author="Unknown">
        <w:r w:rsidRPr="00E97E13">
          <w:rPr>
            <w:rFonts w:ascii="open sans" w:eastAsia="Times New Roman" w:hAnsi="open sans" w:cs="Times New Roman"/>
            <w:color w:val="585858"/>
            <w:sz w:val="28"/>
            <w:szCs w:val="28"/>
          </w:rPr>
          <w:t>Memorandum of Agreement (MOA) between the DepEd and DPWH On The Implementation of CY 2017 Basic Educational Facilities Fund (BEFF) dated March 20, 2017</w:t>
        </w:r>
      </w:ins>
    </w:p>
    <w:p w:rsidR="00E97E13" w:rsidRPr="00E97E13" w:rsidRDefault="00E97E13" w:rsidP="00E97E13">
      <w:pPr>
        <w:numPr>
          <w:ilvl w:val="0"/>
          <w:numId w:val="4"/>
        </w:numPr>
        <w:shd w:val="clear" w:color="auto" w:fill="FFFFFF"/>
        <w:spacing w:before="100" w:beforeAutospacing="1" w:after="100" w:afterAutospacing="1" w:line="240" w:lineRule="auto"/>
        <w:rPr>
          <w:ins w:id="244" w:author="Unknown"/>
          <w:rFonts w:ascii="open sans" w:eastAsia="Times New Roman" w:hAnsi="open sans" w:cs="Times New Roman"/>
          <w:color w:val="585858"/>
          <w:sz w:val="28"/>
          <w:szCs w:val="28"/>
        </w:rPr>
      </w:pPr>
      <w:ins w:id="245" w:author="Unknown">
        <w:r w:rsidRPr="00E97E13">
          <w:rPr>
            <w:rFonts w:ascii="open sans" w:eastAsia="Times New Roman" w:hAnsi="open sans" w:cs="Times New Roman"/>
            <w:color w:val="585858"/>
            <w:sz w:val="28"/>
            <w:szCs w:val="28"/>
          </w:rPr>
          <w:t>DepEd Order No. 69, series 2003 entitled DepEd Logo</w:t>
        </w:r>
      </w:ins>
    </w:p>
    <w:p w:rsidR="00E97E13" w:rsidRPr="00E97E13" w:rsidRDefault="00E97E13" w:rsidP="00E97E13">
      <w:pPr>
        <w:numPr>
          <w:ilvl w:val="0"/>
          <w:numId w:val="4"/>
        </w:numPr>
        <w:shd w:val="clear" w:color="auto" w:fill="FFFFFF"/>
        <w:spacing w:before="100" w:beforeAutospacing="1" w:after="100" w:afterAutospacing="1" w:line="240" w:lineRule="auto"/>
        <w:rPr>
          <w:ins w:id="246" w:author="Unknown"/>
          <w:rFonts w:ascii="open sans" w:eastAsia="Times New Roman" w:hAnsi="open sans" w:cs="Times New Roman"/>
          <w:color w:val="585858"/>
          <w:sz w:val="28"/>
          <w:szCs w:val="28"/>
        </w:rPr>
      </w:pPr>
      <w:ins w:id="247" w:author="Unknown">
        <w:r w:rsidRPr="00E97E13">
          <w:rPr>
            <w:rFonts w:ascii="open sans" w:eastAsia="Times New Roman" w:hAnsi="open sans" w:cs="Times New Roman"/>
            <w:color w:val="585858"/>
            <w:sz w:val="28"/>
            <w:szCs w:val="28"/>
          </w:rPr>
          <w:t>National Building Code of the Philippines (NBCP) and its revised Implementing Rules and Regulation (IRR)</w:t>
        </w:r>
      </w:ins>
    </w:p>
    <w:p w:rsidR="00E97E13" w:rsidRPr="00E97E13" w:rsidRDefault="00E97E13" w:rsidP="00E97E13">
      <w:pPr>
        <w:numPr>
          <w:ilvl w:val="0"/>
          <w:numId w:val="4"/>
        </w:numPr>
        <w:shd w:val="clear" w:color="auto" w:fill="FFFFFF"/>
        <w:spacing w:before="100" w:beforeAutospacing="1" w:after="100" w:afterAutospacing="1" w:line="240" w:lineRule="auto"/>
        <w:rPr>
          <w:ins w:id="248" w:author="Unknown"/>
          <w:rFonts w:ascii="open sans" w:eastAsia="Times New Roman" w:hAnsi="open sans" w:cs="Times New Roman"/>
          <w:color w:val="585858"/>
          <w:sz w:val="28"/>
          <w:szCs w:val="28"/>
        </w:rPr>
      </w:pPr>
      <w:ins w:id="249" w:author="Unknown">
        <w:r w:rsidRPr="00E97E13">
          <w:rPr>
            <w:rFonts w:ascii="open sans" w:eastAsia="Times New Roman" w:hAnsi="open sans" w:cs="Times New Roman"/>
            <w:color w:val="585858"/>
            <w:sz w:val="28"/>
            <w:szCs w:val="28"/>
          </w:rPr>
          <w:t>National Structural Code of the Philippines (NSCP), latest edition</w:t>
        </w:r>
      </w:ins>
    </w:p>
    <w:p w:rsidR="00E97E13" w:rsidRPr="00E97E13" w:rsidRDefault="00E97E13" w:rsidP="00E97E13">
      <w:pPr>
        <w:numPr>
          <w:ilvl w:val="0"/>
          <w:numId w:val="4"/>
        </w:numPr>
        <w:shd w:val="clear" w:color="auto" w:fill="FFFFFF"/>
        <w:spacing w:before="100" w:beforeAutospacing="1" w:after="100" w:afterAutospacing="1" w:line="240" w:lineRule="auto"/>
        <w:rPr>
          <w:ins w:id="250" w:author="Unknown"/>
          <w:rFonts w:ascii="open sans" w:eastAsia="Times New Roman" w:hAnsi="open sans" w:cs="Times New Roman"/>
          <w:color w:val="585858"/>
          <w:sz w:val="28"/>
          <w:szCs w:val="28"/>
        </w:rPr>
      </w:pPr>
      <w:ins w:id="251" w:author="Unknown">
        <w:r w:rsidRPr="00E97E13">
          <w:rPr>
            <w:rFonts w:ascii="open sans" w:eastAsia="Times New Roman" w:hAnsi="open sans" w:cs="Times New Roman"/>
            <w:color w:val="585858"/>
            <w:sz w:val="28"/>
            <w:szCs w:val="28"/>
          </w:rPr>
          <w:t>Philippine Electrical Code (PEC), latest edition</w:t>
        </w:r>
      </w:ins>
    </w:p>
    <w:p w:rsidR="00E97E13" w:rsidRPr="00E97E13" w:rsidRDefault="00E97E13" w:rsidP="00E97E13">
      <w:pPr>
        <w:numPr>
          <w:ilvl w:val="0"/>
          <w:numId w:val="4"/>
        </w:numPr>
        <w:shd w:val="clear" w:color="auto" w:fill="FFFFFF"/>
        <w:spacing w:before="100" w:beforeAutospacing="1" w:after="100" w:afterAutospacing="1" w:line="240" w:lineRule="auto"/>
        <w:rPr>
          <w:ins w:id="252" w:author="Unknown"/>
          <w:rFonts w:ascii="open sans" w:eastAsia="Times New Roman" w:hAnsi="open sans" w:cs="Times New Roman"/>
          <w:color w:val="585858"/>
          <w:sz w:val="28"/>
          <w:szCs w:val="28"/>
        </w:rPr>
      </w:pPr>
      <w:ins w:id="253" w:author="Unknown">
        <w:r w:rsidRPr="00E97E13">
          <w:rPr>
            <w:rFonts w:ascii="open sans" w:eastAsia="Times New Roman" w:hAnsi="open sans" w:cs="Times New Roman"/>
            <w:color w:val="585858"/>
            <w:sz w:val="28"/>
            <w:szCs w:val="28"/>
          </w:rPr>
          <w:t>Plumbing Code of the Philippines, latest edition</w:t>
        </w:r>
      </w:ins>
    </w:p>
    <w:p w:rsidR="00E97E13" w:rsidRPr="00E97E13" w:rsidRDefault="00E97E13" w:rsidP="00E97E13">
      <w:pPr>
        <w:numPr>
          <w:ilvl w:val="0"/>
          <w:numId w:val="4"/>
        </w:numPr>
        <w:shd w:val="clear" w:color="auto" w:fill="FFFFFF"/>
        <w:spacing w:before="100" w:beforeAutospacing="1" w:after="100" w:afterAutospacing="1" w:line="240" w:lineRule="auto"/>
        <w:rPr>
          <w:ins w:id="254" w:author="Unknown"/>
          <w:rFonts w:ascii="open sans" w:eastAsia="Times New Roman" w:hAnsi="open sans" w:cs="Times New Roman"/>
          <w:color w:val="585858"/>
          <w:sz w:val="28"/>
          <w:szCs w:val="28"/>
        </w:rPr>
      </w:pPr>
      <w:ins w:id="255" w:author="Unknown">
        <w:r w:rsidRPr="00E97E13">
          <w:rPr>
            <w:rFonts w:ascii="open sans" w:eastAsia="Times New Roman" w:hAnsi="open sans" w:cs="Times New Roman"/>
            <w:color w:val="585858"/>
            <w:sz w:val="28"/>
            <w:szCs w:val="28"/>
          </w:rPr>
          <w:t>Sanitary Code of the Philippines, latest edition</w:t>
        </w:r>
      </w:ins>
    </w:p>
    <w:p w:rsidR="00E97E13" w:rsidRPr="00E97E13" w:rsidRDefault="00E97E13" w:rsidP="00E97E13">
      <w:pPr>
        <w:numPr>
          <w:ilvl w:val="0"/>
          <w:numId w:val="4"/>
        </w:numPr>
        <w:shd w:val="clear" w:color="auto" w:fill="FFFFFF"/>
        <w:spacing w:before="100" w:beforeAutospacing="1" w:after="100" w:afterAutospacing="1" w:line="240" w:lineRule="auto"/>
        <w:rPr>
          <w:ins w:id="256" w:author="Unknown"/>
          <w:rFonts w:ascii="open sans" w:eastAsia="Times New Roman" w:hAnsi="open sans" w:cs="Times New Roman"/>
          <w:color w:val="585858"/>
          <w:sz w:val="28"/>
          <w:szCs w:val="28"/>
        </w:rPr>
      </w:pPr>
      <w:ins w:id="257" w:author="Unknown">
        <w:r w:rsidRPr="00E97E13">
          <w:rPr>
            <w:rFonts w:ascii="open sans" w:eastAsia="Times New Roman" w:hAnsi="open sans" w:cs="Times New Roman"/>
            <w:color w:val="585858"/>
            <w:sz w:val="28"/>
            <w:szCs w:val="28"/>
          </w:rPr>
          <w:t>Mechanical Code of the Philippines, latest edition</w:t>
        </w:r>
      </w:ins>
    </w:p>
    <w:p w:rsidR="00E97E13" w:rsidRPr="00E97E13" w:rsidRDefault="00E97E13" w:rsidP="00E97E13">
      <w:pPr>
        <w:numPr>
          <w:ilvl w:val="0"/>
          <w:numId w:val="4"/>
        </w:numPr>
        <w:shd w:val="clear" w:color="auto" w:fill="FFFFFF"/>
        <w:spacing w:before="100" w:beforeAutospacing="1" w:after="100" w:afterAutospacing="1" w:line="240" w:lineRule="auto"/>
        <w:rPr>
          <w:ins w:id="258" w:author="Unknown"/>
          <w:rFonts w:ascii="open sans" w:eastAsia="Times New Roman" w:hAnsi="open sans" w:cs="Times New Roman"/>
          <w:color w:val="585858"/>
          <w:sz w:val="28"/>
          <w:szCs w:val="28"/>
        </w:rPr>
      </w:pPr>
      <w:ins w:id="259" w:author="Unknown">
        <w:r w:rsidRPr="00E97E13">
          <w:rPr>
            <w:rFonts w:ascii="open sans" w:eastAsia="Times New Roman" w:hAnsi="open sans" w:cs="Times New Roman"/>
            <w:color w:val="585858"/>
            <w:sz w:val="28"/>
            <w:szCs w:val="28"/>
          </w:rPr>
          <w:t>Fire Code of the Philippines (R.A No. 9514) and its revised Implementing Rules and Regulation (IRR)</w:t>
        </w:r>
      </w:ins>
    </w:p>
    <w:p w:rsidR="004A0097" w:rsidRDefault="004A0097"/>
    <w:sectPr w:rsidR="004A0097" w:rsidSect="00E97E1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104E1"/>
    <w:multiLevelType w:val="multilevel"/>
    <w:tmpl w:val="B9E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86E9C"/>
    <w:multiLevelType w:val="multilevel"/>
    <w:tmpl w:val="2B8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474E8"/>
    <w:multiLevelType w:val="multilevel"/>
    <w:tmpl w:val="DD80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A6419D"/>
    <w:multiLevelType w:val="multilevel"/>
    <w:tmpl w:val="B05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E97E13"/>
    <w:rsid w:val="004A0097"/>
    <w:rsid w:val="00E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97"/>
  </w:style>
  <w:style w:type="paragraph" w:styleId="Heading2">
    <w:name w:val="heading 2"/>
    <w:basedOn w:val="Normal"/>
    <w:link w:val="Heading2Char"/>
    <w:uiPriority w:val="9"/>
    <w:qFormat/>
    <w:rsid w:val="00E97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E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E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E13"/>
    <w:rPr>
      <w:b/>
      <w:bCs/>
    </w:rPr>
  </w:style>
  <w:style w:type="character" w:customStyle="1" w:styleId="h-text">
    <w:name w:val="h-text"/>
    <w:basedOn w:val="DefaultParagraphFont"/>
    <w:rsid w:val="00E97E13"/>
  </w:style>
  <w:style w:type="character" w:customStyle="1" w:styleId="term-badge">
    <w:name w:val="term-badge"/>
    <w:basedOn w:val="DefaultParagraphFont"/>
    <w:rsid w:val="00E97E13"/>
  </w:style>
  <w:style w:type="character" w:styleId="Hyperlink">
    <w:name w:val="Hyperlink"/>
    <w:basedOn w:val="DefaultParagraphFont"/>
    <w:uiPriority w:val="99"/>
    <w:semiHidden/>
    <w:unhideWhenUsed/>
    <w:rsid w:val="00E97E13"/>
    <w:rPr>
      <w:color w:val="0000FF"/>
      <w:u w:val="single"/>
    </w:rPr>
  </w:style>
  <w:style w:type="paragraph" w:customStyle="1" w:styleId="title">
    <w:name w:val="title"/>
    <w:basedOn w:val="Normal"/>
    <w:rsid w:val="00E97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E97E13"/>
  </w:style>
  <w:style w:type="paragraph" w:styleId="BalloonText">
    <w:name w:val="Balloon Text"/>
    <w:basedOn w:val="Normal"/>
    <w:link w:val="BalloonTextChar"/>
    <w:uiPriority w:val="99"/>
    <w:semiHidden/>
    <w:unhideWhenUsed/>
    <w:rsid w:val="00E9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7293716">
      <w:bodyDiv w:val="1"/>
      <w:marLeft w:val="0"/>
      <w:marRight w:val="0"/>
      <w:marTop w:val="0"/>
      <w:marBottom w:val="0"/>
      <w:divBdr>
        <w:top w:val="none" w:sz="0" w:space="0" w:color="auto"/>
        <w:left w:val="none" w:sz="0" w:space="0" w:color="auto"/>
        <w:bottom w:val="none" w:sz="0" w:space="0" w:color="auto"/>
        <w:right w:val="none" w:sz="0" w:space="0" w:color="auto"/>
      </w:divBdr>
      <w:divsChild>
        <w:div w:id="1001271942">
          <w:marLeft w:val="0"/>
          <w:marRight w:val="0"/>
          <w:marTop w:val="187"/>
          <w:marBottom w:val="281"/>
          <w:divBdr>
            <w:top w:val="single" w:sz="8" w:space="3" w:color="auto"/>
            <w:left w:val="single" w:sz="2" w:space="0" w:color="auto"/>
            <w:bottom w:val="single" w:sz="8" w:space="0" w:color="auto"/>
            <w:right w:val="single" w:sz="2" w:space="0" w:color="auto"/>
          </w:divBdr>
          <w:divsChild>
            <w:div w:id="1850026200">
              <w:marLeft w:val="0"/>
              <w:marRight w:val="0"/>
              <w:marTop w:val="0"/>
              <w:marBottom w:val="299"/>
              <w:divBdr>
                <w:top w:val="none" w:sz="0" w:space="0" w:color="auto"/>
                <w:left w:val="none" w:sz="0" w:space="0" w:color="auto"/>
                <w:bottom w:val="none" w:sz="0" w:space="0" w:color="auto"/>
                <w:right w:val="none" w:sz="0" w:space="0" w:color="auto"/>
              </w:divBdr>
            </w:div>
            <w:div w:id="1210075763">
              <w:marLeft w:val="0"/>
              <w:marRight w:val="0"/>
              <w:marTop w:val="0"/>
              <w:marBottom w:val="0"/>
              <w:divBdr>
                <w:top w:val="none" w:sz="0" w:space="0" w:color="auto"/>
                <w:left w:val="none" w:sz="0" w:space="0" w:color="auto"/>
                <w:bottom w:val="none" w:sz="0" w:space="0" w:color="auto"/>
                <w:right w:val="none" w:sz="0" w:space="0" w:color="auto"/>
              </w:divBdr>
              <w:divsChild>
                <w:div w:id="688994013">
                  <w:marLeft w:val="0"/>
                  <w:marRight w:val="0"/>
                  <w:marTop w:val="0"/>
                  <w:marBottom w:val="0"/>
                  <w:divBdr>
                    <w:top w:val="none" w:sz="0" w:space="0" w:color="auto"/>
                    <w:left w:val="none" w:sz="0" w:space="0" w:color="auto"/>
                    <w:bottom w:val="none" w:sz="0" w:space="0" w:color="auto"/>
                    <w:right w:val="none" w:sz="0" w:space="0" w:color="auto"/>
                  </w:divBdr>
                  <w:divsChild>
                    <w:div w:id="1304391663">
                      <w:marLeft w:val="0"/>
                      <w:marRight w:val="0"/>
                      <w:marTop w:val="0"/>
                      <w:marBottom w:val="0"/>
                      <w:divBdr>
                        <w:top w:val="none" w:sz="0" w:space="0" w:color="auto"/>
                        <w:left w:val="none" w:sz="0" w:space="0" w:color="auto"/>
                        <w:bottom w:val="none" w:sz="0" w:space="0" w:color="auto"/>
                        <w:right w:val="none" w:sz="0" w:space="0" w:color="auto"/>
                      </w:divBdr>
                      <w:divsChild>
                        <w:div w:id="310410331">
                          <w:marLeft w:val="0"/>
                          <w:marRight w:val="0"/>
                          <w:marTop w:val="0"/>
                          <w:marBottom w:val="0"/>
                          <w:divBdr>
                            <w:top w:val="none" w:sz="0" w:space="0" w:color="auto"/>
                            <w:left w:val="none" w:sz="0" w:space="0" w:color="auto"/>
                            <w:bottom w:val="none" w:sz="0" w:space="0" w:color="auto"/>
                            <w:right w:val="none" w:sz="0" w:space="0" w:color="auto"/>
                          </w:divBdr>
                          <w:divsChild>
                            <w:div w:id="2028946924">
                              <w:marLeft w:val="0"/>
                              <w:marRight w:val="0"/>
                              <w:marTop w:val="0"/>
                              <w:marBottom w:val="112"/>
                              <w:divBdr>
                                <w:top w:val="none" w:sz="0" w:space="0" w:color="auto"/>
                                <w:left w:val="none" w:sz="0" w:space="0" w:color="auto"/>
                                <w:bottom w:val="none" w:sz="0" w:space="0" w:color="auto"/>
                                <w:right w:val="none" w:sz="0" w:space="0" w:color="auto"/>
                              </w:divBdr>
                            </w:div>
                            <w:div w:id="408114349">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729839012">
                      <w:marLeft w:val="0"/>
                      <w:marRight w:val="0"/>
                      <w:marTop w:val="0"/>
                      <w:marBottom w:val="0"/>
                      <w:divBdr>
                        <w:top w:val="none" w:sz="0" w:space="0" w:color="auto"/>
                        <w:left w:val="none" w:sz="0" w:space="0" w:color="auto"/>
                        <w:bottom w:val="none" w:sz="0" w:space="0" w:color="auto"/>
                        <w:right w:val="none" w:sz="0" w:space="0" w:color="auto"/>
                      </w:divBdr>
                      <w:divsChild>
                        <w:div w:id="502162839">
                          <w:marLeft w:val="0"/>
                          <w:marRight w:val="0"/>
                          <w:marTop w:val="0"/>
                          <w:marBottom w:val="0"/>
                          <w:divBdr>
                            <w:top w:val="none" w:sz="0" w:space="0" w:color="auto"/>
                            <w:left w:val="none" w:sz="0" w:space="0" w:color="auto"/>
                            <w:bottom w:val="none" w:sz="0" w:space="0" w:color="auto"/>
                            <w:right w:val="none" w:sz="0" w:space="0" w:color="auto"/>
                          </w:divBdr>
                          <w:divsChild>
                            <w:div w:id="1048258644">
                              <w:marLeft w:val="0"/>
                              <w:marRight w:val="0"/>
                              <w:marTop w:val="0"/>
                              <w:marBottom w:val="112"/>
                              <w:divBdr>
                                <w:top w:val="none" w:sz="0" w:space="0" w:color="auto"/>
                                <w:left w:val="none" w:sz="0" w:space="0" w:color="auto"/>
                                <w:bottom w:val="none" w:sz="0" w:space="0" w:color="auto"/>
                                <w:right w:val="none" w:sz="0" w:space="0" w:color="auto"/>
                              </w:divBdr>
                            </w:div>
                            <w:div w:id="938411603">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292028671">
                      <w:marLeft w:val="0"/>
                      <w:marRight w:val="0"/>
                      <w:marTop w:val="0"/>
                      <w:marBottom w:val="0"/>
                      <w:divBdr>
                        <w:top w:val="none" w:sz="0" w:space="0" w:color="auto"/>
                        <w:left w:val="none" w:sz="0" w:space="0" w:color="auto"/>
                        <w:bottom w:val="none" w:sz="0" w:space="0" w:color="auto"/>
                        <w:right w:val="none" w:sz="0" w:space="0" w:color="auto"/>
                      </w:divBdr>
                      <w:divsChild>
                        <w:div w:id="1505784443">
                          <w:marLeft w:val="0"/>
                          <w:marRight w:val="0"/>
                          <w:marTop w:val="0"/>
                          <w:marBottom w:val="0"/>
                          <w:divBdr>
                            <w:top w:val="none" w:sz="0" w:space="0" w:color="auto"/>
                            <w:left w:val="none" w:sz="0" w:space="0" w:color="auto"/>
                            <w:bottom w:val="none" w:sz="0" w:space="0" w:color="auto"/>
                            <w:right w:val="none" w:sz="0" w:space="0" w:color="auto"/>
                          </w:divBdr>
                          <w:divsChild>
                            <w:div w:id="154956779">
                              <w:marLeft w:val="0"/>
                              <w:marRight w:val="0"/>
                              <w:marTop w:val="0"/>
                              <w:marBottom w:val="112"/>
                              <w:divBdr>
                                <w:top w:val="none" w:sz="0" w:space="0" w:color="auto"/>
                                <w:left w:val="none" w:sz="0" w:space="0" w:color="auto"/>
                                <w:bottom w:val="none" w:sz="0" w:space="0" w:color="auto"/>
                                <w:right w:val="none" w:sz="0" w:space="0" w:color="auto"/>
                              </w:divBdr>
                            </w:div>
                            <w:div w:id="850485877">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165241201">
                      <w:marLeft w:val="0"/>
                      <w:marRight w:val="0"/>
                      <w:marTop w:val="0"/>
                      <w:marBottom w:val="0"/>
                      <w:divBdr>
                        <w:top w:val="none" w:sz="0" w:space="0" w:color="auto"/>
                        <w:left w:val="none" w:sz="0" w:space="0" w:color="auto"/>
                        <w:bottom w:val="none" w:sz="0" w:space="0" w:color="auto"/>
                        <w:right w:val="none" w:sz="0" w:space="0" w:color="auto"/>
                      </w:divBdr>
                      <w:divsChild>
                        <w:div w:id="1691636613">
                          <w:marLeft w:val="0"/>
                          <w:marRight w:val="0"/>
                          <w:marTop w:val="0"/>
                          <w:marBottom w:val="0"/>
                          <w:divBdr>
                            <w:top w:val="none" w:sz="0" w:space="0" w:color="auto"/>
                            <w:left w:val="none" w:sz="0" w:space="0" w:color="auto"/>
                            <w:bottom w:val="none" w:sz="0" w:space="0" w:color="auto"/>
                            <w:right w:val="none" w:sz="0" w:space="0" w:color="auto"/>
                          </w:divBdr>
                          <w:divsChild>
                            <w:div w:id="884870005">
                              <w:marLeft w:val="0"/>
                              <w:marRight w:val="0"/>
                              <w:marTop w:val="0"/>
                              <w:marBottom w:val="112"/>
                              <w:divBdr>
                                <w:top w:val="none" w:sz="0" w:space="0" w:color="auto"/>
                                <w:left w:val="none" w:sz="0" w:space="0" w:color="auto"/>
                                <w:bottom w:val="none" w:sz="0" w:space="0" w:color="auto"/>
                                <w:right w:val="none" w:sz="0" w:space="0" w:color="auto"/>
                              </w:divBdr>
                            </w:div>
                            <w:div w:id="573977689">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2892</Words>
  <Characters>16488</Characters>
  <Application>Microsoft Office Word</Application>
  <DocSecurity>0</DocSecurity>
  <Lines>137</Lines>
  <Paragraphs>38</Paragraphs>
  <ScaleCrop>false</ScaleCrop>
  <Company>Deftones</Company>
  <LinksUpToDate>false</LinksUpToDate>
  <CharactersWithSpaces>19342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2018-07-18T09:41:00Z</dcterms:created>
  <dcterms:modified xsi:type="dcterms:W3CDTF">2018-07-18T09:41:00Z</dcterms:modified>
</cp:coreProperties>
</file>