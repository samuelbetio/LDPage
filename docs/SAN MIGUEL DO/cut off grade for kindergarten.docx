
<file path=[Content_Types].xml><?xml version="1.0" encoding="utf-8"?>
<Types xmlns="http://schemas.openxmlformats.org/package/2006/content-types">
  <Default Extension="png" ContentType="image/png"/>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F98" w:rsidRPr="00C27F98" w:rsidRDefault="00C27F98" w:rsidP="00C27F98">
      <w:pPr>
        <w:shd w:val="clear" w:color="auto" w:fill="F7F7F7"/>
        <w:spacing w:before="374" w:after="187" w:line="240" w:lineRule="auto"/>
        <w:jc w:val="center"/>
        <w:outlineLvl w:val="1"/>
        <w:rPr>
          <w:rFonts w:ascii="roboto" w:eastAsia="Times New Roman" w:hAnsi="roboto" w:cs="Times New Roman"/>
          <w:color w:val="2D2D2D"/>
          <w:sz w:val="56"/>
          <w:szCs w:val="56"/>
        </w:rPr>
      </w:pPr>
      <w:proofErr w:type="gramStart"/>
      <w:r w:rsidRPr="00C27F98">
        <w:rPr>
          <w:rFonts w:ascii="roboto" w:eastAsia="Times New Roman" w:hAnsi="roboto" w:cs="Times New Roman"/>
          <w:color w:val="2D2D2D"/>
          <w:sz w:val="56"/>
          <w:szCs w:val="56"/>
        </w:rPr>
        <w:t>MENDMENT TO DEPED ORDER NO.</w:t>
      </w:r>
      <w:proofErr w:type="gramEnd"/>
      <w:r w:rsidRPr="00C27F98">
        <w:rPr>
          <w:rFonts w:ascii="roboto" w:eastAsia="Times New Roman" w:hAnsi="roboto" w:cs="Times New Roman"/>
          <w:color w:val="2D2D2D"/>
          <w:sz w:val="56"/>
          <w:szCs w:val="56"/>
        </w:rPr>
        <w:t xml:space="preserve"> 47, S. 2016, OTHERWISE KNOWN AS THE “OMNIBUS POLICY ON KINDERGARTEN EDUCATION,”</w:t>
      </w:r>
    </w:p>
    <w:p w:rsidR="00C27F98" w:rsidRPr="00C27F98" w:rsidRDefault="00C27F98" w:rsidP="00C27F98">
      <w:pPr>
        <w:shd w:val="clear" w:color="auto" w:fill="F7F7F7"/>
        <w:spacing w:before="374" w:after="187" w:line="240" w:lineRule="auto"/>
        <w:jc w:val="center"/>
        <w:outlineLvl w:val="2"/>
        <w:rPr>
          <w:rFonts w:ascii="roboto" w:eastAsia="Times New Roman" w:hAnsi="roboto" w:cs="Times New Roman"/>
          <w:color w:val="2D2D2D"/>
          <w:sz w:val="47"/>
          <w:szCs w:val="47"/>
        </w:rPr>
      </w:pPr>
      <w:r w:rsidRPr="00C27F98">
        <w:rPr>
          <w:rFonts w:ascii="roboto" w:eastAsia="Times New Roman" w:hAnsi="roboto" w:cs="Times New Roman"/>
          <w:color w:val="2D2D2D"/>
          <w:sz w:val="47"/>
          <w:szCs w:val="47"/>
        </w:rPr>
        <w:t>CLARIFYING THAT THE CUT-OFF AGE POLICY IS APPLICABLE TO BOTH PUBLIC AND PRIVATE SCHOOLS AND PROVIDING FOR TRANSITORY PROVISIONS TO ACCOMMODATE KINDER AND GRADE ONE ENROLLEES FOR SY 2018-2019 AND SY 2019-2020 WHO MAY BE AFFECTED BY THIS POLICY, AND FOR OTHER PURPOSES</w:t>
      </w:r>
    </w:p>
    <w:p w:rsidR="00C27F98" w:rsidRPr="00C27F98" w:rsidRDefault="00C27F98" w:rsidP="00C27F98">
      <w:pPr>
        <w:shd w:val="clear" w:color="auto" w:fill="F7F7F7"/>
        <w:spacing w:after="318" w:line="240" w:lineRule="auto"/>
        <w:rPr>
          <w:ins w:id="0" w:author="Unknown"/>
          <w:rFonts w:ascii="open sans" w:eastAsia="Times New Roman" w:hAnsi="open sans" w:cs="Times New Roman"/>
          <w:color w:val="585858"/>
          <w:sz w:val="28"/>
          <w:szCs w:val="28"/>
        </w:rPr>
      </w:pPr>
      <w:ins w:id="1" w:author="Unknown">
        <w:r w:rsidRPr="00C27F98">
          <w:rPr>
            <w:rFonts w:ascii="open sans" w:eastAsia="Times New Roman" w:hAnsi="open sans" w:cs="Times New Roman"/>
            <w:color w:val="585858"/>
            <w:sz w:val="28"/>
            <w:szCs w:val="28"/>
          </w:rPr>
          <w:t>To:</w:t>
        </w:r>
      </w:ins>
    </w:p>
    <w:p w:rsidR="00C27F98" w:rsidRPr="00C27F98" w:rsidRDefault="00C27F98" w:rsidP="00C27F98">
      <w:pPr>
        <w:shd w:val="clear" w:color="auto" w:fill="F7F7F7"/>
        <w:spacing w:after="318" w:line="240" w:lineRule="auto"/>
        <w:rPr>
          <w:ins w:id="2" w:author="Unknown"/>
          <w:rFonts w:ascii="open sans" w:eastAsia="Times New Roman" w:hAnsi="open sans" w:cs="Times New Roman"/>
          <w:color w:val="585858"/>
          <w:sz w:val="28"/>
          <w:szCs w:val="28"/>
        </w:rPr>
      </w:pPr>
      <w:ins w:id="3" w:author="Unknown">
        <w:r w:rsidRPr="00C27F98">
          <w:rPr>
            <w:rFonts w:ascii="open sans" w:eastAsia="Times New Roman" w:hAnsi="open sans" w:cs="Times New Roman"/>
            <w:color w:val="585858"/>
            <w:sz w:val="28"/>
            <w:szCs w:val="28"/>
          </w:rPr>
          <w:t>Undersecretaries</w:t>
        </w:r>
        <w:r w:rsidRPr="00C27F98">
          <w:rPr>
            <w:rFonts w:ascii="open sans" w:eastAsia="Times New Roman" w:hAnsi="open sans" w:cs="Times New Roman"/>
            <w:color w:val="585858"/>
            <w:sz w:val="28"/>
            <w:szCs w:val="28"/>
          </w:rPr>
          <w:br/>
          <w:t>Assistant Secretaries</w:t>
        </w:r>
        <w:r w:rsidRPr="00C27F98">
          <w:rPr>
            <w:rFonts w:ascii="open sans" w:eastAsia="Times New Roman" w:hAnsi="open sans" w:cs="Times New Roman"/>
            <w:color w:val="585858"/>
            <w:sz w:val="28"/>
            <w:szCs w:val="28"/>
          </w:rPr>
          <w:br/>
          <w:t>Bureau and Service Directors</w:t>
        </w:r>
        <w:r w:rsidRPr="00C27F98">
          <w:rPr>
            <w:rFonts w:ascii="open sans" w:eastAsia="Times New Roman" w:hAnsi="open sans" w:cs="Times New Roman"/>
            <w:color w:val="585858"/>
            <w:sz w:val="28"/>
            <w:szCs w:val="28"/>
          </w:rPr>
          <w:br/>
          <w:t>Regional Directors</w:t>
        </w:r>
        <w:r w:rsidRPr="00C27F98">
          <w:rPr>
            <w:rFonts w:ascii="open sans" w:eastAsia="Times New Roman" w:hAnsi="open sans" w:cs="Times New Roman"/>
            <w:color w:val="585858"/>
            <w:sz w:val="28"/>
            <w:szCs w:val="28"/>
          </w:rPr>
          <w:br/>
          <w:t>Schools Division Superintendents</w:t>
        </w:r>
        <w:r w:rsidRPr="00C27F98">
          <w:rPr>
            <w:rFonts w:ascii="open sans" w:eastAsia="Times New Roman" w:hAnsi="open sans" w:cs="Times New Roman"/>
            <w:color w:val="585858"/>
            <w:sz w:val="28"/>
            <w:szCs w:val="28"/>
          </w:rPr>
          <w:br/>
          <w:t>Public and Private Kindergarten and Elementary School Heads</w:t>
        </w:r>
        <w:r w:rsidRPr="00C27F98">
          <w:rPr>
            <w:rFonts w:ascii="open sans" w:eastAsia="Times New Roman" w:hAnsi="open sans" w:cs="Times New Roman"/>
            <w:color w:val="585858"/>
            <w:sz w:val="28"/>
            <w:szCs w:val="28"/>
          </w:rPr>
          <w:br/>
          <w:t>All Others Concerned</w:t>
        </w:r>
      </w:ins>
    </w:p>
    <w:p w:rsidR="00C27F98" w:rsidRPr="00C27F98" w:rsidRDefault="00C27F98" w:rsidP="00C27F98">
      <w:pPr>
        <w:shd w:val="clear" w:color="auto" w:fill="F7F7F7"/>
        <w:spacing w:after="318" w:line="240" w:lineRule="auto"/>
        <w:rPr>
          <w:ins w:id="4" w:author="Unknown"/>
          <w:rFonts w:ascii="open sans" w:eastAsia="Times New Roman" w:hAnsi="open sans" w:cs="Times New Roman"/>
          <w:color w:val="585858"/>
          <w:sz w:val="28"/>
          <w:szCs w:val="28"/>
        </w:rPr>
      </w:pPr>
      <w:ins w:id="5" w:author="Unknown">
        <w:r w:rsidRPr="00C27F98">
          <w:rPr>
            <w:rFonts w:ascii="open sans" w:eastAsia="Times New Roman" w:hAnsi="open sans" w:cs="Times New Roman"/>
            <w:color w:val="585858"/>
            <w:sz w:val="28"/>
            <w:szCs w:val="28"/>
          </w:rPr>
          <w:t>1. Republic Act No. (RA) 10157, or the Kindergarten Education Act of 2012, declares that it shall be the policy of the State to provide equal opportunities for all children to avail of accessible mandatory and compulsory kindergarten education.</w:t>
        </w:r>
      </w:ins>
    </w:p>
    <w:p w:rsidR="00C27F98" w:rsidRPr="00C27F98" w:rsidRDefault="00C27F98" w:rsidP="00C27F98">
      <w:pPr>
        <w:shd w:val="clear" w:color="auto" w:fill="F7F7F7"/>
        <w:spacing w:after="318" w:line="240" w:lineRule="auto"/>
        <w:rPr>
          <w:ins w:id="6" w:author="Unknown"/>
          <w:rFonts w:ascii="open sans" w:eastAsia="Times New Roman" w:hAnsi="open sans" w:cs="Times New Roman"/>
          <w:color w:val="585858"/>
          <w:sz w:val="28"/>
          <w:szCs w:val="28"/>
        </w:rPr>
      </w:pPr>
      <w:ins w:id="7" w:author="Unknown">
        <w:r w:rsidRPr="00C27F98">
          <w:rPr>
            <w:rFonts w:ascii="open sans" w:eastAsia="Times New Roman" w:hAnsi="open sans" w:cs="Times New Roman"/>
            <w:color w:val="585858"/>
            <w:sz w:val="28"/>
            <w:szCs w:val="28"/>
          </w:rPr>
          <w:lastRenderedPageBreak/>
          <w:t xml:space="preserve">2. RA 10157 and RA 10533, or the Enhanced Basic Education Act of 2013, </w:t>
        </w:r>
        <w:proofErr w:type="gramStart"/>
        <w:r w:rsidRPr="00C27F98">
          <w:rPr>
            <w:rFonts w:ascii="open sans" w:eastAsia="Times New Roman" w:hAnsi="open sans" w:cs="Times New Roman"/>
            <w:color w:val="585858"/>
            <w:sz w:val="28"/>
            <w:szCs w:val="28"/>
          </w:rPr>
          <w:t>provide</w:t>
        </w:r>
        <w:proofErr w:type="gramEnd"/>
        <w:r w:rsidRPr="00C27F98">
          <w:rPr>
            <w:rFonts w:ascii="open sans" w:eastAsia="Times New Roman" w:hAnsi="open sans" w:cs="Times New Roman"/>
            <w:color w:val="585858"/>
            <w:sz w:val="28"/>
            <w:szCs w:val="28"/>
          </w:rPr>
          <w:t xml:space="preserve"> that kindergarten education shall mean “one year of preparatory education for children at least five (5) years old as a prerequisite for Grade 1.”</w:t>
        </w:r>
      </w:ins>
    </w:p>
    <w:p w:rsidR="00C27F98" w:rsidRPr="00C27F98" w:rsidRDefault="00C27F98" w:rsidP="00C27F98">
      <w:pPr>
        <w:shd w:val="clear" w:color="auto" w:fill="F7F7F7"/>
        <w:spacing w:after="318" w:line="240" w:lineRule="auto"/>
        <w:rPr>
          <w:ins w:id="8" w:author="Unknown"/>
          <w:rFonts w:ascii="open sans" w:eastAsia="Times New Roman" w:hAnsi="open sans" w:cs="Times New Roman"/>
          <w:color w:val="585858"/>
          <w:sz w:val="28"/>
          <w:szCs w:val="28"/>
        </w:rPr>
      </w:pPr>
      <w:ins w:id="9" w:author="Unknown">
        <w:r w:rsidRPr="00C27F98">
          <w:rPr>
            <w:rFonts w:ascii="open sans" w:eastAsia="Times New Roman" w:hAnsi="open sans" w:cs="Times New Roman"/>
            <w:color w:val="585858"/>
            <w:sz w:val="28"/>
            <w:szCs w:val="28"/>
          </w:rPr>
          <w:t>3. The Department of Education (</w:t>
        </w:r>
        <w:proofErr w:type="spellStart"/>
        <w:r w:rsidRPr="00C27F98">
          <w:rPr>
            <w:rFonts w:ascii="open sans" w:eastAsia="Times New Roman" w:hAnsi="open sans" w:cs="Times New Roman"/>
            <w:color w:val="585858"/>
            <w:sz w:val="28"/>
            <w:szCs w:val="28"/>
          </w:rPr>
          <w:t>DepEd</w:t>
        </w:r>
        <w:proofErr w:type="spellEnd"/>
        <w:r w:rsidRPr="00C27F98">
          <w:rPr>
            <w:rFonts w:ascii="open sans" w:eastAsia="Times New Roman" w:hAnsi="open sans" w:cs="Times New Roman"/>
            <w:color w:val="585858"/>
            <w:sz w:val="28"/>
            <w:szCs w:val="28"/>
          </w:rPr>
          <w:t xml:space="preserve">) is vested, under RA 10157, with the authority to regulate the organization, operation and/or implementation of the kindergarten education program of both public and private schools. The </w:t>
        </w:r>
        <w:proofErr w:type="spellStart"/>
        <w:r w:rsidRPr="00C27F98">
          <w:rPr>
            <w:rFonts w:ascii="open sans" w:eastAsia="Times New Roman" w:hAnsi="open sans" w:cs="Times New Roman"/>
            <w:color w:val="585858"/>
            <w:sz w:val="28"/>
            <w:szCs w:val="28"/>
          </w:rPr>
          <w:t>DepEd</w:t>
        </w:r>
        <w:proofErr w:type="spellEnd"/>
        <w:r w:rsidRPr="00C27F98">
          <w:rPr>
            <w:rFonts w:ascii="open sans" w:eastAsia="Times New Roman" w:hAnsi="open sans" w:cs="Times New Roman"/>
            <w:color w:val="585858"/>
            <w:sz w:val="28"/>
            <w:szCs w:val="28"/>
          </w:rPr>
          <w:t xml:space="preserve"> is further charged with the function to oversee and supervise the organization, operation and implementation of the kindergarten education program and exercise authority over the operation of private kindergarten institutions.</w:t>
        </w:r>
      </w:ins>
    </w:p>
    <w:p w:rsidR="00C27F98" w:rsidRPr="00C27F98" w:rsidRDefault="00C27F98" w:rsidP="00C27F98">
      <w:pPr>
        <w:shd w:val="clear" w:color="auto" w:fill="F7F7F7"/>
        <w:spacing w:after="318" w:line="240" w:lineRule="auto"/>
        <w:rPr>
          <w:ins w:id="10" w:author="Unknown"/>
          <w:rFonts w:ascii="open sans" w:eastAsia="Times New Roman" w:hAnsi="open sans" w:cs="Times New Roman"/>
          <w:color w:val="585858"/>
          <w:sz w:val="28"/>
          <w:szCs w:val="28"/>
        </w:rPr>
      </w:pPr>
      <w:ins w:id="11" w:author="Unknown">
        <w:r w:rsidRPr="00C27F98">
          <w:rPr>
            <w:rFonts w:ascii="open sans" w:eastAsia="Times New Roman" w:hAnsi="open sans" w:cs="Times New Roman"/>
            <w:color w:val="585858"/>
            <w:sz w:val="28"/>
            <w:szCs w:val="28"/>
          </w:rPr>
          <w:t>4. The kindergarten curriculum is designed to respond to the holistic developmental needs of five (5) year old learners along socio-emotional, values, physical health and motor, aesthetic/creative, mathematics, understanding of the physical and natural environment, language, literacy, and communication. Moreover, the first quarter of the curriculum is designed to strengthen the learners’ preparation to meet the Kindergarten learning standards.</w:t>
        </w:r>
      </w:ins>
    </w:p>
    <w:p w:rsidR="00C27F98" w:rsidRPr="00C27F98" w:rsidRDefault="00C27F98" w:rsidP="00C27F98">
      <w:pPr>
        <w:shd w:val="clear" w:color="auto" w:fill="F7F7F7"/>
        <w:spacing w:after="318" w:line="240" w:lineRule="auto"/>
        <w:rPr>
          <w:ins w:id="12" w:author="Unknown"/>
          <w:rFonts w:ascii="open sans" w:eastAsia="Times New Roman" w:hAnsi="open sans" w:cs="Times New Roman"/>
          <w:color w:val="585858"/>
          <w:sz w:val="28"/>
          <w:szCs w:val="28"/>
        </w:rPr>
      </w:pPr>
      <w:ins w:id="13" w:author="Unknown">
        <w:r w:rsidRPr="00C27F98">
          <w:rPr>
            <w:rFonts w:ascii="open sans" w:eastAsia="Times New Roman" w:hAnsi="open sans" w:cs="Times New Roman"/>
            <w:color w:val="585858"/>
            <w:sz w:val="28"/>
            <w:szCs w:val="28"/>
          </w:rPr>
          <w:t xml:space="preserve">5. In view of the foregoing considerations, the Department hereby issues this Order clarifying the applicability of </w:t>
        </w:r>
        <w:proofErr w:type="spellStart"/>
        <w:r w:rsidRPr="00C27F98">
          <w:rPr>
            <w:rFonts w:ascii="open sans" w:eastAsia="Times New Roman" w:hAnsi="open sans" w:cs="Times New Roman"/>
            <w:color w:val="585858"/>
            <w:sz w:val="28"/>
            <w:szCs w:val="28"/>
          </w:rPr>
          <w:t>DepEd</w:t>
        </w:r>
        <w:proofErr w:type="spellEnd"/>
        <w:r w:rsidRPr="00C27F98">
          <w:rPr>
            <w:rFonts w:ascii="open sans" w:eastAsia="Times New Roman" w:hAnsi="open sans" w:cs="Times New Roman"/>
            <w:color w:val="585858"/>
            <w:sz w:val="28"/>
            <w:szCs w:val="28"/>
          </w:rPr>
          <w:t xml:space="preserve"> Order No. 47, s. 2016, or the </w:t>
        </w:r>
        <w:r w:rsidRPr="00C27F98">
          <w:rPr>
            <w:rFonts w:ascii="open sans" w:eastAsia="Times New Roman" w:hAnsi="open sans" w:cs="Times New Roman"/>
            <w:color w:val="585858"/>
            <w:sz w:val="28"/>
            <w:szCs w:val="28"/>
          </w:rPr>
          <w:fldChar w:fldCharType="begin"/>
        </w:r>
        <w:r w:rsidRPr="00C27F98">
          <w:rPr>
            <w:rFonts w:ascii="open sans" w:eastAsia="Times New Roman" w:hAnsi="open sans" w:cs="Times New Roman"/>
            <w:color w:val="585858"/>
            <w:sz w:val="28"/>
            <w:szCs w:val="28"/>
          </w:rPr>
          <w:instrText xml:space="preserve"> HYPERLINK "https://www.teacherph.com/omnibus-policy-kindergarten-education/" </w:instrText>
        </w:r>
        <w:r w:rsidRPr="00C27F98">
          <w:rPr>
            <w:rFonts w:ascii="open sans" w:eastAsia="Times New Roman" w:hAnsi="open sans" w:cs="Times New Roman"/>
            <w:color w:val="585858"/>
            <w:sz w:val="28"/>
            <w:szCs w:val="28"/>
          </w:rPr>
          <w:fldChar w:fldCharType="separate"/>
        </w:r>
        <w:r w:rsidRPr="00C27F98">
          <w:rPr>
            <w:rFonts w:ascii="open sans" w:eastAsia="Times New Roman" w:hAnsi="open sans" w:cs="Times New Roman"/>
            <w:color w:val="0A9E01"/>
            <w:sz w:val="28"/>
          </w:rPr>
          <w:t>Omnibus Policy on Kindergarten Education</w:t>
        </w:r>
        <w:r w:rsidRPr="00C27F98">
          <w:rPr>
            <w:rFonts w:ascii="open sans" w:eastAsia="Times New Roman" w:hAnsi="open sans" w:cs="Times New Roman"/>
            <w:color w:val="585858"/>
            <w:sz w:val="28"/>
            <w:szCs w:val="28"/>
          </w:rPr>
          <w:fldChar w:fldCharType="end"/>
        </w:r>
        <w:r w:rsidRPr="00C27F98">
          <w:rPr>
            <w:rFonts w:ascii="open sans" w:eastAsia="Times New Roman" w:hAnsi="open sans" w:cs="Times New Roman"/>
            <w:color w:val="585858"/>
            <w:sz w:val="28"/>
            <w:szCs w:val="28"/>
          </w:rPr>
          <w:t>, to both public and private schools, thereby amending said Order to read as follows:</w:t>
        </w:r>
      </w:ins>
    </w:p>
    <w:p w:rsidR="00C27F98" w:rsidRPr="00C27F98" w:rsidRDefault="00C27F98" w:rsidP="00C27F98">
      <w:pPr>
        <w:shd w:val="clear" w:color="auto" w:fill="F7F7F7"/>
        <w:spacing w:after="318" w:line="240" w:lineRule="auto"/>
        <w:rPr>
          <w:ins w:id="14" w:author="Unknown"/>
          <w:rFonts w:ascii="open sans" w:eastAsia="Times New Roman" w:hAnsi="open sans" w:cs="Times New Roman"/>
          <w:color w:val="585858"/>
          <w:sz w:val="28"/>
          <w:szCs w:val="28"/>
        </w:rPr>
      </w:pPr>
      <w:r>
        <w:rPr>
          <w:rFonts w:ascii="open sans" w:eastAsia="Times New Roman" w:hAnsi="open sans" w:cs="Times New Roman"/>
          <w:noProof/>
          <w:color w:val="585858"/>
          <w:sz w:val="28"/>
          <w:szCs w:val="28"/>
        </w:rPr>
        <w:lastRenderedPageBreak/>
        <w:drawing>
          <wp:inline distT="0" distB="0" distL="0" distR="0">
            <wp:extent cx="9749790" cy="6496050"/>
            <wp:effectExtent l="19050" t="0" r="3810" b="0"/>
            <wp:docPr id="1" name="Picture 1" descr="Cut-Off Age Policy for Kinder and Grade One Enroll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t-Off Age Policy for Kinder and Grade One Enrollees"/>
                    <pic:cNvPicPr>
                      <a:picLocks noChangeAspect="1" noChangeArrowheads="1"/>
                    </pic:cNvPicPr>
                  </pic:nvPicPr>
                  <pic:blipFill>
                    <a:blip r:embed="rId5"/>
                    <a:srcRect/>
                    <a:stretch>
                      <a:fillRect/>
                    </a:stretch>
                  </pic:blipFill>
                  <pic:spPr bwMode="auto">
                    <a:xfrm>
                      <a:off x="0" y="0"/>
                      <a:ext cx="9749790" cy="6496050"/>
                    </a:xfrm>
                    <a:prstGeom prst="rect">
                      <a:avLst/>
                    </a:prstGeom>
                    <a:noFill/>
                    <a:ln w="9525">
                      <a:noFill/>
                      <a:miter lim="800000"/>
                      <a:headEnd/>
                      <a:tailEnd/>
                    </a:ln>
                  </pic:spPr>
                </pic:pic>
              </a:graphicData>
            </a:graphic>
          </wp:inline>
        </w:drawing>
      </w:r>
    </w:p>
    <w:p w:rsidR="00C27F98" w:rsidRPr="00C27F98" w:rsidRDefault="00C27F98" w:rsidP="00C27F98">
      <w:pPr>
        <w:shd w:val="clear" w:color="auto" w:fill="F7F7F7"/>
        <w:spacing w:after="318" w:line="240" w:lineRule="auto"/>
        <w:rPr>
          <w:ins w:id="15" w:author="Unknown"/>
          <w:rFonts w:ascii="open sans" w:eastAsia="Times New Roman" w:hAnsi="open sans" w:cs="Times New Roman"/>
          <w:color w:val="585858"/>
          <w:sz w:val="28"/>
          <w:szCs w:val="28"/>
        </w:rPr>
      </w:pPr>
      <w:ins w:id="16" w:author="Unknown">
        <w:r w:rsidRPr="00C27F98">
          <w:rPr>
            <w:rFonts w:ascii="open sans" w:eastAsia="Times New Roman" w:hAnsi="open sans" w:cs="Times New Roman"/>
            <w:color w:val="585858"/>
            <w:sz w:val="28"/>
            <w:szCs w:val="28"/>
          </w:rPr>
          <w:t>A. Item VI. 15</w:t>
        </w:r>
        <w:proofErr w:type="gramStart"/>
        <w:r w:rsidRPr="00C27F98">
          <w:rPr>
            <w:rFonts w:ascii="open sans" w:eastAsia="Times New Roman" w:hAnsi="open sans" w:cs="Times New Roman"/>
            <w:color w:val="585858"/>
            <w:sz w:val="28"/>
            <w:szCs w:val="28"/>
          </w:rPr>
          <w:t>.A</w:t>
        </w:r>
        <w:proofErr w:type="gramEnd"/>
        <w:r w:rsidRPr="00C27F98">
          <w:rPr>
            <w:rFonts w:ascii="open sans" w:eastAsia="Times New Roman" w:hAnsi="open sans" w:cs="Times New Roman"/>
            <w:color w:val="585858"/>
            <w:sz w:val="28"/>
            <w:szCs w:val="28"/>
          </w:rPr>
          <w:t xml:space="preserve"> of the enclosure to </w:t>
        </w:r>
        <w:proofErr w:type="spellStart"/>
        <w:r w:rsidRPr="00C27F98">
          <w:rPr>
            <w:rFonts w:ascii="open sans" w:eastAsia="Times New Roman" w:hAnsi="open sans" w:cs="Times New Roman"/>
            <w:color w:val="585858"/>
            <w:sz w:val="28"/>
            <w:szCs w:val="28"/>
          </w:rPr>
          <w:t>DepEd</w:t>
        </w:r>
        <w:proofErr w:type="spellEnd"/>
        <w:r w:rsidRPr="00C27F98">
          <w:rPr>
            <w:rFonts w:ascii="open sans" w:eastAsia="Times New Roman" w:hAnsi="open sans" w:cs="Times New Roman"/>
            <w:color w:val="585858"/>
            <w:sz w:val="28"/>
            <w:szCs w:val="28"/>
          </w:rPr>
          <w:t xml:space="preserve"> Order No. 47, s. 2016 is hereby amended to read as follows:</w:t>
        </w:r>
      </w:ins>
    </w:p>
    <w:p w:rsidR="00C27F98" w:rsidRPr="00C27F98" w:rsidRDefault="00C27F98" w:rsidP="00C27F98">
      <w:pPr>
        <w:shd w:val="clear" w:color="auto" w:fill="F7F7F7"/>
        <w:spacing w:after="318" w:line="240" w:lineRule="auto"/>
        <w:rPr>
          <w:ins w:id="17" w:author="Unknown"/>
          <w:rFonts w:ascii="open sans" w:eastAsia="Times New Roman" w:hAnsi="open sans" w:cs="Times New Roman"/>
          <w:color w:val="585858"/>
          <w:sz w:val="28"/>
          <w:szCs w:val="28"/>
        </w:rPr>
      </w:pPr>
      <w:ins w:id="18" w:author="Unknown">
        <w:r w:rsidRPr="00C27F98">
          <w:rPr>
            <w:rFonts w:ascii="open sans" w:eastAsia="Times New Roman" w:hAnsi="open sans" w:cs="Times New Roman"/>
            <w:b/>
            <w:bCs/>
            <w:color w:val="585858"/>
            <w:sz w:val="28"/>
          </w:rPr>
          <w:t>“VI. Enrolment Procedures</w:t>
        </w:r>
      </w:ins>
    </w:p>
    <w:p w:rsidR="00C27F98" w:rsidRPr="00C27F98" w:rsidRDefault="00C27F98" w:rsidP="00C27F98">
      <w:pPr>
        <w:shd w:val="clear" w:color="auto" w:fill="F7F7F7"/>
        <w:spacing w:after="318" w:line="240" w:lineRule="auto"/>
        <w:rPr>
          <w:ins w:id="19" w:author="Unknown"/>
          <w:rFonts w:ascii="open sans" w:eastAsia="Times New Roman" w:hAnsi="open sans" w:cs="Times New Roman"/>
          <w:color w:val="585858"/>
          <w:sz w:val="28"/>
          <w:szCs w:val="28"/>
        </w:rPr>
      </w:pPr>
      <w:ins w:id="20" w:author="Unknown">
        <w:r w:rsidRPr="00C27F98">
          <w:rPr>
            <w:rFonts w:ascii="open sans" w:eastAsia="Times New Roman" w:hAnsi="open sans" w:cs="Times New Roman"/>
            <w:color w:val="585858"/>
            <w:sz w:val="28"/>
            <w:szCs w:val="28"/>
          </w:rPr>
          <w:lastRenderedPageBreak/>
          <w:t>15. All Regional Directors, Schools Division Superintendents, and School Heads of both public and private schools are directed to accept children in accordance with the following guidelines:</w:t>
        </w:r>
      </w:ins>
    </w:p>
    <w:p w:rsidR="00C27F98" w:rsidRPr="00C27F98" w:rsidRDefault="00C27F98" w:rsidP="00C27F98">
      <w:pPr>
        <w:shd w:val="clear" w:color="auto" w:fill="F7F7F7"/>
        <w:spacing w:after="318" w:line="240" w:lineRule="auto"/>
        <w:rPr>
          <w:ins w:id="21" w:author="Unknown"/>
          <w:rFonts w:ascii="open sans" w:eastAsia="Times New Roman" w:hAnsi="open sans" w:cs="Times New Roman"/>
          <w:color w:val="585858"/>
          <w:sz w:val="28"/>
          <w:szCs w:val="28"/>
        </w:rPr>
      </w:pPr>
      <w:ins w:id="22" w:author="Unknown">
        <w:r w:rsidRPr="00C27F98">
          <w:rPr>
            <w:rFonts w:ascii="open sans" w:eastAsia="Times New Roman" w:hAnsi="open sans" w:cs="Times New Roman"/>
            <w:color w:val="585858"/>
            <w:sz w:val="28"/>
            <w:szCs w:val="28"/>
          </w:rPr>
          <w:t>A. Age qualification for Kindergarten learners in </w:t>
        </w:r>
        <w:r w:rsidRPr="00C27F98">
          <w:rPr>
            <w:rFonts w:ascii="open sans" w:eastAsia="Times New Roman" w:hAnsi="open sans" w:cs="Times New Roman"/>
            <w:b/>
            <w:bCs/>
            <w:color w:val="585858"/>
            <w:sz w:val="28"/>
          </w:rPr>
          <w:t>both public and private schools</w:t>
        </w:r>
        <w:r w:rsidRPr="00C27F98">
          <w:rPr>
            <w:rFonts w:ascii="open sans" w:eastAsia="Times New Roman" w:hAnsi="open sans" w:cs="Times New Roman"/>
            <w:color w:val="585858"/>
            <w:sz w:val="28"/>
            <w:szCs w:val="28"/>
          </w:rPr>
          <w:t> should be five (5) years old by June 1 of every calendar year. However, the school may consider learners entering Kindergarten who will turn five (5) years old by the end of August on the condition that the </w:t>
        </w:r>
        <w:r w:rsidRPr="00C27F98">
          <w:rPr>
            <w:rFonts w:ascii="open sans" w:eastAsia="Times New Roman" w:hAnsi="open sans" w:cs="Times New Roman"/>
            <w:b/>
            <w:bCs/>
            <w:color w:val="585858"/>
            <w:sz w:val="28"/>
          </w:rPr>
          <w:t>Philippine Early Childhood Development (ECD) Checklist</w:t>
        </w:r>
        <w:r w:rsidRPr="00C27F98">
          <w:rPr>
            <w:rFonts w:ascii="open sans" w:eastAsia="Times New Roman" w:hAnsi="open sans" w:cs="Times New Roman"/>
            <w:color w:val="585858"/>
            <w:sz w:val="28"/>
            <w:szCs w:val="28"/>
          </w:rPr>
          <w:t> must be administered to the learner prior to the start of the opening of the school year, to ensure that the learner is capable of meeting the expectations of the grade level. Parents may provide documentation and/or certification of the learner’s previous Early Childhood Education (ECE) experiences (i.e., preschool, day care, pre-Kindergarten) in addition to the results of the Philippine ECD Checklist.</w:t>
        </w:r>
      </w:ins>
    </w:p>
    <w:p w:rsidR="00C27F98" w:rsidRPr="00C27F98" w:rsidRDefault="00C27F98" w:rsidP="00C27F98">
      <w:pPr>
        <w:shd w:val="clear" w:color="auto" w:fill="F7F7F7"/>
        <w:spacing w:after="318" w:line="240" w:lineRule="auto"/>
        <w:rPr>
          <w:ins w:id="23" w:author="Unknown"/>
          <w:rFonts w:ascii="open sans" w:eastAsia="Times New Roman" w:hAnsi="open sans" w:cs="Times New Roman"/>
          <w:color w:val="585858"/>
          <w:sz w:val="28"/>
          <w:szCs w:val="28"/>
        </w:rPr>
      </w:pPr>
      <w:ins w:id="24" w:author="Unknown">
        <w:r w:rsidRPr="00C27F98">
          <w:rPr>
            <w:rFonts w:ascii="open sans" w:eastAsia="Times New Roman" w:hAnsi="open sans" w:cs="Times New Roman"/>
            <w:b/>
            <w:bCs/>
            <w:color w:val="585858"/>
            <w:sz w:val="28"/>
          </w:rPr>
          <w:t>For schools commencing their school year beyond June, the requirement that Kindergarten learners should be five (5) years old by June 1 and the extension period ending on August 31 shall be adjusted. For schools commencing their school year in July, Kindergarten learners should be five (5) years old by July 1 and the extension period shall be until September 30. For schools commencing their school year in August, Kindergarten learners should be five (5) years old by August 1 and the extension period shall be until October 31.”</w:t>
        </w:r>
      </w:ins>
    </w:p>
    <w:p w:rsidR="00C27F98" w:rsidRPr="00C27F98" w:rsidRDefault="00C27F98" w:rsidP="00C27F98">
      <w:pPr>
        <w:shd w:val="clear" w:color="auto" w:fill="F7F7F7"/>
        <w:spacing w:line="240" w:lineRule="auto"/>
        <w:rPr>
          <w:ins w:id="25" w:author="Unknown"/>
          <w:rFonts w:ascii="open sans" w:eastAsia="Times New Roman" w:hAnsi="open sans" w:cs="Times New Roman"/>
          <w:caps/>
          <w:color w:val="585858"/>
          <w:sz w:val="28"/>
          <w:szCs w:val="28"/>
        </w:rPr>
      </w:pPr>
      <w:ins w:id="26" w:author="Unknown">
        <w:r w:rsidRPr="00C27F98">
          <w:rPr>
            <w:rFonts w:ascii="roboto" w:eastAsia="Times New Roman" w:hAnsi="roboto" w:cs="Times New Roman"/>
            <w:caps/>
            <w:color w:val="2D2D2D"/>
            <w:sz w:val="28"/>
          </w:rPr>
          <w:t>MORE FROM TEACHERPH</w:t>
        </w:r>
      </w:ins>
    </w:p>
    <w:p w:rsidR="00C27F98" w:rsidRPr="00C27F98" w:rsidRDefault="00C27F98" w:rsidP="00C27F98">
      <w:pPr>
        <w:shd w:val="clear" w:color="auto" w:fill="F7F7F7"/>
        <w:spacing w:after="112" w:line="240" w:lineRule="auto"/>
        <w:rPr>
          <w:ins w:id="27" w:author="Unknown"/>
          <w:rFonts w:ascii="open sans" w:eastAsia="Times New Roman" w:hAnsi="open sans" w:cs="Times New Roman"/>
          <w:color w:val="585858"/>
          <w:sz w:val="28"/>
          <w:szCs w:val="28"/>
        </w:rPr>
      </w:pPr>
      <w:ins w:id="28" w:author="Unknown">
        <w:r w:rsidRPr="00C27F98">
          <w:rPr>
            <w:rFonts w:ascii="roboto" w:eastAsia="Times New Roman" w:hAnsi="roboto" w:cs="Times New Roman"/>
            <w:caps/>
            <w:color w:val="585858"/>
          </w:rPr>
          <w:fldChar w:fldCharType="begin"/>
        </w:r>
        <w:r w:rsidRPr="00C27F98">
          <w:rPr>
            <w:rFonts w:ascii="roboto" w:eastAsia="Times New Roman" w:hAnsi="roboto" w:cs="Times New Roman"/>
            <w:caps/>
            <w:color w:val="585858"/>
          </w:rPr>
          <w:instrText xml:space="preserve"> HYPERLINK "https://www.teacherph.com/category/issuances/deped-order/" </w:instrText>
        </w:r>
        <w:r w:rsidRPr="00C27F98">
          <w:rPr>
            <w:rFonts w:ascii="roboto" w:eastAsia="Times New Roman" w:hAnsi="roboto" w:cs="Times New Roman"/>
            <w:caps/>
            <w:color w:val="585858"/>
          </w:rPr>
          <w:fldChar w:fldCharType="separate"/>
        </w:r>
        <w:r w:rsidRPr="00C27F98">
          <w:rPr>
            <w:rFonts w:ascii="roboto" w:eastAsia="Times New Roman" w:hAnsi="roboto" w:cs="Times New Roman"/>
            <w:caps/>
            <w:color w:val="0000FF"/>
          </w:rPr>
          <w:t>DEPED ORDER</w:t>
        </w:r>
        <w:r w:rsidRPr="00C27F98">
          <w:rPr>
            <w:rFonts w:ascii="roboto" w:eastAsia="Times New Roman" w:hAnsi="roboto" w:cs="Times New Roman"/>
            <w:caps/>
            <w:color w:val="585858"/>
          </w:rPr>
          <w:fldChar w:fldCharType="end"/>
        </w:r>
      </w:ins>
    </w:p>
    <w:p w:rsidR="00C27F98" w:rsidRPr="00C27F98" w:rsidRDefault="00C27F98" w:rsidP="00C27F98">
      <w:pPr>
        <w:shd w:val="clear" w:color="auto" w:fill="F7F7F7"/>
        <w:spacing w:after="0" w:line="374" w:lineRule="atLeast"/>
        <w:rPr>
          <w:ins w:id="29" w:author="Unknown"/>
          <w:rFonts w:ascii="roboto" w:eastAsia="Times New Roman" w:hAnsi="roboto" w:cs="Times New Roman"/>
          <w:color w:val="383838"/>
          <w:sz w:val="26"/>
          <w:szCs w:val="26"/>
        </w:rPr>
      </w:pPr>
      <w:ins w:id="30" w:author="Unknown">
        <w:r w:rsidRPr="00C27F98">
          <w:rPr>
            <w:rFonts w:ascii="roboto" w:eastAsia="Times New Roman" w:hAnsi="roboto" w:cs="Times New Roman"/>
            <w:color w:val="383838"/>
            <w:sz w:val="26"/>
            <w:szCs w:val="26"/>
          </w:rPr>
          <w:fldChar w:fldCharType="begin"/>
        </w:r>
        <w:r w:rsidRPr="00C27F98">
          <w:rPr>
            <w:rFonts w:ascii="roboto" w:eastAsia="Times New Roman" w:hAnsi="roboto" w:cs="Times New Roman"/>
            <w:color w:val="383838"/>
            <w:sz w:val="26"/>
            <w:szCs w:val="26"/>
          </w:rPr>
          <w:instrText xml:space="preserve"> HYPERLINK "https://www.teacherph.com/early-language-literacy-and-numeracy-program-funds/" </w:instrText>
        </w:r>
        <w:r w:rsidRPr="00C27F98">
          <w:rPr>
            <w:rFonts w:ascii="roboto" w:eastAsia="Times New Roman" w:hAnsi="roboto" w:cs="Times New Roman"/>
            <w:color w:val="383838"/>
            <w:sz w:val="26"/>
            <w:szCs w:val="26"/>
          </w:rPr>
          <w:fldChar w:fldCharType="separate"/>
        </w:r>
        <w:r w:rsidRPr="00C27F98">
          <w:rPr>
            <w:rFonts w:ascii="roboto" w:eastAsia="Times New Roman" w:hAnsi="roboto" w:cs="Times New Roman"/>
            <w:color w:val="0000FF"/>
            <w:sz w:val="26"/>
          </w:rPr>
          <w:t>Early Language Literacy and Numeracy Program Funds</w:t>
        </w:r>
        <w:r w:rsidRPr="00C27F98">
          <w:rPr>
            <w:rFonts w:ascii="roboto" w:eastAsia="Times New Roman" w:hAnsi="roboto" w:cs="Times New Roman"/>
            <w:color w:val="383838"/>
            <w:sz w:val="26"/>
            <w:szCs w:val="26"/>
          </w:rPr>
          <w:fldChar w:fldCharType="end"/>
        </w:r>
      </w:ins>
    </w:p>
    <w:p w:rsidR="00C27F98" w:rsidRPr="00C27F98" w:rsidRDefault="00C27F98" w:rsidP="00C27F98">
      <w:pPr>
        <w:shd w:val="clear" w:color="auto" w:fill="F7F7F7"/>
        <w:spacing w:after="0" w:line="240" w:lineRule="auto"/>
        <w:rPr>
          <w:ins w:id="31" w:author="Unknown"/>
          <w:rFonts w:ascii="open sans" w:eastAsia="Times New Roman" w:hAnsi="open sans" w:cs="Times New Roman"/>
          <w:color w:val="ADB5BD"/>
        </w:rPr>
      </w:pPr>
      <w:ins w:id="32" w:author="Unknown">
        <w:r w:rsidRPr="00C27F98">
          <w:rPr>
            <w:rFonts w:ascii="open sans" w:eastAsia="Times New Roman" w:hAnsi="open sans" w:cs="Times New Roman"/>
            <w:color w:val="ADB5BD"/>
          </w:rPr>
          <w:t>May 23, 2018</w:t>
        </w:r>
      </w:ins>
    </w:p>
    <w:p w:rsidR="00C27F98" w:rsidRPr="00C27F98" w:rsidRDefault="00C27F98" w:rsidP="00C27F98">
      <w:pPr>
        <w:shd w:val="clear" w:color="auto" w:fill="F7F7F7"/>
        <w:spacing w:after="112" w:line="240" w:lineRule="auto"/>
        <w:rPr>
          <w:ins w:id="33" w:author="Unknown"/>
          <w:rFonts w:ascii="open sans" w:eastAsia="Times New Roman" w:hAnsi="open sans" w:cs="Times New Roman"/>
          <w:color w:val="585858"/>
          <w:sz w:val="28"/>
          <w:szCs w:val="28"/>
        </w:rPr>
      </w:pPr>
      <w:ins w:id="34" w:author="Unknown">
        <w:r w:rsidRPr="00C27F98">
          <w:rPr>
            <w:rFonts w:ascii="roboto" w:eastAsia="Times New Roman" w:hAnsi="roboto" w:cs="Times New Roman"/>
            <w:caps/>
            <w:color w:val="585858"/>
          </w:rPr>
          <w:fldChar w:fldCharType="begin"/>
        </w:r>
        <w:r w:rsidRPr="00C27F98">
          <w:rPr>
            <w:rFonts w:ascii="roboto" w:eastAsia="Times New Roman" w:hAnsi="roboto" w:cs="Times New Roman"/>
            <w:caps/>
            <w:color w:val="585858"/>
          </w:rPr>
          <w:instrText xml:space="preserve"> HYPERLINK "https://www.teacherph.com/category/issuances/deped-order/" </w:instrText>
        </w:r>
        <w:r w:rsidRPr="00C27F98">
          <w:rPr>
            <w:rFonts w:ascii="roboto" w:eastAsia="Times New Roman" w:hAnsi="roboto" w:cs="Times New Roman"/>
            <w:caps/>
            <w:color w:val="585858"/>
          </w:rPr>
          <w:fldChar w:fldCharType="separate"/>
        </w:r>
        <w:r w:rsidRPr="00C27F98">
          <w:rPr>
            <w:rFonts w:ascii="roboto" w:eastAsia="Times New Roman" w:hAnsi="roboto" w:cs="Times New Roman"/>
            <w:caps/>
            <w:color w:val="0000FF"/>
          </w:rPr>
          <w:t>DEPED ORDER</w:t>
        </w:r>
        <w:r w:rsidRPr="00C27F98">
          <w:rPr>
            <w:rFonts w:ascii="roboto" w:eastAsia="Times New Roman" w:hAnsi="roboto" w:cs="Times New Roman"/>
            <w:caps/>
            <w:color w:val="585858"/>
          </w:rPr>
          <w:fldChar w:fldCharType="end"/>
        </w:r>
      </w:ins>
    </w:p>
    <w:p w:rsidR="00C27F98" w:rsidRPr="00C27F98" w:rsidRDefault="00C27F98" w:rsidP="00C27F98">
      <w:pPr>
        <w:shd w:val="clear" w:color="auto" w:fill="F7F7F7"/>
        <w:spacing w:after="0" w:line="374" w:lineRule="atLeast"/>
        <w:rPr>
          <w:ins w:id="35" w:author="Unknown"/>
          <w:rFonts w:ascii="roboto" w:eastAsia="Times New Roman" w:hAnsi="roboto" w:cs="Times New Roman"/>
          <w:color w:val="383838"/>
          <w:sz w:val="26"/>
          <w:szCs w:val="26"/>
        </w:rPr>
      </w:pPr>
      <w:ins w:id="36" w:author="Unknown">
        <w:r w:rsidRPr="00C27F98">
          <w:rPr>
            <w:rFonts w:ascii="roboto" w:eastAsia="Times New Roman" w:hAnsi="roboto" w:cs="Times New Roman"/>
            <w:color w:val="383838"/>
            <w:sz w:val="26"/>
            <w:szCs w:val="26"/>
          </w:rPr>
          <w:fldChar w:fldCharType="begin"/>
        </w:r>
        <w:r w:rsidRPr="00C27F98">
          <w:rPr>
            <w:rFonts w:ascii="roboto" w:eastAsia="Times New Roman" w:hAnsi="roboto" w:cs="Times New Roman"/>
            <w:color w:val="383838"/>
            <w:sz w:val="26"/>
            <w:szCs w:val="26"/>
          </w:rPr>
          <w:instrText xml:space="preserve"> HYPERLINK "https://www.teacherph.com/promotion-compensation-als-implementers/" </w:instrText>
        </w:r>
        <w:r w:rsidRPr="00C27F98">
          <w:rPr>
            <w:rFonts w:ascii="roboto" w:eastAsia="Times New Roman" w:hAnsi="roboto" w:cs="Times New Roman"/>
            <w:color w:val="383838"/>
            <w:sz w:val="26"/>
            <w:szCs w:val="26"/>
          </w:rPr>
          <w:fldChar w:fldCharType="separate"/>
        </w:r>
        <w:r w:rsidRPr="00C27F98">
          <w:rPr>
            <w:rFonts w:ascii="roboto" w:eastAsia="Times New Roman" w:hAnsi="roboto" w:cs="Times New Roman"/>
            <w:color w:val="0000FF"/>
            <w:sz w:val="26"/>
          </w:rPr>
          <w:t>Promotion and Compensation of all ALS Implementers</w:t>
        </w:r>
        <w:r w:rsidRPr="00C27F98">
          <w:rPr>
            <w:rFonts w:ascii="roboto" w:eastAsia="Times New Roman" w:hAnsi="roboto" w:cs="Times New Roman"/>
            <w:color w:val="383838"/>
            <w:sz w:val="26"/>
            <w:szCs w:val="26"/>
          </w:rPr>
          <w:fldChar w:fldCharType="end"/>
        </w:r>
      </w:ins>
    </w:p>
    <w:p w:rsidR="00C27F98" w:rsidRPr="00C27F98" w:rsidRDefault="00C27F98" w:rsidP="00C27F98">
      <w:pPr>
        <w:shd w:val="clear" w:color="auto" w:fill="F7F7F7"/>
        <w:spacing w:after="0" w:line="240" w:lineRule="auto"/>
        <w:rPr>
          <w:ins w:id="37" w:author="Unknown"/>
          <w:rFonts w:ascii="open sans" w:eastAsia="Times New Roman" w:hAnsi="open sans" w:cs="Times New Roman"/>
          <w:color w:val="ADB5BD"/>
        </w:rPr>
      </w:pPr>
      <w:ins w:id="38" w:author="Unknown">
        <w:r w:rsidRPr="00C27F98">
          <w:rPr>
            <w:rFonts w:ascii="open sans" w:eastAsia="Times New Roman" w:hAnsi="open sans" w:cs="Times New Roman"/>
            <w:color w:val="ADB5BD"/>
          </w:rPr>
          <w:t>May 18, 2018</w:t>
        </w:r>
      </w:ins>
    </w:p>
    <w:p w:rsidR="00C27F98" w:rsidRPr="00C27F98" w:rsidRDefault="00C27F98" w:rsidP="00C27F98">
      <w:pPr>
        <w:shd w:val="clear" w:color="auto" w:fill="F7F7F7"/>
        <w:spacing w:after="112" w:line="240" w:lineRule="auto"/>
        <w:rPr>
          <w:ins w:id="39" w:author="Unknown"/>
          <w:rFonts w:ascii="open sans" w:eastAsia="Times New Roman" w:hAnsi="open sans" w:cs="Times New Roman"/>
          <w:color w:val="585858"/>
          <w:sz w:val="28"/>
          <w:szCs w:val="28"/>
        </w:rPr>
      </w:pPr>
      <w:ins w:id="40" w:author="Unknown">
        <w:r w:rsidRPr="00C27F98">
          <w:rPr>
            <w:rFonts w:ascii="roboto" w:eastAsia="Times New Roman" w:hAnsi="roboto" w:cs="Times New Roman"/>
            <w:caps/>
            <w:color w:val="585858"/>
          </w:rPr>
          <w:fldChar w:fldCharType="begin"/>
        </w:r>
        <w:r w:rsidRPr="00C27F98">
          <w:rPr>
            <w:rFonts w:ascii="roboto" w:eastAsia="Times New Roman" w:hAnsi="roboto" w:cs="Times New Roman"/>
            <w:caps/>
            <w:color w:val="585858"/>
          </w:rPr>
          <w:instrText xml:space="preserve"> HYPERLINK "https://www.teacherph.com/category/issuances/deped-order/" </w:instrText>
        </w:r>
        <w:r w:rsidRPr="00C27F98">
          <w:rPr>
            <w:rFonts w:ascii="roboto" w:eastAsia="Times New Roman" w:hAnsi="roboto" w:cs="Times New Roman"/>
            <w:caps/>
            <w:color w:val="585858"/>
          </w:rPr>
          <w:fldChar w:fldCharType="separate"/>
        </w:r>
        <w:r w:rsidRPr="00C27F98">
          <w:rPr>
            <w:rFonts w:ascii="roboto" w:eastAsia="Times New Roman" w:hAnsi="roboto" w:cs="Times New Roman"/>
            <w:caps/>
            <w:color w:val="0000FF"/>
          </w:rPr>
          <w:t>DEPED ORDER</w:t>
        </w:r>
        <w:r w:rsidRPr="00C27F98">
          <w:rPr>
            <w:rFonts w:ascii="roboto" w:eastAsia="Times New Roman" w:hAnsi="roboto" w:cs="Times New Roman"/>
            <w:caps/>
            <w:color w:val="585858"/>
          </w:rPr>
          <w:fldChar w:fldCharType="end"/>
        </w:r>
      </w:ins>
    </w:p>
    <w:p w:rsidR="00C27F98" w:rsidRPr="00C27F98" w:rsidRDefault="00C27F98" w:rsidP="00C27F98">
      <w:pPr>
        <w:shd w:val="clear" w:color="auto" w:fill="F7F7F7"/>
        <w:spacing w:after="0" w:line="374" w:lineRule="atLeast"/>
        <w:rPr>
          <w:ins w:id="41" w:author="Unknown"/>
          <w:rFonts w:ascii="roboto" w:eastAsia="Times New Roman" w:hAnsi="roboto" w:cs="Times New Roman"/>
          <w:color w:val="383838"/>
          <w:sz w:val="26"/>
          <w:szCs w:val="26"/>
        </w:rPr>
      </w:pPr>
      <w:ins w:id="42" w:author="Unknown">
        <w:r w:rsidRPr="00C27F98">
          <w:rPr>
            <w:rFonts w:ascii="roboto" w:eastAsia="Times New Roman" w:hAnsi="roboto" w:cs="Times New Roman"/>
            <w:color w:val="383838"/>
            <w:sz w:val="26"/>
            <w:szCs w:val="26"/>
          </w:rPr>
          <w:fldChar w:fldCharType="begin"/>
        </w:r>
        <w:r w:rsidRPr="00C27F98">
          <w:rPr>
            <w:rFonts w:ascii="roboto" w:eastAsia="Times New Roman" w:hAnsi="roboto" w:cs="Times New Roman"/>
            <w:color w:val="383838"/>
            <w:sz w:val="26"/>
            <w:szCs w:val="26"/>
          </w:rPr>
          <w:instrText xml:space="preserve"> HYPERLINK "https://www.teacherph.com/deped-school-calendar-2018-2019/" </w:instrText>
        </w:r>
        <w:r w:rsidRPr="00C27F98">
          <w:rPr>
            <w:rFonts w:ascii="roboto" w:eastAsia="Times New Roman" w:hAnsi="roboto" w:cs="Times New Roman"/>
            <w:color w:val="383838"/>
            <w:sz w:val="26"/>
            <w:szCs w:val="26"/>
          </w:rPr>
          <w:fldChar w:fldCharType="separate"/>
        </w:r>
        <w:proofErr w:type="spellStart"/>
        <w:r w:rsidRPr="00C27F98">
          <w:rPr>
            <w:rFonts w:ascii="roboto" w:eastAsia="Times New Roman" w:hAnsi="roboto" w:cs="Times New Roman"/>
            <w:color w:val="0000FF"/>
            <w:sz w:val="26"/>
          </w:rPr>
          <w:t>DepEd</w:t>
        </w:r>
        <w:proofErr w:type="spellEnd"/>
        <w:r w:rsidRPr="00C27F98">
          <w:rPr>
            <w:rFonts w:ascii="roboto" w:eastAsia="Times New Roman" w:hAnsi="roboto" w:cs="Times New Roman"/>
            <w:color w:val="0000FF"/>
            <w:sz w:val="26"/>
          </w:rPr>
          <w:t xml:space="preserve"> School Calendar for School Year 2018-2019</w:t>
        </w:r>
        <w:r w:rsidRPr="00C27F98">
          <w:rPr>
            <w:rFonts w:ascii="roboto" w:eastAsia="Times New Roman" w:hAnsi="roboto" w:cs="Times New Roman"/>
            <w:color w:val="383838"/>
            <w:sz w:val="26"/>
            <w:szCs w:val="26"/>
          </w:rPr>
          <w:fldChar w:fldCharType="end"/>
        </w:r>
      </w:ins>
    </w:p>
    <w:p w:rsidR="00C27F98" w:rsidRPr="00C27F98" w:rsidRDefault="00C27F98" w:rsidP="00C27F98">
      <w:pPr>
        <w:shd w:val="clear" w:color="auto" w:fill="F7F7F7"/>
        <w:spacing w:after="0" w:line="240" w:lineRule="auto"/>
        <w:rPr>
          <w:ins w:id="43" w:author="Unknown"/>
          <w:rFonts w:ascii="open sans" w:eastAsia="Times New Roman" w:hAnsi="open sans" w:cs="Times New Roman"/>
          <w:color w:val="ADB5BD"/>
        </w:rPr>
      </w:pPr>
      <w:ins w:id="44" w:author="Unknown">
        <w:r w:rsidRPr="00C27F98">
          <w:rPr>
            <w:rFonts w:ascii="open sans" w:eastAsia="Times New Roman" w:hAnsi="open sans" w:cs="Times New Roman"/>
            <w:color w:val="ADB5BD"/>
          </w:rPr>
          <w:t>May 16, 2018</w:t>
        </w:r>
      </w:ins>
    </w:p>
    <w:p w:rsidR="00C27F98" w:rsidRPr="00C27F98" w:rsidRDefault="00C27F98" w:rsidP="00C27F98">
      <w:pPr>
        <w:shd w:val="clear" w:color="auto" w:fill="F7F7F7"/>
        <w:spacing w:after="112" w:line="240" w:lineRule="auto"/>
        <w:rPr>
          <w:ins w:id="45" w:author="Unknown"/>
          <w:rFonts w:ascii="open sans" w:eastAsia="Times New Roman" w:hAnsi="open sans" w:cs="Times New Roman"/>
          <w:color w:val="585858"/>
          <w:sz w:val="28"/>
          <w:szCs w:val="28"/>
        </w:rPr>
      </w:pPr>
      <w:ins w:id="46" w:author="Unknown">
        <w:r w:rsidRPr="00C27F98">
          <w:rPr>
            <w:rFonts w:ascii="roboto" w:eastAsia="Times New Roman" w:hAnsi="roboto" w:cs="Times New Roman"/>
            <w:caps/>
            <w:color w:val="585858"/>
          </w:rPr>
          <w:fldChar w:fldCharType="begin"/>
        </w:r>
        <w:r w:rsidRPr="00C27F98">
          <w:rPr>
            <w:rFonts w:ascii="roboto" w:eastAsia="Times New Roman" w:hAnsi="roboto" w:cs="Times New Roman"/>
            <w:caps/>
            <w:color w:val="585858"/>
          </w:rPr>
          <w:instrText xml:space="preserve"> HYPERLINK "https://www.teacherph.com/category/issuances/deped-order/" </w:instrText>
        </w:r>
        <w:r w:rsidRPr="00C27F98">
          <w:rPr>
            <w:rFonts w:ascii="roboto" w:eastAsia="Times New Roman" w:hAnsi="roboto" w:cs="Times New Roman"/>
            <w:caps/>
            <w:color w:val="585858"/>
          </w:rPr>
          <w:fldChar w:fldCharType="separate"/>
        </w:r>
        <w:r w:rsidRPr="00C27F98">
          <w:rPr>
            <w:rFonts w:ascii="roboto" w:eastAsia="Times New Roman" w:hAnsi="roboto" w:cs="Times New Roman"/>
            <w:caps/>
            <w:color w:val="0000FF"/>
          </w:rPr>
          <w:t>DEPED ORDER</w:t>
        </w:r>
        <w:r w:rsidRPr="00C27F98">
          <w:rPr>
            <w:rFonts w:ascii="roboto" w:eastAsia="Times New Roman" w:hAnsi="roboto" w:cs="Times New Roman"/>
            <w:caps/>
            <w:color w:val="585858"/>
          </w:rPr>
          <w:fldChar w:fldCharType="end"/>
        </w:r>
      </w:ins>
    </w:p>
    <w:p w:rsidR="00C27F98" w:rsidRPr="00C27F98" w:rsidRDefault="00C27F98" w:rsidP="00C27F98">
      <w:pPr>
        <w:shd w:val="clear" w:color="auto" w:fill="F7F7F7"/>
        <w:spacing w:after="0" w:line="374" w:lineRule="atLeast"/>
        <w:rPr>
          <w:ins w:id="47" w:author="Unknown"/>
          <w:rFonts w:ascii="roboto" w:eastAsia="Times New Roman" w:hAnsi="roboto" w:cs="Times New Roman"/>
          <w:color w:val="383838"/>
          <w:sz w:val="26"/>
          <w:szCs w:val="26"/>
        </w:rPr>
      </w:pPr>
      <w:ins w:id="48" w:author="Unknown">
        <w:r w:rsidRPr="00C27F98">
          <w:rPr>
            <w:rFonts w:ascii="roboto" w:eastAsia="Times New Roman" w:hAnsi="roboto" w:cs="Times New Roman"/>
            <w:color w:val="383838"/>
            <w:sz w:val="26"/>
            <w:szCs w:val="26"/>
          </w:rPr>
          <w:fldChar w:fldCharType="begin"/>
        </w:r>
        <w:r w:rsidRPr="00C27F98">
          <w:rPr>
            <w:rFonts w:ascii="roboto" w:eastAsia="Times New Roman" w:hAnsi="roboto" w:cs="Times New Roman"/>
            <w:color w:val="383838"/>
            <w:sz w:val="26"/>
            <w:szCs w:val="26"/>
          </w:rPr>
          <w:instrText xml:space="preserve"> HYPERLINK "https://www.teacherph.com/deped-non-teaching-personnel-working-hours/" </w:instrText>
        </w:r>
        <w:r w:rsidRPr="00C27F98">
          <w:rPr>
            <w:rFonts w:ascii="roboto" w:eastAsia="Times New Roman" w:hAnsi="roboto" w:cs="Times New Roman"/>
            <w:color w:val="383838"/>
            <w:sz w:val="26"/>
            <w:szCs w:val="26"/>
          </w:rPr>
          <w:fldChar w:fldCharType="separate"/>
        </w:r>
        <w:r w:rsidRPr="00C27F98">
          <w:rPr>
            <w:rFonts w:ascii="roboto" w:eastAsia="Times New Roman" w:hAnsi="roboto" w:cs="Times New Roman"/>
            <w:color w:val="0000FF"/>
            <w:sz w:val="26"/>
          </w:rPr>
          <w:t xml:space="preserve">Flexible Working Hours of </w:t>
        </w:r>
        <w:proofErr w:type="spellStart"/>
        <w:r w:rsidRPr="00C27F98">
          <w:rPr>
            <w:rFonts w:ascii="roboto" w:eastAsia="Times New Roman" w:hAnsi="roboto" w:cs="Times New Roman"/>
            <w:color w:val="0000FF"/>
            <w:sz w:val="26"/>
          </w:rPr>
          <w:t>DepEd</w:t>
        </w:r>
        <w:proofErr w:type="spellEnd"/>
        <w:r w:rsidRPr="00C27F98">
          <w:rPr>
            <w:rFonts w:ascii="roboto" w:eastAsia="Times New Roman" w:hAnsi="roboto" w:cs="Times New Roman"/>
            <w:color w:val="0000FF"/>
            <w:sz w:val="26"/>
          </w:rPr>
          <w:t xml:space="preserve"> Non-Teaching Personnel</w:t>
        </w:r>
        <w:r w:rsidRPr="00C27F98">
          <w:rPr>
            <w:rFonts w:ascii="roboto" w:eastAsia="Times New Roman" w:hAnsi="roboto" w:cs="Times New Roman"/>
            <w:color w:val="383838"/>
            <w:sz w:val="26"/>
            <w:szCs w:val="26"/>
          </w:rPr>
          <w:fldChar w:fldCharType="end"/>
        </w:r>
      </w:ins>
    </w:p>
    <w:p w:rsidR="00C27F98" w:rsidRPr="00C27F98" w:rsidRDefault="00C27F98" w:rsidP="00C27F98">
      <w:pPr>
        <w:shd w:val="clear" w:color="auto" w:fill="F7F7F7"/>
        <w:spacing w:line="240" w:lineRule="auto"/>
        <w:rPr>
          <w:ins w:id="49" w:author="Unknown"/>
          <w:rFonts w:ascii="open sans" w:eastAsia="Times New Roman" w:hAnsi="open sans" w:cs="Times New Roman"/>
          <w:color w:val="ADB5BD"/>
        </w:rPr>
      </w:pPr>
      <w:ins w:id="50" w:author="Unknown">
        <w:r w:rsidRPr="00C27F98">
          <w:rPr>
            <w:rFonts w:ascii="open sans" w:eastAsia="Times New Roman" w:hAnsi="open sans" w:cs="Times New Roman"/>
            <w:color w:val="ADB5BD"/>
          </w:rPr>
          <w:t>May 11, 2018</w:t>
        </w:r>
      </w:ins>
    </w:p>
    <w:p w:rsidR="00C27F98" w:rsidRPr="00C27F98" w:rsidRDefault="00C27F98" w:rsidP="00C27F98">
      <w:pPr>
        <w:shd w:val="clear" w:color="auto" w:fill="F7F7F7"/>
        <w:spacing w:after="318" w:line="240" w:lineRule="auto"/>
        <w:rPr>
          <w:ins w:id="51" w:author="Unknown"/>
          <w:rFonts w:ascii="open sans" w:eastAsia="Times New Roman" w:hAnsi="open sans" w:cs="Times New Roman"/>
          <w:color w:val="585858"/>
          <w:sz w:val="28"/>
          <w:szCs w:val="28"/>
        </w:rPr>
      </w:pPr>
      <w:ins w:id="52" w:author="Unknown">
        <w:r w:rsidRPr="00C27F98">
          <w:rPr>
            <w:rFonts w:ascii="open sans" w:eastAsia="Times New Roman" w:hAnsi="open sans" w:cs="Times New Roman"/>
            <w:color w:val="585858"/>
            <w:sz w:val="28"/>
            <w:szCs w:val="28"/>
          </w:rPr>
          <w:t xml:space="preserve">B. To recognize the right of private schools to impose additional requirements that are consistent with existing laws, rules and regulations, a new Item VI.15.E is </w:t>
        </w:r>
        <w:r w:rsidRPr="00C27F98">
          <w:rPr>
            <w:rFonts w:ascii="open sans" w:eastAsia="Times New Roman" w:hAnsi="open sans" w:cs="Times New Roman"/>
            <w:color w:val="585858"/>
            <w:sz w:val="28"/>
            <w:szCs w:val="28"/>
          </w:rPr>
          <w:lastRenderedPageBreak/>
          <w:t xml:space="preserve">hereby added to the enclosure to </w:t>
        </w:r>
        <w:proofErr w:type="spellStart"/>
        <w:r w:rsidRPr="00C27F98">
          <w:rPr>
            <w:rFonts w:ascii="open sans" w:eastAsia="Times New Roman" w:hAnsi="open sans" w:cs="Times New Roman"/>
            <w:color w:val="585858"/>
            <w:sz w:val="28"/>
            <w:szCs w:val="28"/>
          </w:rPr>
          <w:t>DepEd</w:t>
        </w:r>
        <w:proofErr w:type="spellEnd"/>
        <w:r w:rsidRPr="00C27F98">
          <w:rPr>
            <w:rFonts w:ascii="open sans" w:eastAsia="Times New Roman" w:hAnsi="open sans" w:cs="Times New Roman"/>
            <w:color w:val="585858"/>
            <w:sz w:val="28"/>
            <w:szCs w:val="28"/>
          </w:rPr>
          <w:t xml:space="preserve"> Order No. 47, s. 2016, which shall read as follows:</w:t>
        </w:r>
      </w:ins>
    </w:p>
    <w:p w:rsidR="00C27F98" w:rsidRPr="00C27F98" w:rsidRDefault="00C27F98" w:rsidP="00C27F98">
      <w:pPr>
        <w:shd w:val="clear" w:color="auto" w:fill="F7F7F7"/>
        <w:spacing w:after="318" w:line="240" w:lineRule="auto"/>
        <w:rPr>
          <w:ins w:id="53" w:author="Unknown"/>
          <w:rFonts w:ascii="open sans" w:eastAsia="Times New Roman" w:hAnsi="open sans" w:cs="Times New Roman"/>
          <w:color w:val="585858"/>
          <w:sz w:val="28"/>
          <w:szCs w:val="28"/>
        </w:rPr>
      </w:pPr>
      <w:ins w:id="54" w:author="Unknown">
        <w:r w:rsidRPr="00C27F98">
          <w:rPr>
            <w:rFonts w:ascii="open sans" w:eastAsia="Times New Roman" w:hAnsi="open sans" w:cs="Times New Roman"/>
            <w:b/>
            <w:bCs/>
            <w:color w:val="585858"/>
            <w:sz w:val="28"/>
          </w:rPr>
          <w:t>“E. Private schools may impose special or additional admission requirements that are consistent with their right to operate as a private school as provided for under existing laws, rules and regulations. Such additional requirements may include, but not limited to the following:</w:t>
        </w:r>
      </w:ins>
    </w:p>
    <w:p w:rsidR="00C27F98" w:rsidRPr="00C27F98" w:rsidRDefault="00C27F98" w:rsidP="00C27F98">
      <w:pPr>
        <w:shd w:val="clear" w:color="auto" w:fill="F7F7F7"/>
        <w:spacing w:after="318" w:line="240" w:lineRule="auto"/>
        <w:rPr>
          <w:ins w:id="55" w:author="Unknown"/>
          <w:rFonts w:ascii="open sans" w:eastAsia="Times New Roman" w:hAnsi="open sans" w:cs="Times New Roman"/>
          <w:color w:val="585858"/>
          <w:sz w:val="28"/>
          <w:szCs w:val="28"/>
        </w:rPr>
      </w:pPr>
      <w:proofErr w:type="spellStart"/>
      <w:proofErr w:type="gramStart"/>
      <w:ins w:id="56" w:author="Unknown">
        <w:r w:rsidRPr="00C27F98">
          <w:rPr>
            <w:rFonts w:ascii="open sans" w:eastAsia="Times New Roman" w:hAnsi="open sans" w:cs="Times New Roman"/>
            <w:b/>
            <w:bCs/>
            <w:color w:val="585858"/>
            <w:sz w:val="28"/>
          </w:rPr>
          <w:t>i</w:t>
        </w:r>
        <w:proofErr w:type="spellEnd"/>
        <w:proofErr w:type="gramEnd"/>
        <w:r w:rsidRPr="00C27F98">
          <w:rPr>
            <w:rFonts w:ascii="open sans" w:eastAsia="Times New Roman" w:hAnsi="open sans" w:cs="Times New Roman"/>
            <w:b/>
            <w:bCs/>
            <w:color w:val="585858"/>
            <w:sz w:val="28"/>
          </w:rPr>
          <w:t>. passing of an entrance or qualifying examination;</w:t>
        </w:r>
      </w:ins>
    </w:p>
    <w:p w:rsidR="00C27F98" w:rsidRPr="00C27F98" w:rsidRDefault="00C27F98" w:rsidP="00C27F98">
      <w:pPr>
        <w:shd w:val="clear" w:color="auto" w:fill="F7F7F7"/>
        <w:spacing w:after="318" w:line="240" w:lineRule="auto"/>
        <w:rPr>
          <w:ins w:id="57" w:author="Unknown"/>
          <w:rFonts w:ascii="open sans" w:eastAsia="Times New Roman" w:hAnsi="open sans" w:cs="Times New Roman"/>
          <w:color w:val="585858"/>
          <w:sz w:val="28"/>
          <w:szCs w:val="28"/>
        </w:rPr>
      </w:pPr>
      <w:ins w:id="58" w:author="Unknown">
        <w:r w:rsidRPr="00C27F98">
          <w:rPr>
            <w:rFonts w:ascii="open sans" w:eastAsia="Times New Roman" w:hAnsi="open sans" w:cs="Times New Roman"/>
            <w:b/>
            <w:bCs/>
            <w:color w:val="585858"/>
            <w:sz w:val="28"/>
          </w:rPr>
          <w:t xml:space="preserve">ii. </w:t>
        </w:r>
        <w:proofErr w:type="gramStart"/>
        <w:r w:rsidRPr="00C27F98">
          <w:rPr>
            <w:rFonts w:ascii="open sans" w:eastAsia="Times New Roman" w:hAnsi="open sans" w:cs="Times New Roman"/>
            <w:b/>
            <w:bCs/>
            <w:color w:val="585858"/>
            <w:sz w:val="28"/>
          </w:rPr>
          <w:t>completing</w:t>
        </w:r>
        <w:proofErr w:type="gramEnd"/>
        <w:r w:rsidRPr="00C27F98">
          <w:rPr>
            <w:rFonts w:ascii="open sans" w:eastAsia="Times New Roman" w:hAnsi="open sans" w:cs="Times New Roman"/>
            <w:b/>
            <w:bCs/>
            <w:color w:val="585858"/>
            <w:sz w:val="28"/>
          </w:rPr>
          <w:t xml:space="preserve"> an additional pre-kindergarten program at an earlier age;</w:t>
        </w:r>
      </w:ins>
    </w:p>
    <w:p w:rsidR="00C27F98" w:rsidRPr="00C27F98" w:rsidRDefault="00C27F98" w:rsidP="00C27F98">
      <w:pPr>
        <w:shd w:val="clear" w:color="auto" w:fill="F7F7F7"/>
        <w:spacing w:after="318" w:line="240" w:lineRule="auto"/>
        <w:rPr>
          <w:ins w:id="59" w:author="Unknown"/>
          <w:rFonts w:ascii="open sans" w:eastAsia="Times New Roman" w:hAnsi="open sans" w:cs="Times New Roman"/>
          <w:color w:val="585858"/>
          <w:sz w:val="28"/>
          <w:szCs w:val="28"/>
        </w:rPr>
      </w:pPr>
      <w:ins w:id="60" w:author="Unknown">
        <w:r w:rsidRPr="00C27F98">
          <w:rPr>
            <w:rFonts w:ascii="open sans" w:eastAsia="Times New Roman" w:hAnsi="open sans" w:cs="Times New Roman"/>
            <w:b/>
            <w:bCs/>
            <w:color w:val="585858"/>
            <w:sz w:val="28"/>
          </w:rPr>
          <w:t xml:space="preserve">iii. </w:t>
        </w:r>
        <w:proofErr w:type="gramStart"/>
        <w:r w:rsidRPr="00C27F98">
          <w:rPr>
            <w:rFonts w:ascii="open sans" w:eastAsia="Times New Roman" w:hAnsi="open sans" w:cs="Times New Roman"/>
            <w:b/>
            <w:bCs/>
            <w:color w:val="585858"/>
            <w:sz w:val="28"/>
          </w:rPr>
          <w:t>passing</w:t>
        </w:r>
        <w:proofErr w:type="gramEnd"/>
        <w:r w:rsidRPr="00C27F98">
          <w:rPr>
            <w:rFonts w:ascii="open sans" w:eastAsia="Times New Roman" w:hAnsi="open sans" w:cs="Times New Roman"/>
            <w:b/>
            <w:bCs/>
            <w:color w:val="585858"/>
            <w:sz w:val="28"/>
          </w:rPr>
          <w:t xml:space="preserve"> other kindergarten readiness tools that such private schools may administer; and</w:t>
        </w:r>
      </w:ins>
    </w:p>
    <w:p w:rsidR="00C27F98" w:rsidRPr="00C27F98" w:rsidRDefault="00C27F98" w:rsidP="00C27F98">
      <w:pPr>
        <w:shd w:val="clear" w:color="auto" w:fill="F7F7F7"/>
        <w:spacing w:after="318" w:line="240" w:lineRule="auto"/>
        <w:rPr>
          <w:ins w:id="61" w:author="Unknown"/>
          <w:rFonts w:ascii="open sans" w:eastAsia="Times New Roman" w:hAnsi="open sans" w:cs="Times New Roman"/>
          <w:color w:val="585858"/>
          <w:sz w:val="28"/>
          <w:szCs w:val="28"/>
        </w:rPr>
      </w:pPr>
      <w:ins w:id="62" w:author="Unknown">
        <w:r w:rsidRPr="00C27F98">
          <w:rPr>
            <w:rFonts w:ascii="open sans" w:eastAsia="Times New Roman" w:hAnsi="open sans" w:cs="Times New Roman"/>
            <w:b/>
            <w:bCs/>
            <w:color w:val="585858"/>
            <w:sz w:val="28"/>
          </w:rPr>
          <w:t>iv. such other requirements that private schools may impose not contrary to existing laws, rules and regulations to maintain such private schools’ standards.”</w:t>
        </w:r>
      </w:ins>
    </w:p>
    <w:p w:rsidR="00C27F98" w:rsidRPr="00C27F98" w:rsidRDefault="00C27F98" w:rsidP="00C27F98">
      <w:pPr>
        <w:shd w:val="clear" w:color="auto" w:fill="F7F7F7"/>
        <w:spacing w:after="318" w:line="240" w:lineRule="auto"/>
        <w:rPr>
          <w:ins w:id="63" w:author="Unknown"/>
          <w:rFonts w:ascii="open sans" w:eastAsia="Times New Roman" w:hAnsi="open sans" w:cs="Times New Roman"/>
          <w:color w:val="585858"/>
          <w:sz w:val="28"/>
          <w:szCs w:val="28"/>
        </w:rPr>
      </w:pPr>
      <w:ins w:id="64" w:author="Unknown">
        <w:r w:rsidRPr="00C27F98">
          <w:rPr>
            <w:rFonts w:ascii="open sans" w:eastAsia="Times New Roman" w:hAnsi="open sans" w:cs="Times New Roman"/>
            <w:color w:val="585858"/>
            <w:sz w:val="28"/>
            <w:szCs w:val="28"/>
          </w:rPr>
          <w:t>C. To accommodate Kinder and Grade One enrollees in both public and private schools for School Year (SY) 2018-2019 and SY 2019-2020 who may be affected by this policy, the following transitory provisions are herein provided:</w:t>
        </w:r>
      </w:ins>
    </w:p>
    <w:p w:rsidR="00C27F98" w:rsidRPr="00C27F98" w:rsidRDefault="00C27F98" w:rsidP="00C27F98">
      <w:pPr>
        <w:shd w:val="clear" w:color="auto" w:fill="F7F7F7"/>
        <w:spacing w:after="318" w:line="240" w:lineRule="auto"/>
        <w:rPr>
          <w:ins w:id="65" w:author="Unknown"/>
          <w:rFonts w:ascii="open sans" w:eastAsia="Times New Roman" w:hAnsi="open sans" w:cs="Times New Roman"/>
          <w:color w:val="585858"/>
          <w:sz w:val="28"/>
          <w:szCs w:val="28"/>
        </w:rPr>
      </w:pPr>
      <w:ins w:id="66" w:author="Unknown">
        <w:r w:rsidRPr="00C27F98">
          <w:rPr>
            <w:rFonts w:ascii="open sans" w:eastAsia="Times New Roman" w:hAnsi="open sans" w:cs="Times New Roman"/>
            <w:b/>
            <w:bCs/>
            <w:color w:val="585858"/>
            <w:sz w:val="28"/>
          </w:rPr>
          <w:t>(1) For SY 2018-2019:</w:t>
        </w:r>
      </w:ins>
    </w:p>
    <w:p w:rsidR="00C27F98" w:rsidRPr="00C27F98" w:rsidRDefault="00C27F98" w:rsidP="00C27F98">
      <w:pPr>
        <w:shd w:val="clear" w:color="auto" w:fill="F7F7F7"/>
        <w:spacing w:after="318" w:line="240" w:lineRule="auto"/>
        <w:rPr>
          <w:ins w:id="67" w:author="Unknown"/>
          <w:rFonts w:ascii="open sans" w:eastAsia="Times New Roman" w:hAnsi="open sans" w:cs="Times New Roman"/>
          <w:color w:val="585858"/>
          <w:sz w:val="28"/>
          <w:szCs w:val="28"/>
        </w:rPr>
      </w:pPr>
      <w:proofErr w:type="spellStart"/>
      <w:ins w:id="68" w:author="Unknown">
        <w:r w:rsidRPr="00C27F98">
          <w:rPr>
            <w:rFonts w:ascii="open sans" w:eastAsia="Times New Roman" w:hAnsi="open sans" w:cs="Times New Roman"/>
            <w:color w:val="585858"/>
            <w:sz w:val="28"/>
            <w:szCs w:val="28"/>
          </w:rPr>
          <w:t>i</w:t>
        </w:r>
        <w:proofErr w:type="spellEnd"/>
        <w:r w:rsidRPr="00C27F98">
          <w:rPr>
            <w:rFonts w:ascii="open sans" w:eastAsia="Times New Roman" w:hAnsi="open sans" w:cs="Times New Roman"/>
            <w:color w:val="585858"/>
            <w:sz w:val="28"/>
            <w:szCs w:val="28"/>
          </w:rPr>
          <w:t>. Learners who completed Kindergarten during SY 2017-2018 can enroll in Grade 1, provided that they turned five (5) years old within SY 2017-2018;</w:t>
        </w:r>
      </w:ins>
    </w:p>
    <w:p w:rsidR="00C27F98" w:rsidRPr="00C27F98" w:rsidRDefault="00C27F98" w:rsidP="00C27F98">
      <w:pPr>
        <w:shd w:val="clear" w:color="auto" w:fill="F7F7F7"/>
        <w:spacing w:after="318" w:line="240" w:lineRule="auto"/>
        <w:rPr>
          <w:ins w:id="69" w:author="Unknown"/>
          <w:rFonts w:ascii="open sans" w:eastAsia="Times New Roman" w:hAnsi="open sans" w:cs="Times New Roman"/>
          <w:color w:val="585858"/>
          <w:sz w:val="28"/>
          <w:szCs w:val="28"/>
        </w:rPr>
      </w:pPr>
      <w:ins w:id="70" w:author="Unknown">
        <w:r w:rsidRPr="00C27F98">
          <w:rPr>
            <w:rFonts w:ascii="open sans" w:eastAsia="Times New Roman" w:hAnsi="open sans" w:cs="Times New Roman"/>
            <w:color w:val="585858"/>
            <w:sz w:val="28"/>
            <w:szCs w:val="28"/>
          </w:rPr>
          <w:t>ii. Learners who will turn five (5) years old within SY 2018-2019 can be accepted to Kindergarten provided they pass the Philippine Early Childhood Development (ECD) checklist.</w:t>
        </w:r>
      </w:ins>
    </w:p>
    <w:p w:rsidR="00C27F98" w:rsidRPr="00C27F98" w:rsidRDefault="00C27F98" w:rsidP="00C27F98">
      <w:pPr>
        <w:shd w:val="clear" w:color="auto" w:fill="F7F7F7"/>
        <w:spacing w:after="318" w:line="240" w:lineRule="auto"/>
        <w:rPr>
          <w:ins w:id="71" w:author="Unknown"/>
          <w:rFonts w:ascii="open sans" w:eastAsia="Times New Roman" w:hAnsi="open sans" w:cs="Times New Roman"/>
          <w:color w:val="585858"/>
          <w:sz w:val="28"/>
          <w:szCs w:val="28"/>
        </w:rPr>
      </w:pPr>
      <w:ins w:id="72" w:author="Unknown">
        <w:r w:rsidRPr="00C27F98">
          <w:rPr>
            <w:rFonts w:ascii="open sans" w:eastAsia="Times New Roman" w:hAnsi="open sans" w:cs="Times New Roman"/>
            <w:b/>
            <w:bCs/>
            <w:color w:val="585858"/>
            <w:sz w:val="28"/>
          </w:rPr>
          <w:t>(2) For SY 2019-2020:</w:t>
        </w:r>
      </w:ins>
    </w:p>
    <w:p w:rsidR="00C27F98" w:rsidRPr="00C27F98" w:rsidRDefault="00C27F98" w:rsidP="00C27F98">
      <w:pPr>
        <w:shd w:val="clear" w:color="auto" w:fill="F7F7F7"/>
        <w:spacing w:after="318" w:line="240" w:lineRule="auto"/>
        <w:rPr>
          <w:ins w:id="73" w:author="Unknown"/>
          <w:rFonts w:ascii="open sans" w:eastAsia="Times New Roman" w:hAnsi="open sans" w:cs="Times New Roman"/>
          <w:color w:val="585858"/>
          <w:sz w:val="28"/>
          <w:szCs w:val="28"/>
        </w:rPr>
      </w:pPr>
      <w:proofErr w:type="spellStart"/>
      <w:ins w:id="74" w:author="Unknown">
        <w:r w:rsidRPr="00C27F98">
          <w:rPr>
            <w:rFonts w:ascii="open sans" w:eastAsia="Times New Roman" w:hAnsi="open sans" w:cs="Times New Roman"/>
            <w:color w:val="585858"/>
            <w:sz w:val="28"/>
            <w:szCs w:val="28"/>
          </w:rPr>
          <w:t>i</w:t>
        </w:r>
        <w:proofErr w:type="spellEnd"/>
        <w:r w:rsidRPr="00C27F98">
          <w:rPr>
            <w:rFonts w:ascii="open sans" w:eastAsia="Times New Roman" w:hAnsi="open sans" w:cs="Times New Roman"/>
            <w:color w:val="585858"/>
            <w:sz w:val="28"/>
            <w:szCs w:val="28"/>
          </w:rPr>
          <w:t>. Learners who completed Kindergarten during SY 2018-2019 can enroll in Grade 1, provided that they turn five (5) years old within SY 2018-2019 when they complete Kindergarten;</w:t>
        </w:r>
      </w:ins>
    </w:p>
    <w:p w:rsidR="00C27F98" w:rsidRPr="00C27F98" w:rsidRDefault="00C27F98" w:rsidP="00C27F98">
      <w:pPr>
        <w:shd w:val="clear" w:color="auto" w:fill="F7F7F7"/>
        <w:spacing w:after="318" w:line="240" w:lineRule="auto"/>
        <w:rPr>
          <w:ins w:id="75" w:author="Unknown"/>
          <w:rFonts w:ascii="open sans" w:eastAsia="Times New Roman" w:hAnsi="open sans" w:cs="Times New Roman"/>
          <w:color w:val="585858"/>
          <w:sz w:val="28"/>
          <w:szCs w:val="28"/>
        </w:rPr>
      </w:pPr>
      <w:proofErr w:type="gramStart"/>
      <w:ins w:id="76" w:author="Unknown">
        <w:r w:rsidRPr="00C27F98">
          <w:rPr>
            <w:rFonts w:ascii="open sans" w:eastAsia="Times New Roman" w:hAnsi="open sans" w:cs="Times New Roman"/>
            <w:color w:val="585858"/>
            <w:sz w:val="28"/>
            <w:szCs w:val="28"/>
          </w:rPr>
          <w:t>ii</w:t>
        </w:r>
        <w:proofErr w:type="gramEnd"/>
        <w:r w:rsidRPr="00C27F98">
          <w:rPr>
            <w:rFonts w:ascii="open sans" w:eastAsia="Times New Roman" w:hAnsi="open sans" w:cs="Times New Roman"/>
            <w:color w:val="585858"/>
            <w:sz w:val="28"/>
            <w:szCs w:val="28"/>
          </w:rPr>
          <w:t xml:space="preserve">. Incoming Kindergarten must strictly comply with the cut-off age policy stated in DO No. 47, s. 2016, as amended by this </w:t>
        </w:r>
        <w:proofErr w:type="spellStart"/>
        <w:r w:rsidRPr="00C27F98">
          <w:rPr>
            <w:rFonts w:ascii="open sans" w:eastAsia="Times New Roman" w:hAnsi="open sans" w:cs="Times New Roman"/>
            <w:color w:val="585858"/>
            <w:sz w:val="28"/>
            <w:szCs w:val="28"/>
          </w:rPr>
          <w:t>DepEd</w:t>
        </w:r>
        <w:proofErr w:type="spellEnd"/>
        <w:r w:rsidRPr="00C27F98">
          <w:rPr>
            <w:rFonts w:ascii="open sans" w:eastAsia="Times New Roman" w:hAnsi="open sans" w:cs="Times New Roman"/>
            <w:color w:val="585858"/>
            <w:sz w:val="28"/>
            <w:szCs w:val="28"/>
          </w:rPr>
          <w:t xml:space="preserve"> Order.</w:t>
        </w:r>
      </w:ins>
    </w:p>
    <w:p w:rsidR="00C27F98" w:rsidRPr="00C27F98" w:rsidRDefault="00C27F98" w:rsidP="00C27F98">
      <w:pPr>
        <w:shd w:val="clear" w:color="auto" w:fill="F7F7F7"/>
        <w:spacing w:after="318" w:line="240" w:lineRule="auto"/>
        <w:rPr>
          <w:ins w:id="77" w:author="Unknown"/>
          <w:rFonts w:ascii="open sans" w:eastAsia="Times New Roman" w:hAnsi="open sans" w:cs="Times New Roman"/>
          <w:color w:val="585858"/>
          <w:sz w:val="28"/>
          <w:szCs w:val="28"/>
        </w:rPr>
      </w:pPr>
      <w:ins w:id="78" w:author="Unknown">
        <w:r w:rsidRPr="00C27F98">
          <w:rPr>
            <w:rFonts w:ascii="open sans" w:eastAsia="Times New Roman" w:hAnsi="open sans" w:cs="Times New Roman"/>
            <w:b/>
            <w:bCs/>
            <w:color w:val="585858"/>
            <w:sz w:val="28"/>
          </w:rPr>
          <w:lastRenderedPageBreak/>
          <w:t>(3) For SY 2020-2021</w:t>
        </w:r>
      </w:ins>
    </w:p>
    <w:p w:rsidR="00C27F98" w:rsidRPr="00C27F98" w:rsidRDefault="00C27F98" w:rsidP="00C27F98">
      <w:pPr>
        <w:shd w:val="clear" w:color="auto" w:fill="F7F7F7"/>
        <w:spacing w:after="318" w:line="240" w:lineRule="auto"/>
        <w:rPr>
          <w:ins w:id="79" w:author="Unknown"/>
          <w:rFonts w:ascii="open sans" w:eastAsia="Times New Roman" w:hAnsi="open sans" w:cs="Times New Roman"/>
          <w:color w:val="585858"/>
          <w:sz w:val="28"/>
          <w:szCs w:val="28"/>
        </w:rPr>
      </w:pPr>
      <w:ins w:id="80" w:author="Unknown">
        <w:r w:rsidRPr="00C27F98">
          <w:rPr>
            <w:rFonts w:ascii="open sans" w:eastAsia="Times New Roman" w:hAnsi="open sans" w:cs="Times New Roman"/>
            <w:color w:val="585858"/>
            <w:sz w:val="28"/>
            <w:szCs w:val="28"/>
          </w:rPr>
          <w:t>Both incoming Kindergarten and Grade 1 learners shall strictly comply with the policy as stated under Item VI. 15</w:t>
        </w:r>
        <w:proofErr w:type="gramStart"/>
        <w:r w:rsidRPr="00C27F98">
          <w:rPr>
            <w:rFonts w:ascii="open sans" w:eastAsia="Times New Roman" w:hAnsi="open sans" w:cs="Times New Roman"/>
            <w:color w:val="585858"/>
            <w:sz w:val="28"/>
            <w:szCs w:val="28"/>
          </w:rPr>
          <w:t>.A</w:t>
        </w:r>
        <w:proofErr w:type="gramEnd"/>
        <w:r w:rsidRPr="00C27F98">
          <w:rPr>
            <w:rFonts w:ascii="open sans" w:eastAsia="Times New Roman" w:hAnsi="open sans" w:cs="Times New Roman"/>
            <w:color w:val="585858"/>
            <w:sz w:val="28"/>
            <w:szCs w:val="28"/>
          </w:rPr>
          <w:t xml:space="preserve"> of the enclosure to </w:t>
        </w:r>
        <w:proofErr w:type="spellStart"/>
        <w:r w:rsidRPr="00C27F98">
          <w:rPr>
            <w:rFonts w:ascii="open sans" w:eastAsia="Times New Roman" w:hAnsi="open sans" w:cs="Times New Roman"/>
            <w:color w:val="585858"/>
            <w:sz w:val="28"/>
            <w:szCs w:val="28"/>
          </w:rPr>
          <w:t>DepEd</w:t>
        </w:r>
        <w:proofErr w:type="spellEnd"/>
        <w:r w:rsidRPr="00C27F98">
          <w:rPr>
            <w:rFonts w:ascii="open sans" w:eastAsia="Times New Roman" w:hAnsi="open sans" w:cs="Times New Roman"/>
            <w:color w:val="585858"/>
            <w:sz w:val="28"/>
            <w:szCs w:val="28"/>
          </w:rPr>
          <w:t xml:space="preserve"> Order No. 47, s. 2016, as amended by this </w:t>
        </w:r>
        <w:proofErr w:type="spellStart"/>
        <w:r w:rsidRPr="00C27F98">
          <w:rPr>
            <w:rFonts w:ascii="open sans" w:eastAsia="Times New Roman" w:hAnsi="open sans" w:cs="Times New Roman"/>
            <w:color w:val="585858"/>
            <w:sz w:val="28"/>
            <w:szCs w:val="28"/>
          </w:rPr>
          <w:t>DepEd</w:t>
        </w:r>
        <w:proofErr w:type="spellEnd"/>
        <w:r w:rsidRPr="00C27F98">
          <w:rPr>
            <w:rFonts w:ascii="open sans" w:eastAsia="Times New Roman" w:hAnsi="open sans" w:cs="Times New Roman"/>
            <w:color w:val="585858"/>
            <w:sz w:val="28"/>
            <w:szCs w:val="28"/>
          </w:rPr>
          <w:t xml:space="preserve"> Order.</w:t>
        </w:r>
      </w:ins>
    </w:p>
    <w:p w:rsidR="00C27F98" w:rsidRPr="00C27F98" w:rsidRDefault="00C27F98" w:rsidP="00C27F98">
      <w:pPr>
        <w:shd w:val="clear" w:color="auto" w:fill="F7F7F7"/>
        <w:spacing w:after="318" w:line="240" w:lineRule="auto"/>
        <w:rPr>
          <w:ins w:id="81" w:author="Unknown"/>
          <w:rFonts w:ascii="open sans" w:eastAsia="Times New Roman" w:hAnsi="open sans" w:cs="Times New Roman"/>
          <w:color w:val="585858"/>
          <w:sz w:val="28"/>
          <w:szCs w:val="28"/>
        </w:rPr>
      </w:pPr>
      <w:proofErr w:type="gramStart"/>
      <w:ins w:id="82" w:author="Unknown">
        <w:r w:rsidRPr="00C27F98">
          <w:rPr>
            <w:rFonts w:ascii="open sans" w:eastAsia="Times New Roman" w:hAnsi="open sans" w:cs="Times New Roman"/>
            <w:color w:val="585858"/>
            <w:sz w:val="28"/>
            <w:szCs w:val="28"/>
          </w:rPr>
          <w:t xml:space="preserve">6. </w:t>
        </w:r>
        <w:proofErr w:type="spellStart"/>
        <w:r w:rsidRPr="00C27F98">
          <w:rPr>
            <w:rFonts w:ascii="open sans" w:eastAsia="Times New Roman" w:hAnsi="open sans" w:cs="Times New Roman"/>
            <w:color w:val="585858"/>
            <w:sz w:val="28"/>
            <w:szCs w:val="28"/>
          </w:rPr>
          <w:t>DepEd</w:t>
        </w:r>
        <w:proofErr w:type="spellEnd"/>
        <w:r w:rsidRPr="00C27F98">
          <w:rPr>
            <w:rFonts w:ascii="open sans" w:eastAsia="Times New Roman" w:hAnsi="open sans" w:cs="Times New Roman"/>
            <w:color w:val="585858"/>
            <w:sz w:val="28"/>
            <w:szCs w:val="28"/>
          </w:rPr>
          <w:t xml:space="preserve"> Order No. 47, s. 2016, Memorandum No.</w:t>
        </w:r>
        <w:proofErr w:type="gramEnd"/>
        <w:r w:rsidRPr="00C27F98">
          <w:rPr>
            <w:rFonts w:ascii="open sans" w:eastAsia="Times New Roman" w:hAnsi="open sans" w:cs="Times New Roman"/>
            <w:color w:val="585858"/>
            <w:sz w:val="28"/>
            <w:szCs w:val="28"/>
          </w:rPr>
          <w:t xml:space="preserve"> DM-CI-2017-00454 dated 11 December 2017 entitled </w:t>
        </w:r>
        <w:proofErr w:type="spellStart"/>
        <w:r w:rsidRPr="00C27F98">
          <w:rPr>
            <w:rFonts w:ascii="open sans" w:eastAsia="Times New Roman" w:hAnsi="open sans" w:cs="Times New Roman"/>
            <w:i/>
            <w:iCs/>
            <w:color w:val="585858"/>
            <w:sz w:val="28"/>
          </w:rPr>
          <w:t>Clarificatory</w:t>
        </w:r>
        <w:proofErr w:type="spellEnd"/>
        <w:r w:rsidRPr="00C27F98">
          <w:rPr>
            <w:rFonts w:ascii="open sans" w:eastAsia="Times New Roman" w:hAnsi="open sans" w:cs="Times New Roman"/>
            <w:i/>
            <w:iCs/>
            <w:color w:val="585858"/>
            <w:sz w:val="28"/>
          </w:rPr>
          <w:t xml:space="preserve"> Guidelines on the Provisions of </w:t>
        </w:r>
        <w:proofErr w:type="spellStart"/>
        <w:r w:rsidRPr="00C27F98">
          <w:rPr>
            <w:rFonts w:ascii="open sans" w:eastAsia="Times New Roman" w:hAnsi="open sans" w:cs="Times New Roman"/>
            <w:i/>
            <w:iCs/>
            <w:color w:val="585858"/>
            <w:sz w:val="28"/>
          </w:rPr>
          <w:t>DepEd</w:t>
        </w:r>
        <w:proofErr w:type="spellEnd"/>
        <w:r w:rsidRPr="00C27F98">
          <w:rPr>
            <w:rFonts w:ascii="open sans" w:eastAsia="Times New Roman" w:hAnsi="open sans" w:cs="Times New Roman"/>
            <w:i/>
            <w:iCs/>
            <w:color w:val="585858"/>
            <w:sz w:val="28"/>
          </w:rPr>
          <w:t xml:space="preserve"> Order No. 47, s. 2016 “Omnibus Policy on Kindergarten Education”,</w:t>
        </w:r>
        <w:r w:rsidRPr="00C27F98">
          <w:rPr>
            <w:rFonts w:ascii="open sans" w:eastAsia="Times New Roman" w:hAnsi="open sans" w:cs="Times New Roman"/>
            <w:color w:val="585858"/>
            <w:sz w:val="28"/>
            <w:szCs w:val="28"/>
          </w:rPr>
          <w:t> </w:t>
        </w:r>
        <w:proofErr w:type="spellStart"/>
        <w:r w:rsidRPr="00C27F98">
          <w:rPr>
            <w:rFonts w:ascii="open sans" w:eastAsia="Times New Roman" w:hAnsi="open sans" w:cs="Times New Roman"/>
            <w:color w:val="585858"/>
            <w:sz w:val="28"/>
            <w:szCs w:val="28"/>
          </w:rPr>
          <w:t>DepEd</w:t>
        </w:r>
        <w:proofErr w:type="spellEnd"/>
        <w:r w:rsidRPr="00C27F98">
          <w:rPr>
            <w:rFonts w:ascii="open sans" w:eastAsia="Times New Roman" w:hAnsi="open sans" w:cs="Times New Roman"/>
            <w:color w:val="585858"/>
            <w:sz w:val="28"/>
            <w:szCs w:val="28"/>
          </w:rPr>
          <w:t xml:space="preserve"> Order No. 3, s. 2018, and all other </w:t>
        </w:r>
        <w:proofErr w:type="spellStart"/>
        <w:r w:rsidRPr="00C27F98">
          <w:rPr>
            <w:rFonts w:ascii="open sans" w:eastAsia="Times New Roman" w:hAnsi="open sans" w:cs="Times New Roman"/>
            <w:color w:val="585858"/>
            <w:sz w:val="28"/>
            <w:szCs w:val="28"/>
          </w:rPr>
          <w:t>DepEd</w:t>
        </w:r>
        <w:proofErr w:type="spellEnd"/>
        <w:r w:rsidRPr="00C27F98">
          <w:rPr>
            <w:rFonts w:ascii="open sans" w:eastAsia="Times New Roman" w:hAnsi="open sans" w:cs="Times New Roman"/>
            <w:color w:val="585858"/>
            <w:sz w:val="28"/>
            <w:szCs w:val="28"/>
          </w:rPr>
          <w:t xml:space="preserve"> Orders, </w:t>
        </w:r>
        <w:proofErr w:type="spellStart"/>
        <w:r w:rsidRPr="00C27F98">
          <w:rPr>
            <w:rFonts w:ascii="open sans" w:eastAsia="Times New Roman" w:hAnsi="open sans" w:cs="Times New Roman"/>
            <w:color w:val="585858"/>
            <w:sz w:val="28"/>
            <w:szCs w:val="28"/>
          </w:rPr>
          <w:t>mles</w:t>
        </w:r>
        <w:proofErr w:type="spellEnd"/>
        <w:r w:rsidRPr="00C27F98">
          <w:rPr>
            <w:rFonts w:ascii="open sans" w:eastAsia="Times New Roman" w:hAnsi="open sans" w:cs="Times New Roman"/>
            <w:color w:val="585858"/>
            <w:sz w:val="28"/>
            <w:szCs w:val="28"/>
          </w:rPr>
          <w:t>, regulations, issuances, which are inconsistent with this Order, are hereby repealed or modified accordingly.</w:t>
        </w:r>
      </w:ins>
    </w:p>
    <w:p w:rsidR="00C27F98" w:rsidRPr="00C27F98" w:rsidRDefault="00C27F98" w:rsidP="00C27F98">
      <w:pPr>
        <w:shd w:val="clear" w:color="auto" w:fill="F7F7F7"/>
        <w:spacing w:after="318" w:line="240" w:lineRule="auto"/>
        <w:rPr>
          <w:ins w:id="83" w:author="Unknown"/>
          <w:rFonts w:ascii="open sans" w:eastAsia="Times New Roman" w:hAnsi="open sans" w:cs="Times New Roman"/>
          <w:color w:val="585858"/>
          <w:sz w:val="28"/>
          <w:szCs w:val="28"/>
        </w:rPr>
      </w:pPr>
      <w:ins w:id="84" w:author="Unknown">
        <w:r w:rsidRPr="00C27F98">
          <w:rPr>
            <w:rFonts w:ascii="open sans" w:eastAsia="Times New Roman" w:hAnsi="open sans" w:cs="Times New Roman"/>
            <w:color w:val="585858"/>
            <w:sz w:val="28"/>
            <w:szCs w:val="28"/>
          </w:rPr>
          <w:t>7. These guidelines shall take effect immediately.</w:t>
        </w:r>
      </w:ins>
    </w:p>
    <w:p w:rsidR="00C27F98" w:rsidRPr="00C27F98" w:rsidRDefault="00C27F98" w:rsidP="00C27F98">
      <w:pPr>
        <w:shd w:val="clear" w:color="auto" w:fill="F7F7F7"/>
        <w:spacing w:after="318" w:line="240" w:lineRule="auto"/>
        <w:rPr>
          <w:ins w:id="85" w:author="Unknown"/>
          <w:rFonts w:ascii="open sans" w:eastAsia="Times New Roman" w:hAnsi="open sans" w:cs="Times New Roman"/>
          <w:color w:val="585858"/>
          <w:sz w:val="28"/>
          <w:szCs w:val="28"/>
        </w:rPr>
      </w:pPr>
      <w:ins w:id="86" w:author="Unknown">
        <w:r w:rsidRPr="00C27F98">
          <w:rPr>
            <w:rFonts w:ascii="open sans" w:eastAsia="Times New Roman" w:hAnsi="open sans" w:cs="Times New Roman"/>
            <w:color w:val="585858"/>
            <w:sz w:val="28"/>
            <w:szCs w:val="28"/>
          </w:rPr>
          <w:t>8. Immediate dissemination of and strict compliance with this Order is directed.</w:t>
        </w:r>
      </w:ins>
    </w:p>
    <w:p w:rsidR="00C27F98" w:rsidRPr="00C27F98" w:rsidRDefault="00C27F98" w:rsidP="00C27F98">
      <w:pPr>
        <w:shd w:val="clear" w:color="auto" w:fill="F7F7F7"/>
        <w:spacing w:after="318" w:line="240" w:lineRule="auto"/>
        <w:jc w:val="right"/>
        <w:rPr>
          <w:ins w:id="87" w:author="Unknown"/>
          <w:rFonts w:ascii="open sans" w:eastAsia="Times New Roman" w:hAnsi="open sans" w:cs="Times New Roman"/>
          <w:color w:val="585858"/>
          <w:sz w:val="28"/>
          <w:szCs w:val="28"/>
        </w:rPr>
      </w:pPr>
      <w:ins w:id="88" w:author="Unknown">
        <w:r w:rsidRPr="00C27F98">
          <w:rPr>
            <w:rFonts w:ascii="open sans" w:eastAsia="Times New Roman" w:hAnsi="open sans" w:cs="Times New Roman"/>
            <w:b/>
            <w:bCs/>
            <w:color w:val="585858"/>
            <w:sz w:val="28"/>
          </w:rPr>
          <w:t>LEONOR MAGTOLIS BRIONES</w:t>
        </w:r>
        <w:r w:rsidRPr="00C27F98">
          <w:rPr>
            <w:rFonts w:ascii="open sans" w:eastAsia="Times New Roman" w:hAnsi="open sans" w:cs="Times New Roman"/>
            <w:color w:val="585858"/>
            <w:sz w:val="28"/>
            <w:szCs w:val="28"/>
          </w:rPr>
          <w:br/>
          <w:t>Secretary</w:t>
        </w:r>
      </w:ins>
    </w:p>
    <w:p w:rsidR="00C27F98" w:rsidRPr="00C27F98" w:rsidRDefault="00C27F98" w:rsidP="00C27F98">
      <w:pPr>
        <w:shd w:val="clear" w:color="auto" w:fill="F7F7F7"/>
        <w:spacing w:after="131" w:line="240" w:lineRule="auto"/>
        <w:rPr>
          <w:ins w:id="89" w:author="Unknown"/>
          <w:rFonts w:ascii="open sans" w:eastAsia="Times New Roman" w:hAnsi="open sans" w:cs="Times New Roman"/>
          <w:color w:val="7B7B7B"/>
          <w:sz w:val="24"/>
          <w:szCs w:val="24"/>
        </w:rPr>
      </w:pPr>
      <w:ins w:id="90"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"https://www.teacherph.com/tag/deped-order/" </w:instrText>
        </w:r>
        <w:r w:rsidRPr="00C27F98">
          <w:rPr>
            <w:rFonts w:ascii="open sans" w:eastAsia="Times New Roman" w:hAnsi="open sans" w:cs="Times New Roman"/>
            <w:color w:val="7B7B7B"/>
            <w:sz w:val="24"/>
            <w:szCs w:val="24"/>
          </w:rPr>
          <w:fldChar w:fldCharType="separate"/>
        </w:r>
        <w:proofErr w:type="spellStart"/>
        <w:proofErr w:type="gramStart"/>
        <w:r w:rsidRPr="00C27F98">
          <w:rPr>
            <w:rFonts w:ascii="roboto" w:eastAsia="Times New Roman" w:hAnsi="roboto" w:cs="Times New Roman"/>
            <w:color w:val="5F5F5F"/>
            <w:sz w:val="19"/>
          </w:rPr>
          <w:t>deped</w:t>
        </w:r>
        <w:proofErr w:type="spellEnd"/>
        <w:proofErr w:type="gramEnd"/>
        <w:r w:rsidRPr="00C27F98">
          <w:rPr>
            <w:rFonts w:ascii="roboto" w:eastAsia="Times New Roman" w:hAnsi="roboto" w:cs="Times New Roman"/>
            <w:color w:val="5F5F5F"/>
            <w:sz w:val="19"/>
          </w:rPr>
          <w:t xml:space="preserve"> </w:t>
        </w:r>
        <w:proofErr w:type="spellStart"/>
        <w:r w:rsidRPr="00C27F98">
          <w:rPr>
            <w:rFonts w:ascii="roboto" w:eastAsia="Times New Roman" w:hAnsi="roboto" w:cs="Times New Roman"/>
            <w:color w:val="5F5F5F"/>
            <w:sz w:val="19"/>
          </w:rPr>
          <w:t>order</w:t>
        </w:r>
        <w:r w:rsidRPr="00C27F98">
          <w:rPr>
            <w:rFonts w:ascii="open sans" w:eastAsia="Times New Roman" w:hAnsi="open sans" w:cs="Times New Roman"/>
            <w:color w:val="7B7B7B"/>
            <w:sz w:val="24"/>
            <w:szCs w:val="24"/>
          </w:rPr>
          <w:fldChar w:fldCharType="end"/>
        </w:r>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"https://www.teacherph.com/tag/ecd-checklist/" </w:instrText>
        </w:r>
        <w:r w:rsidRPr="00C27F98">
          <w:rPr>
            <w:rFonts w:ascii="open sans" w:eastAsia="Times New Roman" w:hAnsi="open sans" w:cs="Times New Roman"/>
            <w:color w:val="7B7B7B"/>
            <w:sz w:val="24"/>
            <w:szCs w:val="24"/>
          </w:rPr>
          <w:fldChar w:fldCharType="separate"/>
        </w:r>
        <w:r w:rsidRPr="00C27F98">
          <w:rPr>
            <w:rFonts w:ascii="roboto" w:eastAsia="Times New Roman" w:hAnsi="roboto" w:cs="Times New Roman"/>
            <w:color w:val="5F5F5F"/>
            <w:sz w:val="19"/>
          </w:rPr>
          <w:t>ECD</w:t>
        </w:r>
        <w:proofErr w:type="spellEnd"/>
        <w:r w:rsidRPr="00C27F98">
          <w:rPr>
            <w:rFonts w:ascii="roboto" w:eastAsia="Times New Roman" w:hAnsi="roboto" w:cs="Times New Roman"/>
            <w:color w:val="5F5F5F"/>
            <w:sz w:val="19"/>
          </w:rPr>
          <w:t xml:space="preserve"> </w:t>
        </w:r>
        <w:proofErr w:type="spellStart"/>
        <w:r w:rsidRPr="00C27F98">
          <w:rPr>
            <w:rFonts w:ascii="roboto" w:eastAsia="Times New Roman" w:hAnsi="roboto" w:cs="Times New Roman"/>
            <w:color w:val="5F5F5F"/>
            <w:sz w:val="19"/>
          </w:rPr>
          <w:t>Checklist</w:t>
        </w:r>
        <w:r w:rsidRPr="00C27F98">
          <w:rPr>
            <w:rFonts w:ascii="open sans" w:eastAsia="Times New Roman" w:hAnsi="open sans" w:cs="Times New Roman"/>
            <w:color w:val="7B7B7B"/>
            <w:sz w:val="24"/>
            <w:szCs w:val="24"/>
          </w:rPr>
          <w:fldChar w:fldCharType="end"/>
        </w:r>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"https://www.teacherph.com/tag/grade-1/" </w:instrText>
        </w:r>
        <w:r w:rsidRPr="00C27F98">
          <w:rPr>
            <w:rFonts w:ascii="open sans" w:eastAsia="Times New Roman" w:hAnsi="open sans" w:cs="Times New Roman"/>
            <w:color w:val="7B7B7B"/>
            <w:sz w:val="24"/>
            <w:szCs w:val="24"/>
          </w:rPr>
          <w:fldChar w:fldCharType="separate"/>
        </w:r>
        <w:r w:rsidRPr="00C27F98">
          <w:rPr>
            <w:rFonts w:ascii="roboto" w:eastAsia="Times New Roman" w:hAnsi="roboto" w:cs="Times New Roman"/>
            <w:color w:val="5F5F5F"/>
            <w:sz w:val="19"/>
          </w:rPr>
          <w:t>grade</w:t>
        </w:r>
        <w:proofErr w:type="spellEnd"/>
        <w:r w:rsidRPr="00C27F98">
          <w:rPr>
            <w:rFonts w:ascii="roboto" w:eastAsia="Times New Roman" w:hAnsi="roboto" w:cs="Times New Roman"/>
            <w:color w:val="5F5F5F"/>
            <w:sz w:val="19"/>
          </w:rPr>
          <w:t xml:space="preserve"> 1</w:t>
        </w:r>
        <w:r w:rsidRPr="00C27F98">
          <w:rPr>
            <w:rFonts w:ascii="open sans" w:eastAsia="Times New Roman" w:hAnsi="open sans" w:cs="Times New Roman"/>
            <w:color w:val="7B7B7B"/>
            <w:sz w:val="24"/>
            <w:szCs w:val="24"/>
          </w:rPr>
          <w:fldChar w:fldCharType="end"/>
        </w:r>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"https://www.teacherph.com/tag/kindergarten/" </w:instrText>
        </w:r>
        <w:r w:rsidRPr="00C27F98">
          <w:rPr>
            <w:rFonts w:ascii="open sans" w:eastAsia="Times New Roman" w:hAnsi="open sans" w:cs="Times New Roman"/>
            <w:color w:val="7B7B7B"/>
            <w:sz w:val="24"/>
            <w:szCs w:val="24"/>
          </w:rPr>
          <w:fldChar w:fldCharType="separate"/>
        </w:r>
        <w:r w:rsidRPr="00C27F98">
          <w:rPr>
            <w:rFonts w:ascii="roboto" w:eastAsia="Times New Roman" w:hAnsi="roboto" w:cs="Times New Roman"/>
            <w:color w:val="5F5F5F"/>
            <w:sz w:val="19"/>
          </w:rPr>
          <w:t>kindergarten</w:t>
        </w:r>
        <w:r w:rsidRPr="00C27F98">
          <w:rPr>
            <w:rFonts w:ascii="open sans" w:eastAsia="Times New Roman" w:hAnsi="open sans" w:cs="Times New Roman"/>
            <w:color w:val="7B7B7B"/>
            <w:sz w:val="24"/>
            <w:szCs w:val="24"/>
          </w:rPr>
          <w:fldChar w:fldCharType="end"/>
        </w:r>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"https://www.teacherph.com/tag/philippine-early-childhood-development-ecd-checklist/" </w:instrText>
        </w:r>
        <w:r w:rsidRPr="00C27F98">
          <w:rPr>
            <w:rFonts w:ascii="open sans" w:eastAsia="Times New Roman" w:hAnsi="open sans" w:cs="Times New Roman"/>
            <w:color w:val="7B7B7B"/>
            <w:sz w:val="24"/>
            <w:szCs w:val="24"/>
          </w:rPr>
          <w:fldChar w:fldCharType="separate"/>
        </w:r>
        <w:r w:rsidRPr="00C27F98">
          <w:rPr>
            <w:rFonts w:ascii="roboto" w:eastAsia="Times New Roman" w:hAnsi="roboto" w:cs="Times New Roman"/>
            <w:color w:val="5F5F5F"/>
            <w:sz w:val="19"/>
          </w:rPr>
          <w:t>Philippine Early Childhood Development (ECD) Checklist</w:t>
        </w:r>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7F7F7"/>
        <w:spacing w:after="187" w:line="240" w:lineRule="auto"/>
        <w:rPr>
          <w:ins w:id="91" w:author="Unknown"/>
          <w:rFonts w:ascii="open sans" w:eastAsia="Times New Roman" w:hAnsi="open sans" w:cs="Times New Roman"/>
          <w:color w:val="7B7B7B"/>
          <w:sz w:val="2"/>
          <w:szCs w:val="2"/>
        </w:rPr>
      </w:pPr>
      <w:ins w:id="92" w:author="Unknown">
        <w:r w:rsidRPr="00C27F98">
          <w:rPr>
            <w:rFonts w:ascii="open sans" w:eastAsia="Times New Roman" w:hAnsi="open sans" w:cs="Times New Roman"/>
            <w:color w:val="7B7B7B"/>
            <w:sz w:val="2"/>
            <w:szCs w:val="2"/>
          </w:rPr>
          <w:fldChar w:fldCharType="begin"/>
        </w:r>
        <w:r w:rsidRPr="00C27F98">
          <w:rPr>
            <w:rFonts w:ascii="open sans" w:eastAsia="Times New Roman" w:hAnsi="open sans" w:cs="Times New Roman"/>
            <w:color w:val="7B7B7B"/>
            <w:sz w:val="2"/>
            <w:szCs w:val="2"/>
          </w:rPr>
          <w:instrText xml:space="preserve"> HYPERLINK "https://www.teacherph.com/cut-off-age-kinder-grade-one/" \l "comments" \o "Leave a comment on: \</w:instrText>
        </w:r>
        <w:r w:rsidRPr="00C27F98">
          <w:rPr>
            <w:rFonts w:ascii="open sans" w:eastAsia="Times New Roman" w:hAnsi="open sans" w:cs="Times New Roman" w:hint="eastAsia"/>
            <w:color w:val="7B7B7B"/>
            <w:sz w:val="2"/>
            <w:szCs w:val="2"/>
          </w:rPr>
          <w:instrText>“</w:instrText>
        </w:r>
        <w:r w:rsidRPr="00C27F98">
          <w:rPr>
            <w:rFonts w:ascii="open sans" w:eastAsia="Times New Roman" w:hAnsi="open sans" w:cs="Times New Roman"/>
            <w:color w:val="7B7B7B"/>
            <w:sz w:val="2"/>
            <w:szCs w:val="2"/>
          </w:rPr>
          <w:instrText>Cut-Off Age Policy for Kinder and Grade One Enrollees\</w:instrText>
        </w:r>
        <w:r w:rsidRPr="00C27F98">
          <w:rPr>
            <w:rFonts w:ascii="open sans" w:eastAsia="Times New Roman" w:hAnsi="open sans" w:cs="Times New Roman" w:hint="eastAsia"/>
            <w:color w:val="7B7B7B"/>
            <w:sz w:val="2"/>
            <w:szCs w:val="2"/>
          </w:rPr>
          <w:instrText>”</w:instrText>
        </w:r>
        <w:r w:rsidRPr="00C27F98">
          <w:rPr>
            <w:rFonts w:ascii="open sans" w:eastAsia="Times New Roman" w:hAnsi="open sans" w:cs="Times New Roman"/>
            <w:color w:val="7B7B7B"/>
            <w:sz w:val="2"/>
            <w:szCs w:val="2"/>
          </w:rPr>
          <w:instrText xml:space="preserve">" </w:instrText>
        </w:r>
        <w:r w:rsidRPr="00C27F98">
          <w:rPr>
            <w:rFonts w:ascii="open sans" w:eastAsia="Times New Roman" w:hAnsi="open sans" w:cs="Times New Roman"/>
            <w:color w:val="7B7B7B"/>
            <w:sz w:val="2"/>
            <w:szCs w:val="2"/>
          </w:rPr>
          <w:fldChar w:fldCharType="separate"/>
        </w:r>
        <w:r w:rsidRPr="00C27F98">
          <w:rPr>
            <w:rFonts w:ascii="roboto" w:eastAsia="Times New Roman" w:hAnsi="roboto" w:cs="Times New Roman"/>
            <w:color w:val="4D4D4D"/>
          </w:rPr>
          <w:t> </w:t>
        </w:r>
        <w:r w:rsidRPr="00C27F98">
          <w:rPr>
            <w:rFonts w:ascii="Arial" w:eastAsia="Times New Roman" w:hAnsi="Arial" w:cs="Arial"/>
            <w:b/>
            <w:bCs/>
            <w:color w:val="4D4D4D"/>
          </w:rPr>
          <w:t>14</w:t>
        </w:r>
        <w:r w:rsidRPr="00C27F98">
          <w:rPr>
            <w:rFonts w:ascii="open sans" w:eastAsia="Times New Roman" w:hAnsi="open sans" w:cs="Times New Roman"/>
            <w:color w:val="7B7B7B"/>
            <w:sz w:val="2"/>
            <w:szCs w:val="2"/>
          </w:rPr>
          <w:fldChar w:fldCharType="end"/>
        </w:r>
      </w:ins>
    </w:p>
    <w:p w:rsidR="00C27F98" w:rsidRPr="00C27F98" w:rsidRDefault="00C27F98" w:rsidP="00C27F98">
      <w:pPr>
        <w:shd w:val="clear" w:color="auto" w:fill="F7F7F7"/>
        <w:spacing w:after="0" w:line="240" w:lineRule="auto"/>
        <w:rPr>
          <w:ins w:id="93" w:author="Unknown"/>
          <w:rFonts w:ascii="open sans" w:eastAsia="Times New Roman" w:hAnsi="open sans" w:cs="Times New Roman"/>
          <w:color w:val="7B7B7B"/>
          <w:sz w:val="2"/>
          <w:szCs w:val="2"/>
        </w:rPr>
      </w:pPr>
      <w:ins w:id="94" w:author="Unknown">
        <w:r w:rsidRPr="00C27F98">
          <w:rPr>
            <w:rFonts w:ascii="open sans" w:eastAsia="Times New Roman" w:hAnsi="open sans" w:cs="Times New Roman"/>
            <w:color w:val="4D4D4D"/>
          </w:rPr>
          <w:t> </w:t>
        </w:r>
        <w:proofErr w:type="spellStart"/>
        <w:r w:rsidRPr="00C27F98">
          <w:rPr>
            <w:rFonts w:ascii="open sans" w:eastAsia="Times New Roman" w:hAnsi="open sans" w:cs="Times New Roman"/>
            <w:b/>
            <w:bCs/>
            <w:color w:val="4D4D4D"/>
          </w:rPr>
          <w:t>Share</w:t>
        </w:r>
        <w:r w:rsidRPr="00C27F98">
          <w:rPr>
            <w:rFonts w:ascii="open sans" w:eastAsia="Times New Roman" w:hAnsi="open sans" w:cs="Times New Roman"/>
            <w:color w:val="7B7B7B"/>
            <w:sz w:val="2"/>
          </w:rPr>
          <w:fldChar w:fldCharType="begin"/>
        </w:r>
        <w:r w:rsidRPr="00C27F98">
          <w:rPr>
            <w:rFonts w:ascii="open sans" w:eastAsia="Times New Roman" w:hAnsi="open sans" w:cs="Times New Roman"/>
            <w:color w:val="7B7B7B"/>
            <w:sz w:val="2"/>
          </w:rPr>
          <w:instrText xml:space="preserve"> HYPERLINK "https://www.facebook.com/sharer.php?u=https%3A%2F%2Fwww.teacherph.com%2Fcut-off-age-kinder-grade-one%2F" \t "_blank" </w:instrText>
        </w:r>
        <w:r w:rsidRPr="00C27F98">
          <w:rPr>
            <w:rFonts w:ascii="open sans" w:eastAsia="Times New Roman" w:hAnsi="open sans" w:cs="Times New Roman"/>
            <w:color w:val="7B7B7B"/>
            <w:sz w:val="2"/>
          </w:rPr>
          <w:fldChar w:fldCharType="separate"/>
        </w:r>
        <w:r w:rsidRPr="00C27F98">
          <w:rPr>
            <w:rFonts w:ascii="roboto" w:eastAsia="Times New Roman" w:hAnsi="roboto" w:cs="Times New Roman"/>
            <w:color w:val="FFFFFF"/>
          </w:rPr>
          <w:t>Facebook</w:t>
        </w:r>
        <w:r w:rsidRPr="00C27F98">
          <w:rPr>
            <w:rFonts w:ascii="open sans" w:eastAsia="Times New Roman" w:hAnsi="open sans" w:cs="Times New Roman"/>
            <w:color w:val="7B7B7B"/>
            <w:sz w:val="2"/>
          </w:rPr>
          <w:fldChar w:fldCharType="end"/>
        </w:r>
        <w:r w:rsidRPr="00C27F98">
          <w:rPr>
            <w:rFonts w:ascii="open sans" w:eastAsia="Times New Roman" w:hAnsi="open sans" w:cs="Times New Roman"/>
            <w:color w:val="7B7B7B"/>
            <w:sz w:val="2"/>
          </w:rPr>
          <w:fldChar w:fldCharType="begin"/>
        </w:r>
        <w:r w:rsidRPr="00C27F98">
          <w:rPr>
            <w:rFonts w:ascii="open sans" w:eastAsia="Times New Roman" w:hAnsi="open sans" w:cs="Times New Roman"/>
            <w:color w:val="7B7B7B"/>
            <w:sz w:val="2"/>
          </w:rPr>
          <w:instrText xml:space="preserve"> HYPERLINK "https://twitter.com/share?text=Cut-Off+Age+Policy+for+Kinder+and+Grade+One+Enrollees%20@teacherph&amp;url=https%3A%2F%2Fwww.teacherph.com%2Fcut-off-age-kinder-grade-one%2F" \t "_blank" </w:instrText>
        </w:r>
        <w:r w:rsidRPr="00C27F98">
          <w:rPr>
            <w:rFonts w:ascii="open sans" w:eastAsia="Times New Roman" w:hAnsi="open sans" w:cs="Times New Roman"/>
            <w:color w:val="7B7B7B"/>
            <w:sz w:val="2"/>
          </w:rPr>
          <w:fldChar w:fldCharType="separate"/>
        </w:r>
        <w:r w:rsidRPr="00C27F98">
          <w:rPr>
            <w:rFonts w:ascii="roboto" w:eastAsia="Times New Roman" w:hAnsi="roboto" w:cs="Times New Roman"/>
            <w:color w:val="FFFFFF"/>
          </w:rPr>
          <w:t>Twitter</w:t>
        </w:r>
        <w:r w:rsidRPr="00C27F98">
          <w:rPr>
            <w:rFonts w:ascii="open sans" w:eastAsia="Times New Roman" w:hAnsi="open sans" w:cs="Times New Roman"/>
            <w:color w:val="7B7B7B"/>
            <w:sz w:val="2"/>
          </w:rPr>
          <w:fldChar w:fldCharType="end"/>
        </w:r>
        <w:r w:rsidRPr="00C27F98">
          <w:rPr>
            <w:rFonts w:ascii="open sans" w:eastAsia="Times New Roman" w:hAnsi="open sans" w:cs="Times New Roman"/>
            <w:color w:val="7B7B7B"/>
            <w:sz w:val="2"/>
          </w:rPr>
          <w:fldChar w:fldCharType="begin"/>
        </w:r>
        <w:r w:rsidRPr="00C27F98">
          <w:rPr>
            <w:rFonts w:ascii="open sans" w:eastAsia="Times New Roman" w:hAnsi="open sans" w:cs="Times New Roman"/>
            <w:color w:val="7B7B7B"/>
            <w:sz w:val="2"/>
          </w:rPr>
          <w:instrText xml:space="preserve"> HYPERLINK "https://plus.google.com/share?url=https%3A%2F%2Fwww.teacherph.com%2Fcut-off-age-kinder-grade-one%2F" \t "_blank" </w:instrText>
        </w:r>
        <w:r w:rsidRPr="00C27F98">
          <w:rPr>
            <w:rFonts w:ascii="open sans" w:eastAsia="Times New Roman" w:hAnsi="open sans" w:cs="Times New Roman"/>
            <w:color w:val="7B7B7B"/>
            <w:sz w:val="2"/>
          </w:rPr>
          <w:fldChar w:fldCharType="separate"/>
        </w:r>
        <w:r w:rsidRPr="00C27F98">
          <w:rPr>
            <w:rFonts w:ascii="roboto" w:eastAsia="Times New Roman" w:hAnsi="roboto" w:cs="Times New Roman"/>
            <w:color w:val="FFFFFF"/>
          </w:rPr>
          <w:t>Google</w:t>
        </w:r>
        <w:proofErr w:type="spellEnd"/>
        <w:r w:rsidRPr="00C27F98">
          <w:rPr>
            <w:rFonts w:ascii="roboto" w:eastAsia="Times New Roman" w:hAnsi="roboto" w:cs="Times New Roman"/>
            <w:color w:val="FFFFFF"/>
          </w:rPr>
          <w:t>+</w:t>
        </w:r>
        <w:r w:rsidRPr="00C27F98">
          <w:rPr>
            <w:rFonts w:ascii="open sans" w:eastAsia="Times New Roman" w:hAnsi="open sans" w:cs="Times New Roman"/>
            <w:color w:val="7B7B7B"/>
            <w:sz w:val="2"/>
          </w:rPr>
          <w:fldChar w:fldCharType="end"/>
        </w:r>
      </w:ins>
    </w:p>
    <w:p w:rsidR="00C27F98" w:rsidRPr="00C27F98" w:rsidRDefault="00C27F98" w:rsidP="00C27F98">
      <w:pPr>
        <w:shd w:val="clear" w:color="auto" w:fill="F7F7F7"/>
        <w:spacing w:after="0" w:line="240" w:lineRule="auto"/>
        <w:rPr>
          <w:ins w:id="95" w:author="Unknown"/>
          <w:rFonts w:ascii="open sans" w:eastAsia="Times New Roman" w:hAnsi="open sans" w:cs="Times New Roman"/>
          <w:color w:val="7B7B7B"/>
          <w:sz w:val="24"/>
          <w:szCs w:val="24"/>
        </w:rPr>
      </w:pPr>
      <w:ins w:id="96"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"https://www.teacherph.com/author/llego-xyz/" \o "Browse Author Articles" </w:instrText>
        </w:r>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444444"/>
            <w:sz w:val="24"/>
            <w:szCs w:val="24"/>
          </w:rPr>
          <w:fldChar w:fldCharType="begin"/>
        </w:r>
        <w:r w:rsidRPr="00C27F98">
          <w:rPr>
            <w:rFonts w:ascii="open sans" w:eastAsia="Times New Roman" w:hAnsi="open sans" w:cs="Times New Roman"/>
            <w:color w:val="444444"/>
            <w:sz w:val="24"/>
            <w:szCs w:val="24"/>
          </w:rPr>
          <w:instrText xml:space="preserve"> INCLUDEPICTURE "https://www.teacherph.com/cut-off-age-kinder-grade-one/" \* MERGEFORMATINET </w:instrText>
        </w:r>
      </w:ins>
      <w:r w:rsidRPr="00C27F98">
        <w:rPr>
          <w:rFonts w:ascii="open sans" w:eastAsia="Times New Roman" w:hAnsi="open sans" w:cs="Times New Roman"/>
          <w:color w:val="444444"/>
          <w:sz w:val="24"/>
          <w:szCs w:val="24"/>
        </w:rPr>
        <w:fldChar w:fldCharType="separate"/>
      </w:r>
      <w:r w:rsidRPr="00C27F98">
        <w:rPr>
          <w:rFonts w:ascii="open sans" w:eastAsia="Times New Roman" w:hAnsi="open sans" w:cs="Times New Roman"/>
          <w:color w:val="444444"/>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85pt;height:59.85pt"/>
        </w:pict>
      </w:r>
      <w:ins w:id="97" w:author="Unknown">
        <w:r w:rsidRPr="00C27F98">
          <w:rPr>
            <w:rFonts w:ascii="open sans" w:eastAsia="Times New Roman" w:hAnsi="open sans" w:cs="Times New Roman"/>
            <w:color w:val="444444"/>
            <w:sz w:val="24"/>
            <w:szCs w:val="24"/>
          </w:rPr>
          <w:fldChar w:fldCharType="end"/>
        </w:r>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7F7F7"/>
        <w:spacing w:after="131" w:line="240" w:lineRule="auto"/>
        <w:rPr>
          <w:ins w:id="98" w:author="Unknown"/>
          <w:rFonts w:ascii="roboto" w:eastAsia="Times New Roman" w:hAnsi="roboto" w:cs="Times New Roman"/>
          <w:color w:val="2D2D2D"/>
          <w:sz w:val="34"/>
          <w:szCs w:val="34"/>
        </w:rPr>
      </w:pPr>
      <w:ins w:id="99" w:author="Unknown">
        <w:r w:rsidRPr="00C27F98">
          <w:rPr>
            <w:rFonts w:ascii="roboto" w:eastAsia="Times New Roman" w:hAnsi="roboto" w:cs="Times New Roman"/>
            <w:color w:val="2D2D2D"/>
            <w:sz w:val="34"/>
            <w:szCs w:val="34"/>
          </w:rPr>
          <w:fldChar w:fldCharType="begin"/>
        </w:r>
        <w:r w:rsidRPr="00C27F98">
          <w:rPr>
            <w:rFonts w:ascii="roboto" w:eastAsia="Times New Roman" w:hAnsi="roboto" w:cs="Times New Roman"/>
            <w:color w:val="2D2D2D"/>
            <w:sz w:val="34"/>
            <w:szCs w:val="34"/>
          </w:rPr>
          <w:instrText xml:space="preserve"> HYPERLINK "https://www.teacherph.com/author/llego-xyz/" </w:instrText>
        </w:r>
        <w:r w:rsidRPr="00C27F98">
          <w:rPr>
            <w:rFonts w:ascii="roboto" w:eastAsia="Times New Roman" w:hAnsi="roboto" w:cs="Times New Roman"/>
            <w:color w:val="2D2D2D"/>
            <w:sz w:val="34"/>
            <w:szCs w:val="34"/>
          </w:rPr>
          <w:fldChar w:fldCharType="separate"/>
        </w:r>
        <w:r w:rsidRPr="00C27F98">
          <w:rPr>
            <w:rFonts w:ascii="roboto" w:eastAsia="Times New Roman" w:hAnsi="roboto" w:cs="Times New Roman"/>
            <w:color w:val="444444"/>
            <w:sz w:val="34"/>
          </w:rPr>
          <w:t xml:space="preserve">Mark Anthony </w:t>
        </w:r>
        <w:proofErr w:type="spellStart"/>
        <w:r w:rsidRPr="00C27F98">
          <w:rPr>
            <w:rFonts w:ascii="roboto" w:eastAsia="Times New Roman" w:hAnsi="roboto" w:cs="Times New Roman"/>
            <w:color w:val="444444"/>
            <w:sz w:val="34"/>
          </w:rPr>
          <w:t>Llego</w:t>
        </w:r>
        <w:proofErr w:type="spellEnd"/>
        <w:r w:rsidRPr="00C27F98">
          <w:rPr>
            <w:rFonts w:ascii="roboto" w:eastAsia="Times New Roman" w:hAnsi="roboto" w:cs="Times New Roman"/>
            <w:color w:val="2D2D2D"/>
            <w:sz w:val="34"/>
            <w:szCs w:val="34"/>
          </w:rPr>
          <w:fldChar w:fldCharType="end"/>
        </w:r>
      </w:ins>
    </w:p>
    <w:p w:rsidR="00C27F98" w:rsidRPr="00C27F98" w:rsidRDefault="00C27F98" w:rsidP="00C27F98">
      <w:pPr>
        <w:numPr>
          <w:ilvl w:val="0"/>
          <w:numId w:val="1"/>
        </w:numPr>
        <w:shd w:val="clear" w:color="auto" w:fill="F7F7F7"/>
        <w:spacing w:before="100" w:beforeAutospacing="1" w:after="100" w:afterAutospacing="1" w:line="240" w:lineRule="auto"/>
        <w:ind w:left="150"/>
        <w:jc w:val="right"/>
        <w:rPr>
          <w:ins w:id="100" w:author="Unknown"/>
          <w:rFonts w:ascii="open sans" w:eastAsia="Times New Roman" w:hAnsi="open sans" w:cs="Times New Roman"/>
          <w:color w:val="7B7B7B"/>
          <w:sz w:val="24"/>
          <w:szCs w:val="24"/>
        </w:rPr>
      </w:pPr>
    </w:p>
    <w:p w:rsidR="00C27F98" w:rsidRPr="00C27F98" w:rsidRDefault="00C27F98" w:rsidP="00C27F98">
      <w:pPr>
        <w:shd w:val="clear" w:color="auto" w:fill="F7F7F7"/>
        <w:spacing w:after="0" w:line="240" w:lineRule="auto"/>
        <w:jc w:val="right"/>
        <w:rPr>
          <w:ins w:id="101" w:author="Unknown"/>
          <w:rFonts w:ascii="open sans" w:eastAsia="Times New Roman" w:hAnsi="open sans" w:cs="Times New Roman"/>
          <w:color w:val="7B7B7B"/>
          <w:sz w:val="24"/>
          <w:szCs w:val="24"/>
        </w:rPr>
      </w:pPr>
      <w:ins w:id="102" w:author="Unknown">
        <w:r w:rsidRPr="00C27F98">
          <w:rPr>
            <w:rFonts w:ascii="open sans" w:eastAsia="Times New Roman" w:hAnsi="open sans" w:cs="Times New Roman"/>
            <w:color w:val="7B7B7B"/>
            <w:sz w:val="24"/>
            <w:szCs w:val="24"/>
          </w:rPr>
          <w:t> </w:t>
        </w:r>
      </w:ins>
    </w:p>
    <w:p w:rsidR="00C27F98" w:rsidRPr="00C27F98" w:rsidRDefault="00C27F98" w:rsidP="00C27F98">
      <w:pPr>
        <w:numPr>
          <w:ilvl w:val="0"/>
          <w:numId w:val="1"/>
        </w:numPr>
        <w:shd w:val="clear" w:color="auto" w:fill="F7F7F7"/>
        <w:spacing w:before="100" w:beforeAutospacing="1" w:after="100" w:afterAutospacing="1" w:line="240" w:lineRule="auto"/>
        <w:ind w:left="150"/>
        <w:jc w:val="right"/>
        <w:rPr>
          <w:ins w:id="103" w:author="Unknown"/>
          <w:rFonts w:ascii="open sans" w:eastAsia="Times New Roman" w:hAnsi="open sans" w:cs="Times New Roman"/>
          <w:color w:val="7B7B7B"/>
          <w:sz w:val="24"/>
          <w:szCs w:val="24"/>
        </w:rPr>
      </w:pPr>
    </w:p>
    <w:p w:rsidR="00C27F98" w:rsidRPr="00C27F98" w:rsidRDefault="00C27F98" w:rsidP="00C27F98">
      <w:pPr>
        <w:shd w:val="clear" w:color="auto" w:fill="F7F7F7"/>
        <w:spacing w:line="240" w:lineRule="auto"/>
        <w:rPr>
          <w:ins w:id="104" w:author="Unknown"/>
          <w:rFonts w:ascii="open sans" w:eastAsia="Times New Roman" w:hAnsi="open sans" w:cs="Times New Roman"/>
          <w:color w:val="7B7B7B"/>
          <w:sz w:val="24"/>
          <w:szCs w:val="24"/>
        </w:rPr>
      </w:pPr>
      <w:ins w:id="105" w:author="Unknown">
        <w:r w:rsidRPr="00C27F98">
          <w:rPr>
            <w:rFonts w:ascii="open sans" w:eastAsia="Times New Roman" w:hAnsi="open sans" w:cs="Times New Roman"/>
            <w:color w:val="7B7B7B"/>
            <w:sz w:val="24"/>
            <w:szCs w:val="24"/>
          </w:rPr>
          <w:t xml:space="preserve">He is the brain of </w:t>
        </w:r>
        <w:proofErr w:type="spellStart"/>
        <w:r w:rsidRPr="00C27F98">
          <w:rPr>
            <w:rFonts w:ascii="open sans" w:eastAsia="Times New Roman" w:hAnsi="open sans" w:cs="Times New Roman"/>
            <w:color w:val="7B7B7B"/>
            <w:sz w:val="24"/>
            <w:szCs w:val="24"/>
          </w:rPr>
          <w:t>TeacherPH</w:t>
        </w:r>
        <w:proofErr w:type="spellEnd"/>
        <w:r w:rsidRPr="00C27F98">
          <w:rPr>
            <w:rFonts w:ascii="open sans" w:eastAsia="Times New Roman" w:hAnsi="open sans" w:cs="Times New Roman"/>
            <w:color w:val="7B7B7B"/>
            <w:sz w:val="24"/>
            <w:szCs w:val="24"/>
          </w:rPr>
          <w:t>. Growing up being surrounded by educators, a passion for education has grown in him. Mark spends his time writing and spreading online articles about the educational world. He likes emphasizing important political issues that involves issued on the educational system of the country. </w:t>
        </w:r>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"https://www.facebook.com/groups/teacherph/" </w:instrText>
        </w:r>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444444"/>
            <w:sz w:val="24"/>
            <w:szCs w:val="24"/>
          </w:rPr>
          <w:t xml:space="preserve">Join Our </w:t>
        </w:r>
        <w:proofErr w:type="spellStart"/>
        <w:r w:rsidRPr="00C27F98">
          <w:rPr>
            <w:rFonts w:ascii="open sans" w:eastAsia="Times New Roman" w:hAnsi="open sans" w:cs="Times New Roman"/>
            <w:color w:val="444444"/>
            <w:sz w:val="24"/>
            <w:szCs w:val="24"/>
          </w:rPr>
          <w:t>Facebook</w:t>
        </w:r>
        <w:proofErr w:type="spellEnd"/>
        <w:r w:rsidRPr="00C27F98">
          <w:rPr>
            <w:rFonts w:ascii="open sans" w:eastAsia="Times New Roman" w:hAnsi="open sans" w:cs="Times New Roman"/>
            <w:color w:val="444444"/>
            <w:sz w:val="24"/>
            <w:szCs w:val="24"/>
          </w:rPr>
          <w:t xml:space="preserve"> Discussion Group</w:t>
        </w:r>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line="374" w:lineRule="atLeast"/>
        <w:rPr>
          <w:ins w:id="106" w:author="Unknown"/>
          <w:rFonts w:ascii="open sans" w:eastAsia="Times New Roman" w:hAnsi="open sans" w:cs="Times New Roman"/>
          <w:color w:val="7B7B7B"/>
          <w:sz w:val="30"/>
          <w:szCs w:val="30"/>
        </w:rPr>
      </w:pPr>
      <w:ins w:id="107" w:author="Unknown">
        <w:r w:rsidRPr="00C27F98">
          <w:rPr>
            <w:rFonts w:ascii="open sans" w:eastAsia="Times New Roman" w:hAnsi="open sans" w:cs="Times New Roman"/>
            <w:color w:val="7B7B7B"/>
            <w:sz w:val="30"/>
            <w:szCs w:val="30"/>
          </w:rPr>
          <w:fldChar w:fldCharType="begin"/>
        </w:r>
        <w:r w:rsidRPr="00C27F98">
          <w:rPr>
            <w:rFonts w:ascii="open sans" w:eastAsia="Times New Roman" w:hAnsi="open sans" w:cs="Times New Roman"/>
            <w:color w:val="7B7B7B"/>
            <w:sz w:val="30"/>
            <w:szCs w:val="30"/>
          </w:rPr>
          <w:instrText xml:space="preserve"> HYPERLINK "https://www.teacherph.com/cut-off-age-kinder-grade-one/" \l "relatedposts_315459033_1" </w:instrText>
        </w:r>
        <w:r w:rsidRPr="00C27F98">
          <w:rPr>
            <w:rFonts w:ascii="open sans" w:eastAsia="Times New Roman" w:hAnsi="open sans" w:cs="Times New Roman"/>
            <w:color w:val="7B7B7B"/>
            <w:sz w:val="30"/>
            <w:szCs w:val="30"/>
          </w:rPr>
          <w:fldChar w:fldCharType="separate"/>
        </w:r>
        <w:r w:rsidRPr="00C27F98">
          <w:rPr>
            <w:rFonts w:ascii="roboto" w:eastAsia="Times New Roman" w:hAnsi="roboto" w:cs="Times New Roman"/>
            <w:caps/>
            <w:color w:val="FFFFFF"/>
            <w:sz w:val="30"/>
          </w:rPr>
          <w:t xml:space="preserve">YOU MIGHT ALSO </w:t>
        </w:r>
        <w:proofErr w:type="spellStart"/>
        <w:r w:rsidRPr="00C27F98">
          <w:rPr>
            <w:rFonts w:ascii="roboto" w:eastAsia="Times New Roman" w:hAnsi="roboto" w:cs="Times New Roman"/>
            <w:caps/>
            <w:color w:val="FFFFFF"/>
            <w:sz w:val="30"/>
          </w:rPr>
          <w:t>LIKE</w:t>
        </w:r>
        <w:r w:rsidRPr="00C27F98">
          <w:rPr>
            <w:rFonts w:ascii="open sans" w:eastAsia="Times New Roman" w:hAnsi="open sans" w:cs="Times New Roman"/>
            <w:color w:val="7B7B7B"/>
            <w:sz w:val="30"/>
            <w:szCs w:val="30"/>
          </w:rPr>
          <w:fldChar w:fldCharType="end"/>
        </w:r>
        <w:r w:rsidRPr="00C27F98">
          <w:rPr>
            <w:rFonts w:ascii="open sans" w:eastAsia="Times New Roman" w:hAnsi="open sans" w:cs="Times New Roman"/>
            <w:color w:val="7B7B7B"/>
            <w:sz w:val="30"/>
            <w:szCs w:val="30"/>
          </w:rPr>
          <w:fldChar w:fldCharType="begin"/>
        </w:r>
        <w:r w:rsidRPr="00C27F98">
          <w:rPr>
            <w:rFonts w:ascii="open sans" w:eastAsia="Times New Roman" w:hAnsi="open sans" w:cs="Times New Roman"/>
            <w:color w:val="7B7B7B"/>
            <w:sz w:val="30"/>
            <w:szCs w:val="30"/>
          </w:rPr>
          <w:instrText xml:space="preserve"> HYPERLINK "https://www.teacherph.com/cut-off-age-kinder-grade-one/" \l "relatedposts_315459033_2" </w:instrText>
        </w:r>
        <w:r w:rsidRPr="00C27F98">
          <w:rPr>
            <w:rFonts w:ascii="open sans" w:eastAsia="Times New Roman" w:hAnsi="open sans" w:cs="Times New Roman"/>
            <w:color w:val="7B7B7B"/>
            <w:sz w:val="30"/>
            <w:szCs w:val="30"/>
          </w:rPr>
          <w:fldChar w:fldCharType="separate"/>
        </w:r>
        <w:r w:rsidRPr="00C27F98">
          <w:rPr>
            <w:rFonts w:ascii="roboto" w:eastAsia="Times New Roman" w:hAnsi="roboto" w:cs="Times New Roman"/>
            <w:color w:val="484848"/>
            <w:sz w:val="25"/>
          </w:rPr>
          <w:t>More</w:t>
        </w:r>
        <w:proofErr w:type="spellEnd"/>
        <w:r w:rsidRPr="00C27F98">
          <w:rPr>
            <w:rFonts w:ascii="roboto" w:eastAsia="Times New Roman" w:hAnsi="roboto" w:cs="Times New Roman"/>
            <w:color w:val="484848"/>
            <w:sz w:val="25"/>
          </w:rPr>
          <w:t xml:space="preserve"> </w:t>
        </w:r>
        <w:proofErr w:type="gramStart"/>
        <w:r w:rsidRPr="00C27F98">
          <w:rPr>
            <w:rFonts w:ascii="roboto" w:eastAsia="Times New Roman" w:hAnsi="roboto" w:cs="Times New Roman"/>
            <w:color w:val="484848"/>
            <w:sz w:val="25"/>
          </w:rPr>
          <w:t>From</w:t>
        </w:r>
        <w:proofErr w:type="gramEnd"/>
        <w:r w:rsidRPr="00C27F98">
          <w:rPr>
            <w:rFonts w:ascii="roboto" w:eastAsia="Times New Roman" w:hAnsi="roboto" w:cs="Times New Roman"/>
            <w:color w:val="484848"/>
            <w:sz w:val="25"/>
          </w:rPr>
          <w:t xml:space="preserve"> Author</w:t>
        </w:r>
        <w:r w:rsidRPr="00C27F98">
          <w:rPr>
            <w:rFonts w:ascii="open sans" w:eastAsia="Times New Roman" w:hAnsi="open sans" w:cs="Times New Roman"/>
            <w:color w:val="7B7B7B"/>
            <w:sz w:val="30"/>
            <w:szCs w:val="30"/>
          </w:rPr>
          <w:fldChar w:fldCharType="end"/>
        </w:r>
      </w:ins>
    </w:p>
    <w:p w:rsidR="00C27F98" w:rsidRPr="00C27F98" w:rsidRDefault="00C27F98" w:rsidP="00C27F98">
      <w:pPr>
        <w:shd w:val="clear" w:color="auto" w:fill="FFFFFF"/>
        <w:spacing w:after="187" w:line="0" w:lineRule="auto"/>
        <w:rPr>
          <w:ins w:id="108" w:author="Unknown"/>
          <w:rFonts w:ascii="open sans" w:eastAsia="Times New Roman" w:hAnsi="open sans" w:cs="Times New Roman"/>
          <w:color w:val="7B7B7B"/>
          <w:sz w:val="2"/>
          <w:szCs w:val="2"/>
        </w:rPr>
      </w:pPr>
      <w:ins w:id="109" w:author="Unknown">
        <w:r w:rsidRPr="00C27F98">
          <w:rPr>
            <w:rFonts w:ascii="roboto" w:eastAsia="Times New Roman" w:hAnsi="roboto" w:cs="Times New Roman"/>
            <w:caps/>
            <w:color w:val="7B7B7B"/>
          </w:rPr>
          <w:fldChar w:fldCharType="begin"/>
        </w:r>
        <w:r w:rsidRPr="00C27F98">
          <w:rPr>
            <w:rFonts w:ascii="roboto" w:eastAsia="Times New Roman" w:hAnsi="roboto" w:cs="Times New Roman"/>
            <w:caps/>
            <w:color w:val="7B7B7B"/>
          </w:rPr>
          <w:instrText xml:space="preserve"> HYPERLINK "https://www.teacherph.com/category/issuances/deped-order/" </w:instrText>
        </w:r>
        <w:r w:rsidRPr="00C27F98">
          <w:rPr>
            <w:rFonts w:ascii="roboto" w:eastAsia="Times New Roman" w:hAnsi="roboto" w:cs="Times New Roman"/>
            <w:caps/>
            <w:color w:val="7B7B7B"/>
          </w:rPr>
          <w:fldChar w:fldCharType="separate"/>
        </w:r>
        <w:r w:rsidRPr="00C27F98">
          <w:rPr>
            <w:rFonts w:ascii="roboto" w:eastAsia="Times New Roman" w:hAnsi="roboto" w:cs="Times New Roman"/>
            <w:caps/>
            <w:color w:val="FFFFFF"/>
            <w:sz w:val="19"/>
          </w:rPr>
          <w:t>DEPED ORDER</w:t>
        </w:r>
        <w:r w:rsidRPr="00C27F98">
          <w:rPr>
            <w:rFonts w:ascii="roboto" w:eastAsia="Times New Roman" w:hAnsi="roboto" w:cs="Times New Roman"/>
            <w:caps/>
            <w:color w:val="7B7B7B"/>
          </w:rPr>
          <w:fldChar w:fldCharType="end"/>
        </w:r>
      </w:ins>
    </w:p>
    <w:p w:rsidR="00C27F98" w:rsidRPr="00C27F98" w:rsidRDefault="00C27F98" w:rsidP="00C27F98">
      <w:pPr>
        <w:shd w:val="clear" w:color="auto" w:fill="FFFFFF"/>
        <w:spacing w:line="240" w:lineRule="auto"/>
        <w:rPr>
          <w:ins w:id="110" w:author="Unknown"/>
          <w:rFonts w:ascii="roboto" w:eastAsia="Times New Roman" w:hAnsi="roboto" w:cs="Times New Roman"/>
          <w:color w:val="383838"/>
          <w:sz w:val="28"/>
          <w:szCs w:val="28"/>
        </w:rPr>
      </w:pPr>
      <w:ins w:id="111" w:author="Unknown">
        <w:r w:rsidRPr="00C27F98">
          <w:rPr>
            <w:rFonts w:ascii="roboto" w:eastAsia="Times New Roman" w:hAnsi="roboto" w:cs="Times New Roman"/>
            <w:color w:val="383838"/>
            <w:sz w:val="28"/>
            <w:szCs w:val="28"/>
          </w:rPr>
          <w:lastRenderedPageBreak/>
          <w:fldChar w:fldCharType="begin"/>
        </w:r>
        <w:r w:rsidRPr="00C27F98">
          <w:rPr>
            <w:rFonts w:ascii="roboto" w:eastAsia="Times New Roman" w:hAnsi="roboto" w:cs="Times New Roman"/>
            <w:color w:val="383838"/>
            <w:sz w:val="28"/>
            <w:szCs w:val="28"/>
          </w:rPr>
          <w:instrText xml:space="preserve"> HYPERLINK "https://www.teacherph.com/school-readiness-year-end-assessment-sreya/" \o "School Readiness Year-End Assessment (SReYA)" </w:instrText>
        </w:r>
        <w:r w:rsidRPr="00C27F98">
          <w:rPr>
            <w:rFonts w:ascii="roboto" w:eastAsia="Times New Roman" w:hAnsi="roboto" w:cs="Times New Roman"/>
            <w:color w:val="383838"/>
            <w:sz w:val="28"/>
            <w:szCs w:val="28"/>
          </w:rPr>
          <w:fldChar w:fldCharType="separate"/>
        </w:r>
        <w:r w:rsidRPr="00C27F98">
          <w:rPr>
            <w:rFonts w:ascii="roboto" w:eastAsia="Times New Roman" w:hAnsi="roboto" w:cs="Times New Roman"/>
            <w:color w:val="0000FF"/>
            <w:sz w:val="28"/>
          </w:rPr>
          <w:t>School Readiness Year-End Assessment (</w:t>
        </w:r>
        <w:proofErr w:type="spellStart"/>
        <w:r w:rsidRPr="00C27F98">
          <w:rPr>
            <w:rFonts w:ascii="roboto" w:eastAsia="Times New Roman" w:hAnsi="roboto" w:cs="Times New Roman"/>
            <w:color w:val="0000FF"/>
            <w:sz w:val="28"/>
          </w:rPr>
          <w:t>SReYA</w:t>
        </w:r>
        <w:proofErr w:type="spellEnd"/>
        <w:r w:rsidRPr="00C27F98">
          <w:rPr>
            <w:rFonts w:ascii="roboto" w:eastAsia="Times New Roman" w:hAnsi="roboto" w:cs="Times New Roman"/>
            <w:color w:val="0000FF"/>
            <w:sz w:val="28"/>
          </w:rPr>
          <w:t>)</w:t>
        </w:r>
        <w:r w:rsidRPr="00C27F98">
          <w:rPr>
            <w:rFonts w:ascii="roboto" w:eastAsia="Times New Roman" w:hAnsi="roboto" w:cs="Times New Roman"/>
            <w:color w:val="383838"/>
            <w:sz w:val="28"/>
            <w:szCs w:val="28"/>
          </w:rPr>
          <w:fldChar w:fldCharType="end"/>
        </w:r>
      </w:ins>
    </w:p>
    <w:p w:rsidR="00C27F98" w:rsidRPr="00C27F98" w:rsidRDefault="00C27F98" w:rsidP="00C27F98">
      <w:pPr>
        <w:shd w:val="clear" w:color="auto" w:fill="FFFFFF"/>
        <w:spacing w:after="187" w:line="0" w:lineRule="auto"/>
        <w:rPr>
          <w:ins w:id="112" w:author="Unknown"/>
          <w:rFonts w:ascii="open sans" w:eastAsia="Times New Roman" w:hAnsi="open sans" w:cs="Times New Roman"/>
          <w:color w:val="7B7B7B"/>
          <w:sz w:val="2"/>
          <w:szCs w:val="2"/>
        </w:rPr>
      </w:pPr>
      <w:ins w:id="113" w:author="Unknown">
        <w:r w:rsidRPr="00C27F98">
          <w:rPr>
            <w:rFonts w:ascii="roboto" w:eastAsia="Times New Roman" w:hAnsi="roboto" w:cs="Times New Roman"/>
            <w:caps/>
            <w:color w:val="7B7B7B"/>
          </w:rPr>
          <w:fldChar w:fldCharType="begin"/>
        </w:r>
        <w:r w:rsidRPr="00C27F98">
          <w:rPr>
            <w:rFonts w:ascii="roboto" w:eastAsia="Times New Roman" w:hAnsi="roboto" w:cs="Times New Roman"/>
            <w:caps/>
            <w:color w:val="7B7B7B"/>
          </w:rPr>
          <w:instrText xml:space="preserve"> HYPERLINK "https://www.teacherph.com/category/issuances/deped-order/" </w:instrText>
        </w:r>
        <w:r w:rsidRPr="00C27F98">
          <w:rPr>
            <w:rFonts w:ascii="roboto" w:eastAsia="Times New Roman" w:hAnsi="roboto" w:cs="Times New Roman"/>
            <w:caps/>
            <w:color w:val="7B7B7B"/>
          </w:rPr>
          <w:fldChar w:fldCharType="separate"/>
        </w:r>
        <w:r w:rsidRPr="00C27F98">
          <w:rPr>
            <w:rFonts w:ascii="roboto" w:eastAsia="Times New Roman" w:hAnsi="roboto" w:cs="Times New Roman"/>
            <w:caps/>
            <w:color w:val="FFFFFF"/>
            <w:sz w:val="19"/>
          </w:rPr>
          <w:t>DEPED ORDER</w:t>
        </w:r>
        <w:r w:rsidRPr="00C27F98">
          <w:rPr>
            <w:rFonts w:ascii="roboto" w:eastAsia="Times New Roman" w:hAnsi="roboto" w:cs="Times New Roman"/>
            <w:caps/>
            <w:color w:val="7B7B7B"/>
          </w:rPr>
          <w:fldChar w:fldCharType="end"/>
        </w:r>
      </w:ins>
    </w:p>
    <w:p w:rsidR="00C27F98" w:rsidRPr="00C27F98" w:rsidRDefault="00C27F98" w:rsidP="00C27F98">
      <w:pPr>
        <w:shd w:val="clear" w:color="auto" w:fill="FFFFFF"/>
        <w:spacing w:line="240" w:lineRule="auto"/>
        <w:rPr>
          <w:ins w:id="114" w:author="Unknown"/>
          <w:rFonts w:ascii="roboto" w:eastAsia="Times New Roman" w:hAnsi="roboto" w:cs="Times New Roman"/>
          <w:color w:val="383838"/>
          <w:sz w:val="28"/>
          <w:szCs w:val="28"/>
        </w:rPr>
      </w:pPr>
      <w:ins w:id="115" w:author="Unknown">
        <w:r w:rsidRPr="00C27F98">
          <w:rPr>
            <w:rFonts w:ascii="roboto" w:eastAsia="Times New Roman" w:hAnsi="roboto" w:cs="Times New Roman"/>
            <w:color w:val="383838"/>
            <w:sz w:val="28"/>
            <w:szCs w:val="28"/>
          </w:rPr>
          <w:fldChar w:fldCharType="begin"/>
        </w:r>
        <w:r w:rsidRPr="00C27F98">
          <w:rPr>
            <w:rFonts w:ascii="roboto" w:eastAsia="Times New Roman" w:hAnsi="roboto" w:cs="Times New Roman"/>
            <w:color w:val="383838"/>
            <w:sz w:val="28"/>
            <w:szCs w:val="28"/>
          </w:rPr>
          <w:instrText xml:space="preserve"> HYPERLINK "https://www.teacherph.com/deped-school-sports-program/" \o "DepEd School Sports Program" </w:instrText>
        </w:r>
        <w:r w:rsidRPr="00C27F98">
          <w:rPr>
            <w:rFonts w:ascii="roboto" w:eastAsia="Times New Roman" w:hAnsi="roboto" w:cs="Times New Roman"/>
            <w:color w:val="383838"/>
            <w:sz w:val="28"/>
            <w:szCs w:val="28"/>
          </w:rPr>
          <w:fldChar w:fldCharType="separate"/>
        </w:r>
        <w:proofErr w:type="spellStart"/>
        <w:r w:rsidRPr="00C27F98">
          <w:rPr>
            <w:rFonts w:ascii="roboto" w:eastAsia="Times New Roman" w:hAnsi="roboto" w:cs="Times New Roman"/>
            <w:color w:val="0000FF"/>
            <w:sz w:val="28"/>
          </w:rPr>
          <w:t>DepEd</w:t>
        </w:r>
        <w:proofErr w:type="spellEnd"/>
        <w:r w:rsidRPr="00C27F98">
          <w:rPr>
            <w:rFonts w:ascii="roboto" w:eastAsia="Times New Roman" w:hAnsi="roboto" w:cs="Times New Roman"/>
            <w:color w:val="0000FF"/>
            <w:sz w:val="28"/>
          </w:rPr>
          <w:t xml:space="preserve"> School Sports Program</w:t>
        </w:r>
        <w:r w:rsidRPr="00C27F98">
          <w:rPr>
            <w:rFonts w:ascii="roboto" w:eastAsia="Times New Roman" w:hAnsi="roboto" w:cs="Times New Roman"/>
            <w:color w:val="383838"/>
            <w:sz w:val="28"/>
            <w:szCs w:val="28"/>
          </w:rPr>
          <w:fldChar w:fldCharType="end"/>
        </w:r>
      </w:ins>
    </w:p>
    <w:p w:rsidR="00C27F98" w:rsidRPr="00C27F98" w:rsidRDefault="00C27F98" w:rsidP="00C27F98">
      <w:pPr>
        <w:shd w:val="clear" w:color="auto" w:fill="FFFFFF"/>
        <w:spacing w:after="187" w:line="0" w:lineRule="auto"/>
        <w:rPr>
          <w:ins w:id="116" w:author="Unknown"/>
          <w:rFonts w:ascii="open sans" w:eastAsia="Times New Roman" w:hAnsi="open sans" w:cs="Times New Roman"/>
          <w:color w:val="7B7B7B"/>
          <w:sz w:val="2"/>
          <w:szCs w:val="2"/>
        </w:rPr>
      </w:pPr>
      <w:ins w:id="117" w:author="Unknown">
        <w:r w:rsidRPr="00C27F98">
          <w:rPr>
            <w:rFonts w:ascii="roboto" w:eastAsia="Times New Roman" w:hAnsi="roboto" w:cs="Times New Roman"/>
            <w:caps/>
            <w:color w:val="7B7B7B"/>
          </w:rPr>
          <w:fldChar w:fldCharType="begin"/>
        </w:r>
        <w:r w:rsidRPr="00C27F98">
          <w:rPr>
            <w:rFonts w:ascii="roboto" w:eastAsia="Times New Roman" w:hAnsi="roboto" w:cs="Times New Roman"/>
            <w:caps/>
            <w:color w:val="7B7B7B"/>
          </w:rPr>
          <w:instrText xml:space="preserve"> HYPERLINK "https://www.teacherph.com/category/issuances/deped-order/" </w:instrText>
        </w:r>
        <w:r w:rsidRPr="00C27F98">
          <w:rPr>
            <w:rFonts w:ascii="roboto" w:eastAsia="Times New Roman" w:hAnsi="roboto" w:cs="Times New Roman"/>
            <w:caps/>
            <w:color w:val="7B7B7B"/>
          </w:rPr>
          <w:fldChar w:fldCharType="separate"/>
        </w:r>
        <w:r w:rsidRPr="00C27F98">
          <w:rPr>
            <w:rFonts w:ascii="roboto" w:eastAsia="Times New Roman" w:hAnsi="roboto" w:cs="Times New Roman"/>
            <w:caps/>
            <w:color w:val="FFFFFF"/>
            <w:sz w:val="19"/>
          </w:rPr>
          <w:t>DEPED ORDER</w:t>
        </w:r>
        <w:r w:rsidRPr="00C27F98">
          <w:rPr>
            <w:rFonts w:ascii="roboto" w:eastAsia="Times New Roman" w:hAnsi="roboto" w:cs="Times New Roman"/>
            <w:caps/>
            <w:color w:val="7B7B7B"/>
          </w:rPr>
          <w:fldChar w:fldCharType="end"/>
        </w:r>
      </w:ins>
    </w:p>
    <w:p w:rsidR="00C27F98" w:rsidRPr="00C27F98" w:rsidRDefault="00C27F98" w:rsidP="00C27F98">
      <w:pPr>
        <w:shd w:val="clear" w:color="auto" w:fill="FFFFFF"/>
        <w:spacing w:line="240" w:lineRule="auto"/>
        <w:rPr>
          <w:ins w:id="118" w:author="Unknown"/>
          <w:rFonts w:ascii="roboto" w:eastAsia="Times New Roman" w:hAnsi="roboto" w:cs="Times New Roman"/>
          <w:color w:val="383838"/>
          <w:sz w:val="28"/>
          <w:szCs w:val="28"/>
        </w:rPr>
      </w:pPr>
      <w:ins w:id="119" w:author="Unknown">
        <w:r w:rsidRPr="00C27F98">
          <w:rPr>
            <w:rFonts w:ascii="roboto" w:eastAsia="Times New Roman" w:hAnsi="roboto" w:cs="Times New Roman"/>
            <w:color w:val="383838"/>
            <w:sz w:val="28"/>
            <w:szCs w:val="28"/>
          </w:rPr>
          <w:fldChar w:fldCharType="begin"/>
        </w:r>
        <w:r w:rsidRPr="00C27F98">
          <w:rPr>
            <w:rFonts w:ascii="roboto" w:eastAsia="Times New Roman" w:hAnsi="roboto" w:cs="Times New Roman"/>
            <w:color w:val="383838"/>
            <w:sz w:val="28"/>
            <w:szCs w:val="28"/>
          </w:rPr>
          <w:instrText xml:space="preserve"> HYPERLINK "https://www.teacherph.com/school-based-feeding-program-2018/" \o "Implementation of School-Based Feeding Program for Fiscal Year 2018" </w:instrText>
        </w:r>
        <w:r w:rsidRPr="00C27F98">
          <w:rPr>
            <w:rFonts w:ascii="roboto" w:eastAsia="Times New Roman" w:hAnsi="roboto" w:cs="Times New Roman"/>
            <w:color w:val="383838"/>
            <w:sz w:val="28"/>
            <w:szCs w:val="28"/>
          </w:rPr>
          <w:fldChar w:fldCharType="separate"/>
        </w:r>
        <w:r w:rsidRPr="00C27F98">
          <w:rPr>
            <w:rFonts w:ascii="roboto" w:eastAsia="Times New Roman" w:hAnsi="roboto" w:cs="Times New Roman"/>
            <w:color w:val="0000FF"/>
            <w:sz w:val="28"/>
          </w:rPr>
          <w:t>Implementation of School-Based Feeding Program for Fiscal Year 2018</w:t>
        </w:r>
        <w:r w:rsidRPr="00C27F98">
          <w:rPr>
            <w:rFonts w:ascii="roboto" w:eastAsia="Times New Roman" w:hAnsi="roboto" w:cs="Times New Roman"/>
            <w:color w:val="383838"/>
            <w:sz w:val="28"/>
            <w:szCs w:val="28"/>
          </w:rPr>
          <w:fldChar w:fldCharType="end"/>
        </w:r>
      </w:ins>
    </w:p>
    <w:p w:rsidR="00C27F98" w:rsidRPr="00C27F98" w:rsidRDefault="00C27F98" w:rsidP="00C27F98">
      <w:pPr>
        <w:shd w:val="clear" w:color="auto" w:fill="FFFFFF"/>
        <w:spacing w:after="0" w:line="240" w:lineRule="auto"/>
        <w:rPr>
          <w:ins w:id="120" w:author="Unknown"/>
          <w:rFonts w:ascii="open sans" w:eastAsia="Times New Roman" w:hAnsi="open sans" w:cs="Times New Roman"/>
          <w:color w:val="7B7B7B"/>
          <w:sz w:val="24"/>
          <w:szCs w:val="24"/>
        </w:rPr>
      </w:pPr>
      <w:ins w:id="121" w:author="Unknown">
        <w:r w:rsidRPr="00C27F98">
          <w:rPr>
            <w:rFonts w:ascii="open sans" w:eastAsia="Times New Roman" w:hAnsi="open sans" w:cs="Times New Roman"/>
            <w:color w:val="7B7B7B"/>
            <w:sz w:val="24"/>
            <w:szCs w:val="24"/>
          </w:rPr>
          <w:t> PREV NEXT </w:t>
        </w:r>
      </w:ins>
    </w:p>
    <w:p w:rsidR="00C27F98" w:rsidRPr="00C27F98" w:rsidRDefault="00C27F98" w:rsidP="00C27F98">
      <w:pPr>
        <w:shd w:val="clear" w:color="auto" w:fill="FFFFFF"/>
        <w:spacing w:line="374" w:lineRule="atLeast"/>
        <w:rPr>
          <w:ins w:id="122" w:author="Unknown"/>
          <w:rFonts w:ascii="open sans" w:eastAsia="Times New Roman" w:hAnsi="open sans" w:cs="Times New Roman"/>
          <w:color w:val="7B7B7B"/>
          <w:sz w:val="30"/>
          <w:szCs w:val="30"/>
        </w:rPr>
      </w:pPr>
      <w:ins w:id="123" w:author="Unknown">
        <w:r w:rsidRPr="00C27F98">
          <w:rPr>
            <w:rFonts w:ascii="roboto" w:eastAsia="Times New Roman" w:hAnsi="roboto" w:cs="Times New Roman"/>
            <w:caps/>
            <w:color w:val="FFFFFF"/>
            <w:sz w:val="30"/>
          </w:rPr>
          <w:t>LEAVE A REPLY</w:t>
        </w:r>
      </w:ins>
    </w:p>
    <w:p w:rsidR="00C27F98" w:rsidRPr="00C27F98" w:rsidRDefault="00C27F98" w:rsidP="00C27F98">
      <w:pPr>
        <w:pBdr>
          <w:bottom w:val="single" w:sz="6" w:space="1" w:color="auto"/>
        </w:pBdr>
        <w:spacing w:after="0" w:line="240" w:lineRule="auto"/>
        <w:jc w:val="center"/>
        <w:rPr>
          <w:rFonts w:ascii="Arial" w:eastAsia="Times New Roman" w:hAnsi="Arial" w:cs="Arial"/>
          <w:vanish/>
          <w:sz w:val="16"/>
          <w:szCs w:val="16"/>
        </w:rPr>
      </w:pPr>
      <w:r w:rsidRPr="00C27F98">
        <w:rPr>
          <w:rFonts w:ascii="Arial" w:eastAsia="Times New Roman" w:hAnsi="Arial" w:cs="Arial"/>
          <w:vanish/>
          <w:sz w:val="16"/>
          <w:szCs w:val="16"/>
        </w:rPr>
        <w:t>Top of Form</w:t>
      </w:r>
    </w:p>
    <w:p w:rsidR="00C27F98" w:rsidRPr="00C27F98" w:rsidRDefault="00C27F98" w:rsidP="00C27F98">
      <w:pPr>
        <w:shd w:val="clear" w:color="auto" w:fill="FFFFFF"/>
        <w:spacing w:after="0" w:line="240" w:lineRule="auto"/>
        <w:jc w:val="center"/>
        <w:rPr>
          <w:ins w:id="124" w:author="Unknown"/>
          <w:rFonts w:ascii="open sans" w:eastAsia="Times New Roman" w:hAnsi="open sans" w:cs="Times New Roman"/>
          <w:b/>
          <w:bCs/>
          <w:color w:val="414141"/>
          <w:sz w:val="32"/>
          <w:szCs w:val="32"/>
        </w:rPr>
      </w:pPr>
      <w:ins w:id="125" w:author="Unknown">
        <w:r w:rsidRPr="00C27F98">
          <w:rPr>
            <w:rFonts w:ascii="open sans" w:eastAsia="Times New Roman" w:hAnsi="open sans" w:cs="Times New Roman"/>
            <w:b/>
            <w:bCs/>
            <w:color w:val="414141"/>
            <w:sz w:val="32"/>
            <w:szCs w:val="32"/>
          </w:rPr>
          <w:t>Connect with:</w:t>
        </w:r>
      </w:ins>
    </w:p>
    <w:p w:rsidR="00C27F98" w:rsidRPr="00C27F98" w:rsidRDefault="00C27F98" w:rsidP="00C27F98">
      <w:pPr>
        <w:shd w:val="clear" w:color="auto" w:fill="FFFFFF"/>
        <w:spacing w:after="0" w:line="240" w:lineRule="auto"/>
        <w:jc w:val="center"/>
        <w:rPr>
          <w:ins w:id="126" w:author="Unknown"/>
          <w:rFonts w:ascii="open sans" w:eastAsia="Times New Roman" w:hAnsi="open sans" w:cs="Times New Roman"/>
          <w:color w:val="7B7B7B"/>
          <w:sz w:val="24"/>
          <w:szCs w:val="24"/>
        </w:rPr>
      </w:pPr>
      <w:ins w:id="127"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"https://www.teacherph.com/wp-login.php?action=wordpress_social_authenticate&amp;mode=login&amp;provider=Facebook&amp;redirect_to=https%3A%2F%2Fwww.teacherph.com%2Fcut-off-age-kinder-grade-one%2F" </w:instrText>
        </w:r>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0000FF"/>
            <w:sz w:val="26"/>
          </w:rPr>
          <w:t xml:space="preserve">Login </w:t>
        </w:r>
        <w:proofErr w:type="gramStart"/>
        <w:r w:rsidRPr="00C27F98">
          <w:rPr>
            <w:rFonts w:ascii="open sans" w:eastAsia="Times New Roman" w:hAnsi="open sans" w:cs="Times New Roman"/>
            <w:color w:val="0000FF"/>
            <w:sz w:val="26"/>
          </w:rPr>
          <w:t>With</w:t>
        </w:r>
        <w:proofErr w:type="gramEnd"/>
        <w:r w:rsidRPr="00C27F98">
          <w:rPr>
            <w:rFonts w:ascii="open sans" w:eastAsia="Times New Roman" w:hAnsi="open sans" w:cs="Times New Roman"/>
            <w:color w:val="0000FF"/>
            <w:sz w:val="26"/>
          </w:rPr>
          <w:t xml:space="preserve"> </w:t>
        </w:r>
        <w:proofErr w:type="spellStart"/>
        <w:r w:rsidRPr="00C27F98">
          <w:rPr>
            <w:rFonts w:ascii="open sans" w:eastAsia="Times New Roman" w:hAnsi="open sans" w:cs="Times New Roman"/>
            <w:color w:val="0000FF"/>
            <w:sz w:val="26"/>
          </w:rPr>
          <w:t>Facebook</w:t>
        </w:r>
        <w:proofErr w:type="spellEnd"/>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line="240" w:lineRule="auto"/>
        <w:jc w:val="center"/>
        <w:rPr>
          <w:ins w:id="128" w:author="Unknown"/>
          <w:rFonts w:ascii="open sans" w:eastAsia="Times New Roman" w:hAnsi="open sans" w:cs="Times New Roman"/>
          <w:color w:val="7B7B7B"/>
          <w:sz w:val="24"/>
          <w:szCs w:val="24"/>
        </w:rPr>
      </w:pPr>
      <w:ins w:id="129" w:author="Unknown">
        <w:r w:rsidRPr="00C27F98">
          <w:rPr>
            <w:rFonts w:ascii="open sans" w:eastAsia="Times New Roman" w:hAnsi="open sans" w:cs="Times New Roman"/>
            <w:color w:val="7B7B7B"/>
            <w:sz w:val="24"/>
            <w:szCs w:val="24"/>
          </w:rPr>
          <w:t>Your email address will not be published.</w:t>
        </w:r>
      </w:ins>
    </w:p>
    <w:p w:rsidR="00C27F98" w:rsidRPr="00C27F98" w:rsidRDefault="00C27F98" w:rsidP="00C27F98">
      <w:pPr>
        <w:shd w:val="clear" w:color="auto" w:fill="FFFFFF"/>
        <w:spacing w:after="281" w:line="240" w:lineRule="auto"/>
        <w:rPr>
          <w:ins w:id="130" w:author="Unknown"/>
          <w:rFonts w:ascii="open sans" w:eastAsia="Times New Roman" w:hAnsi="open sans" w:cs="Times New Roman"/>
          <w:color w:val="7B7B7B"/>
          <w:sz w:val="24"/>
          <w:szCs w:val="24"/>
        </w:rPr>
      </w:pPr>
      <w:ins w:id="131" w:author="Unknown">
        <w:r w:rsidRPr="00C27F98">
          <w:rPr>
            <w:rFonts w:ascii="open sans" w:eastAsia="Times New Roman" w:hAnsi="open sans" w:cs="Times New Roman"/>
            <w:color w:val="7B7B7B"/>
            <w:sz w:val="24"/>
            <w:szCs w:val="24"/>
          </w:rPr>
          <w:object w:dxaOrig="1440" w:dyaOrig="1440">
            <v:shape id="_x0000_i1074" type="#_x0000_t75" style="width:192.6pt;height:115.95pt" o:ole="">
              <v:imagedata r:id="rId6" o:title=""/>
            </v:shape>
            <w:control r:id="rId7" w:name="DefaultOcxName" w:shapeid="_x0000_i1074"/>
          </w:object>
        </w:r>
      </w:ins>
    </w:p>
    <w:p w:rsidR="00C27F98" w:rsidRPr="00C27F98" w:rsidRDefault="00C27F98" w:rsidP="00C27F98">
      <w:pPr>
        <w:shd w:val="clear" w:color="auto" w:fill="FFFFFF"/>
        <w:spacing w:after="281" w:line="240" w:lineRule="auto"/>
        <w:rPr>
          <w:ins w:id="132" w:author="Unknown"/>
          <w:rFonts w:ascii="open sans" w:eastAsia="Times New Roman" w:hAnsi="open sans" w:cs="Times New Roman"/>
          <w:color w:val="7B7B7B"/>
          <w:sz w:val="24"/>
          <w:szCs w:val="24"/>
        </w:rPr>
      </w:pPr>
      <w:ins w:id="133" w:author="Unknown">
        <w:r w:rsidRPr="00C27F98">
          <w:rPr>
            <w:rFonts w:ascii="open sans" w:eastAsia="Times New Roman" w:hAnsi="open sans" w:cs="Times New Roman"/>
            <w:color w:val="7B7B7B"/>
            <w:sz w:val="24"/>
            <w:szCs w:val="24"/>
          </w:rPr>
          <w:object w:dxaOrig="1440" w:dyaOrig="1440">
            <v:shape id="_x0000_i1073" type="#_x0000_t75" style="width:180.45pt;height:17.75pt" o:ole="">
              <v:imagedata r:id="rId8" o:title=""/>
            </v:shape>
            <w:control r:id="rId9" w:name="DefaultOcxName1" w:shapeid="_x0000_i1073"/>
          </w:object>
        </w:r>
      </w:ins>
    </w:p>
    <w:p w:rsidR="00C27F98" w:rsidRPr="00C27F98" w:rsidRDefault="00C27F98" w:rsidP="00C27F98">
      <w:pPr>
        <w:shd w:val="clear" w:color="auto" w:fill="FFFFFF"/>
        <w:spacing w:after="281" w:line="240" w:lineRule="auto"/>
        <w:rPr>
          <w:ins w:id="134" w:author="Unknown"/>
          <w:rFonts w:ascii="open sans" w:eastAsia="Times New Roman" w:hAnsi="open sans" w:cs="Times New Roman"/>
          <w:color w:val="7B7B7B"/>
          <w:sz w:val="24"/>
          <w:szCs w:val="24"/>
        </w:rPr>
      </w:pPr>
      <w:ins w:id="135" w:author="Unknown">
        <w:r w:rsidRPr="00C27F98">
          <w:rPr>
            <w:rFonts w:ascii="open sans" w:eastAsia="Times New Roman" w:hAnsi="open sans" w:cs="Times New Roman"/>
            <w:color w:val="7B7B7B"/>
            <w:sz w:val="24"/>
            <w:szCs w:val="24"/>
          </w:rPr>
          <w:object w:dxaOrig="1440" w:dyaOrig="1440">
            <v:shape id="_x0000_i1072" type="#_x0000_t75" style="width:180.45pt;height:17.75pt" o:ole="">
              <v:imagedata r:id="rId8" o:title=""/>
            </v:shape>
            <w:control r:id="rId10" w:name="DefaultOcxName2" w:shapeid="_x0000_i1072"/>
          </w:object>
        </w:r>
      </w:ins>
    </w:p>
    <w:p w:rsidR="00C27F98" w:rsidRPr="00C27F98" w:rsidRDefault="00C27F98" w:rsidP="00C27F98">
      <w:pPr>
        <w:shd w:val="clear" w:color="auto" w:fill="FFFFFF"/>
        <w:spacing w:after="187" w:line="240" w:lineRule="auto"/>
        <w:rPr>
          <w:ins w:id="136" w:author="Unknown"/>
          <w:rFonts w:ascii="open sans" w:eastAsia="Times New Roman" w:hAnsi="open sans" w:cs="Times New Roman"/>
          <w:color w:val="7B7B7B"/>
          <w:sz w:val="24"/>
          <w:szCs w:val="24"/>
        </w:rPr>
      </w:pPr>
      <w:ins w:id="137" w:author="Unknown">
        <w:r w:rsidRPr="00C27F98">
          <w:rPr>
            <w:rFonts w:ascii="open sans" w:eastAsia="Times New Roman" w:hAnsi="open sans" w:cs="Times New Roman"/>
            <w:color w:val="7B7B7B"/>
            <w:sz w:val="24"/>
            <w:szCs w:val="24"/>
          </w:rPr>
          <w:object w:dxaOrig="1440" w:dyaOrig="1440">
            <v:shape id="_x0000_i1071" type="#_x0000_t75" style="width:20.55pt;height:16.85pt" o:ole="">
              <v:imagedata r:id="rId11" o:title=""/>
            </v:shape>
            <w:control r:id="rId12" w:name="DefaultOcxName3" w:shapeid="_x0000_i1071"/>
          </w:object>
        </w:r>
        <w:r w:rsidRPr="00C27F98">
          <w:rPr>
            <w:rFonts w:ascii="open sans" w:eastAsia="Times New Roman" w:hAnsi="open sans" w:cs="Times New Roman"/>
            <w:color w:val="7B7B7B"/>
            <w:sz w:val="24"/>
            <w:szCs w:val="24"/>
          </w:rPr>
          <w:t>Save my name, email, and website in this browser for the next time I comment.</w:t>
        </w:r>
      </w:ins>
    </w:p>
    <w:p w:rsidR="00C27F98" w:rsidRPr="00C27F98" w:rsidRDefault="00C27F98" w:rsidP="00C27F98">
      <w:pPr>
        <w:shd w:val="clear" w:color="auto" w:fill="FFFFFF"/>
        <w:spacing w:after="0" w:line="240" w:lineRule="auto"/>
        <w:rPr>
          <w:ins w:id="138" w:author="Unknown"/>
          <w:rFonts w:ascii="open sans" w:eastAsia="Times New Roman" w:hAnsi="open sans" w:cs="Times New Roman"/>
          <w:color w:val="7B7B7B"/>
          <w:sz w:val="24"/>
          <w:szCs w:val="24"/>
        </w:rPr>
      </w:pPr>
      <w:ins w:id="139" w:author="Unknown">
        <w:r w:rsidRPr="00C27F98">
          <w:rPr>
            <w:rFonts w:ascii="open sans" w:eastAsia="Times New Roman" w:hAnsi="open sans" w:cs="Times New Roman"/>
            <w:color w:val="7B7B7B"/>
            <w:sz w:val="24"/>
            <w:szCs w:val="24"/>
          </w:rPr>
          <w:object w:dxaOrig="1440" w:dyaOrig="1440">
            <v:shape id="_x0000_i1070" type="#_x0000_t75" style="width:64.5pt;height:21.5pt" o:ole="">
              <v:imagedata r:id="rId13" o:title=""/>
            </v:shape>
            <w:control r:id="rId14" w:name="DefaultOcxName4" w:shapeid="_x0000_i1070"/>
          </w:object>
        </w:r>
      </w:ins>
    </w:p>
    <w:p w:rsidR="00C27F98" w:rsidRPr="00C27F98" w:rsidRDefault="00C27F98" w:rsidP="00C27F98">
      <w:pPr>
        <w:pBdr>
          <w:top w:val="single" w:sz="6" w:space="1" w:color="auto"/>
        </w:pBdr>
        <w:spacing w:after="0" w:line="240" w:lineRule="auto"/>
        <w:jc w:val="center"/>
        <w:rPr>
          <w:rFonts w:ascii="Arial" w:eastAsia="Times New Roman" w:hAnsi="Arial" w:cs="Arial"/>
          <w:vanish/>
          <w:sz w:val="16"/>
          <w:szCs w:val="16"/>
        </w:rPr>
      </w:pPr>
      <w:r w:rsidRPr="00C27F98">
        <w:rPr>
          <w:rFonts w:ascii="Arial" w:eastAsia="Times New Roman" w:hAnsi="Arial" w:cs="Arial"/>
          <w:vanish/>
          <w:sz w:val="16"/>
          <w:szCs w:val="16"/>
        </w:rPr>
        <w:t>Bottom of Form</w:t>
      </w:r>
    </w:p>
    <w:p w:rsidR="00C27F98" w:rsidRPr="00C27F98" w:rsidRDefault="00C27F98" w:rsidP="00C27F98">
      <w:pPr>
        <w:shd w:val="clear" w:color="auto" w:fill="FFFFFF"/>
        <w:spacing w:line="374" w:lineRule="atLeast"/>
        <w:rPr>
          <w:ins w:id="140" w:author="Unknown"/>
          <w:rFonts w:ascii="open sans" w:eastAsia="Times New Roman" w:hAnsi="open sans" w:cs="Times New Roman"/>
          <w:color w:val="7B7B7B"/>
          <w:sz w:val="30"/>
          <w:szCs w:val="30"/>
        </w:rPr>
      </w:pPr>
      <w:ins w:id="141" w:author="Unknown">
        <w:r w:rsidRPr="00C27F98">
          <w:rPr>
            <w:rFonts w:ascii="roboto" w:eastAsia="Times New Roman" w:hAnsi="roboto" w:cs="Times New Roman"/>
            <w:caps/>
            <w:color w:val="FFFFFF"/>
            <w:sz w:val="30"/>
          </w:rPr>
          <w:t>14 COMMENTS</w:t>
        </w:r>
      </w:ins>
    </w:p>
    <w:p w:rsidR="00C27F98" w:rsidRPr="00C27F98" w:rsidRDefault="00C27F98" w:rsidP="00C27F98">
      <w:pPr>
        <w:numPr>
          <w:ilvl w:val="0"/>
          <w:numId w:val="2"/>
        </w:numPr>
        <w:shd w:val="clear" w:color="auto" w:fill="FFFFFF"/>
        <w:spacing w:before="100" w:beforeAutospacing="1" w:after="100" w:afterAutospacing="1" w:line="240" w:lineRule="auto"/>
        <w:ind w:left="0"/>
        <w:rPr>
          <w:ins w:id="142" w:author="Unknown"/>
          <w:rFonts w:ascii="open sans" w:eastAsia="Times New Roman" w:hAnsi="open sans" w:cs="Times New Roman"/>
          <w:color w:val="7B7B7B"/>
          <w:sz w:val="24"/>
          <w:szCs w:val="24"/>
        </w:rPr>
      </w:pPr>
      <w:ins w:id="143"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27" type="#_x0000_t75" alt="" style="width:44.9pt;height:44.9pt"/>
        </w:pict>
      </w:r>
      <w:ins w:id="144"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145" w:author="Unknown"/>
          <w:rFonts w:ascii="open sans" w:eastAsia="Times New Roman" w:hAnsi="open sans" w:cs="Times New Roman"/>
          <w:color w:val="858585"/>
          <w:sz w:val="24"/>
          <w:szCs w:val="24"/>
        </w:rPr>
      </w:pPr>
      <w:proofErr w:type="spellStart"/>
      <w:ins w:id="146" w:author="Unknown">
        <w:r w:rsidRPr="00C27F98">
          <w:rPr>
            <w:rFonts w:ascii="roboto" w:eastAsia="Times New Roman" w:hAnsi="roboto" w:cs="Times New Roman"/>
            <w:color w:val="858585"/>
            <w:sz w:val="28"/>
          </w:rPr>
          <w:t>Ehrene</w:t>
        </w:r>
        <w:proofErr w:type="spellEnd"/>
        <w:r w:rsidRPr="00C27F98">
          <w:rPr>
            <w:rFonts w:ascii="roboto" w:eastAsia="Times New Roman" w:hAnsi="roboto" w:cs="Times New Roman"/>
            <w:color w:val="858585"/>
            <w:sz w:val="28"/>
          </w:rPr>
          <w:t>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1 month ago</w:t>
        </w:r>
      </w:ins>
    </w:p>
    <w:p w:rsidR="00C27F98" w:rsidRPr="00C27F98" w:rsidRDefault="00C27F98" w:rsidP="00C27F98">
      <w:pPr>
        <w:shd w:val="clear" w:color="auto" w:fill="FFFFFF"/>
        <w:spacing w:after="187" w:line="240" w:lineRule="auto"/>
        <w:rPr>
          <w:ins w:id="147" w:author="Unknown"/>
          <w:rFonts w:ascii="open sans" w:eastAsia="Times New Roman" w:hAnsi="open sans" w:cs="Times New Roman"/>
          <w:color w:val="7B7B7B"/>
          <w:sz w:val="24"/>
          <w:szCs w:val="24"/>
        </w:rPr>
      </w:pPr>
      <w:ins w:id="148" w:author="Unknown">
        <w:r w:rsidRPr="00C27F98">
          <w:rPr>
            <w:rFonts w:ascii="open sans" w:eastAsia="Times New Roman" w:hAnsi="open sans" w:cs="Times New Roman"/>
            <w:color w:val="7B7B7B"/>
            <w:sz w:val="24"/>
            <w:szCs w:val="24"/>
          </w:rPr>
          <w:t>My Son is 5 yrs old and completed the Pre-</w:t>
        </w:r>
        <w:proofErr w:type="spellStart"/>
        <w:r w:rsidRPr="00C27F98">
          <w:rPr>
            <w:rFonts w:ascii="open sans" w:eastAsia="Times New Roman" w:hAnsi="open sans" w:cs="Times New Roman"/>
            <w:color w:val="7B7B7B"/>
            <w:sz w:val="24"/>
            <w:szCs w:val="24"/>
          </w:rPr>
          <w:t>SChool</w:t>
        </w:r>
        <w:proofErr w:type="spellEnd"/>
        <w:r w:rsidRPr="00C27F98">
          <w:rPr>
            <w:rFonts w:ascii="open sans" w:eastAsia="Times New Roman" w:hAnsi="open sans" w:cs="Times New Roman"/>
            <w:color w:val="7B7B7B"/>
            <w:sz w:val="24"/>
            <w:szCs w:val="24"/>
          </w:rPr>
          <w:t xml:space="preserve"> Education S.Y. 2017-2018 He also completed his day care education SY 2017-2018. Supposedly he will be Grade 1 now. But he will not be accepted because </w:t>
        </w:r>
        <w:proofErr w:type="spellStart"/>
        <w:r w:rsidRPr="00C27F98">
          <w:rPr>
            <w:rFonts w:ascii="open sans" w:eastAsia="Times New Roman" w:hAnsi="open sans" w:cs="Times New Roman"/>
            <w:color w:val="7B7B7B"/>
            <w:sz w:val="24"/>
            <w:szCs w:val="24"/>
          </w:rPr>
          <w:t>daan</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muna</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ng</w:t>
        </w:r>
        <w:proofErr w:type="spellEnd"/>
        <w:r w:rsidRPr="00C27F98">
          <w:rPr>
            <w:rFonts w:ascii="open sans" w:eastAsia="Times New Roman" w:hAnsi="open sans" w:cs="Times New Roman"/>
            <w:color w:val="7B7B7B"/>
            <w:sz w:val="24"/>
            <w:szCs w:val="24"/>
          </w:rPr>
          <w:t xml:space="preserve"> Kinder. </w:t>
        </w:r>
        <w:proofErr w:type="spellStart"/>
        <w:proofErr w:type="gramStart"/>
        <w:r w:rsidRPr="00C27F98">
          <w:rPr>
            <w:rFonts w:ascii="open sans" w:eastAsia="Times New Roman" w:hAnsi="open sans" w:cs="Times New Roman"/>
            <w:color w:val="7B7B7B"/>
            <w:sz w:val="24"/>
            <w:szCs w:val="24"/>
          </w:rPr>
          <w:t>kasi</w:t>
        </w:r>
        <w:proofErr w:type="spellEnd"/>
        <w:proofErr w:type="gramEnd"/>
        <w:r w:rsidRPr="00C27F98">
          <w:rPr>
            <w:rFonts w:ascii="open sans" w:eastAsia="Times New Roman" w:hAnsi="open sans" w:cs="Times New Roman"/>
            <w:color w:val="7B7B7B"/>
            <w:sz w:val="24"/>
            <w:szCs w:val="24"/>
          </w:rPr>
          <w:t xml:space="preserve"> affected </w:t>
        </w:r>
        <w:proofErr w:type="spellStart"/>
        <w:r w:rsidRPr="00C27F98">
          <w:rPr>
            <w:rFonts w:ascii="open sans" w:eastAsia="Times New Roman" w:hAnsi="open sans" w:cs="Times New Roman"/>
            <w:color w:val="7B7B7B"/>
            <w:sz w:val="24"/>
            <w:szCs w:val="24"/>
          </w:rPr>
          <w:t>sa</w:t>
        </w:r>
        <w:proofErr w:type="spellEnd"/>
        <w:r w:rsidRPr="00C27F98">
          <w:rPr>
            <w:rFonts w:ascii="open sans" w:eastAsia="Times New Roman" w:hAnsi="open sans" w:cs="Times New Roman"/>
            <w:color w:val="7B7B7B"/>
            <w:sz w:val="24"/>
            <w:szCs w:val="24"/>
          </w:rPr>
          <w:t xml:space="preserve"> cutoff age before? What is the best thing to do? I will </w:t>
        </w:r>
        <w:proofErr w:type="spellStart"/>
        <w:r w:rsidRPr="00C27F98">
          <w:rPr>
            <w:rFonts w:ascii="open sans" w:eastAsia="Times New Roman" w:hAnsi="open sans" w:cs="Times New Roman"/>
            <w:color w:val="7B7B7B"/>
            <w:sz w:val="24"/>
            <w:szCs w:val="24"/>
          </w:rPr>
          <w:t>enrol</w:t>
        </w:r>
        <w:proofErr w:type="spellEnd"/>
        <w:r w:rsidRPr="00C27F98">
          <w:rPr>
            <w:rFonts w:ascii="open sans" w:eastAsia="Times New Roman" w:hAnsi="open sans" w:cs="Times New Roman"/>
            <w:color w:val="7B7B7B"/>
            <w:sz w:val="24"/>
            <w:szCs w:val="24"/>
          </w:rPr>
          <w:t xml:space="preserve"> him in Grade 1 </w:t>
        </w:r>
        <w:proofErr w:type="spellStart"/>
        <w:r w:rsidRPr="00C27F98">
          <w:rPr>
            <w:rFonts w:ascii="open sans" w:eastAsia="Times New Roman" w:hAnsi="open sans" w:cs="Times New Roman"/>
            <w:color w:val="7B7B7B"/>
            <w:sz w:val="24"/>
            <w:szCs w:val="24"/>
          </w:rPr>
          <w:t>pero</w:t>
        </w:r>
        <w:proofErr w:type="spellEnd"/>
        <w:r w:rsidRPr="00C27F98">
          <w:rPr>
            <w:rFonts w:ascii="open sans" w:eastAsia="Times New Roman" w:hAnsi="open sans" w:cs="Times New Roman"/>
            <w:color w:val="7B7B7B"/>
            <w:sz w:val="24"/>
            <w:szCs w:val="24"/>
          </w:rPr>
          <w:t xml:space="preserve"> he will not be accepted because </w:t>
        </w:r>
        <w:proofErr w:type="spellStart"/>
        <w:r w:rsidRPr="00C27F98">
          <w:rPr>
            <w:rFonts w:ascii="open sans" w:eastAsia="Times New Roman" w:hAnsi="open sans" w:cs="Times New Roman"/>
            <w:color w:val="7B7B7B"/>
            <w:sz w:val="24"/>
            <w:szCs w:val="24"/>
          </w:rPr>
          <w:t>walang</w:t>
        </w:r>
        <w:proofErr w:type="spellEnd"/>
        <w:r w:rsidRPr="00C27F98">
          <w:rPr>
            <w:rFonts w:ascii="open sans" w:eastAsia="Times New Roman" w:hAnsi="open sans" w:cs="Times New Roman"/>
            <w:color w:val="7B7B7B"/>
            <w:sz w:val="24"/>
            <w:szCs w:val="24"/>
          </w:rPr>
          <w:t xml:space="preserve"> LRN. He will turn 6 years old thin </w:t>
        </w:r>
        <w:proofErr w:type="spellStart"/>
        <w:proofErr w:type="gramStart"/>
        <w:r w:rsidRPr="00C27F98">
          <w:rPr>
            <w:rFonts w:ascii="open sans" w:eastAsia="Times New Roman" w:hAnsi="open sans" w:cs="Times New Roman"/>
            <w:color w:val="7B7B7B"/>
            <w:sz w:val="24"/>
            <w:szCs w:val="24"/>
          </w:rPr>
          <w:t>november</w:t>
        </w:r>
        <w:proofErr w:type="spellEnd"/>
        <w:proofErr w:type="gramEnd"/>
        <w:r w:rsidRPr="00C27F98">
          <w:rPr>
            <w:rFonts w:ascii="open sans" w:eastAsia="Times New Roman" w:hAnsi="open sans" w:cs="Times New Roman"/>
            <w:color w:val="7B7B7B"/>
            <w:sz w:val="24"/>
            <w:szCs w:val="24"/>
          </w:rPr>
          <w:t xml:space="preserve"> 6, 2018 .Sana </w:t>
        </w:r>
        <w:proofErr w:type="spellStart"/>
        <w:r w:rsidRPr="00C27F98">
          <w:rPr>
            <w:rFonts w:ascii="open sans" w:eastAsia="Times New Roman" w:hAnsi="open sans" w:cs="Times New Roman"/>
            <w:color w:val="7B7B7B"/>
            <w:sz w:val="24"/>
            <w:szCs w:val="24"/>
          </w:rPr>
          <w:t>naman</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po</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bigyan</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ng</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kasagutan</w:t>
        </w:r>
        <w:proofErr w:type="spellEnd"/>
        <w:r w:rsidRPr="00C27F98">
          <w:rPr>
            <w:rFonts w:ascii="open sans" w:eastAsia="Times New Roman" w:hAnsi="open sans" w:cs="Times New Roman"/>
            <w:color w:val="7B7B7B"/>
            <w:sz w:val="24"/>
            <w:szCs w:val="24"/>
          </w:rPr>
          <w:t xml:space="preserve">! </w:t>
        </w:r>
        <w:proofErr w:type="spellStart"/>
        <w:proofErr w:type="gramStart"/>
        <w:r w:rsidRPr="00C27F98">
          <w:rPr>
            <w:rFonts w:ascii="open sans" w:eastAsia="Times New Roman" w:hAnsi="open sans" w:cs="Times New Roman"/>
            <w:color w:val="7B7B7B"/>
            <w:sz w:val="24"/>
            <w:szCs w:val="24"/>
          </w:rPr>
          <w:t>kasi</w:t>
        </w:r>
        <w:proofErr w:type="spellEnd"/>
        <w:proofErr w:type="gram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sayang</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ang</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pera</w:t>
        </w:r>
        <w:proofErr w:type="spellEnd"/>
        <w:r w:rsidRPr="00C27F98">
          <w:rPr>
            <w:rFonts w:ascii="open sans" w:eastAsia="Times New Roman" w:hAnsi="open sans" w:cs="Times New Roman"/>
            <w:color w:val="7B7B7B"/>
            <w:sz w:val="24"/>
            <w:szCs w:val="24"/>
          </w:rPr>
          <w:t xml:space="preserve"> at </w:t>
        </w:r>
        <w:proofErr w:type="spellStart"/>
        <w:r w:rsidRPr="00C27F98">
          <w:rPr>
            <w:rFonts w:ascii="open sans" w:eastAsia="Times New Roman" w:hAnsi="open sans" w:cs="Times New Roman"/>
            <w:color w:val="7B7B7B"/>
            <w:sz w:val="24"/>
            <w:szCs w:val="24"/>
          </w:rPr>
          <w:t>panahon</w:t>
        </w:r>
        <w:proofErr w:type="spellEnd"/>
        <w:r w:rsidRPr="00C27F98">
          <w:rPr>
            <w:rFonts w:ascii="open sans" w:eastAsia="Times New Roman" w:hAnsi="open sans" w:cs="Times New Roman"/>
            <w:color w:val="7B7B7B"/>
            <w:sz w:val="24"/>
            <w:szCs w:val="24"/>
          </w:rPr>
          <w:t>.</w:t>
        </w:r>
      </w:ins>
    </w:p>
    <w:p w:rsidR="00C27F98" w:rsidRPr="00C27F98" w:rsidRDefault="00C27F98" w:rsidP="00C27F98">
      <w:pPr>
        <w:shd w:val="clear" w:color="auto" w:fill="FFFFFF"/>
        <w:spacing w:beforeAutospacing="1" w:after="0" w:afterAutospacing="1" w:line="240" w:lineRule="auto"/>
        <w:rPr>
          <w:ins w:id="149" w:author="Unknown"/>
          <w:rFonts w:ascii="open sans" w:eastAsia="Times New Roman" w:hAnsi="open sans" w:cs="Times New Roman"/>
          <w:color w:val="868686"/>
        </w:rPr>
      </w:pPr>
      <w:ins w:id="150" w:author="Unknown">
        <w:r w:rsidRPr="00C27F98">
          <w:rPr>
            <w:rFonts w:ascii="open sans" w:eastAsia="Times New Roman" w:hAnsi="open sans" w:cs="Times New Roman"/>
            <w:color w:val="868686"/>
          </w:rPr>
          <w:lastRenderedPageBreak/>
          <w:fldChar w:fldCharType="begin"/>
        </w:r>
        <w:r w:rsidRPr="00C27F98">
          <w:rPr>
            <w:rFonts w:ascii="open sans" w:eastAsia="Times New Roman" w:hAnsi="open sans" w:cs="Times New Roman"/>
            <w:color w:val="868686"/>
          </w:rPr>
          <w:instrText xml:space="preserve"> HYPERLINK "https://www.teacherph.com/cut-off-age-kinder-grade-one/" \l "comment-18687" </w:instrText>
        </w:r>
        <w:r w:rsidRPr="00C27F98">
          <w:rPr>
            <w:rFonts w:ascii="open sans" w:eastAsia="Times New Roman" w:hAnsi="open sans" w:cs="Times New Roman"/>
            <w:color w:val="868686"/>
          </w:rPr>
          <w:fldChar w:fldCharType="separate"/>
        </w:r>
        <w:r w:rsidRPr="00C27F98">
          <w:rPr>
            <w:rFonts w:ascii="open sans" w:eastAsia="Times New Roman" w:hAnsi="open sans" w:cs="Times New Roman"/>
            <w:color w:val="909090"/>
          </w:rPr>
          <w:t> Reply</w:t>
        </w:r>
        <w:r w:rsidRPr="00C27F98">
          <w:rPr>
            <w:rFonts w:ascii="open sans" w:eastAsia="Times New Roman" w:hAnsi="open sans" w:cs="Times New Roman"/>
            <w:color w:val="868686"/>
          </w:rPr>
          <w:fldChar w:fldCharType="end"/>
        </w:r>
      </w:ins>
    </w:p>
    <w:p w:rsidR="00C27F98" w:rsidRPr="00C27F98" w:rsidRDefault="00C27F98" w:rsidP="00C27F98">
      <w:pPr>
        <w:numPr>
          <w:ilvl w:val="0"/>
          <w:numId w:val="2"/>
        </w:numPr>
        <w:shd w:val="clear" w:color="auto" w:fill="FFFFFF"/>
        <w:spacing w:before="100" w:beforeAutospacing="1" w:after="100" w:afterAutospacing="1" w:line="240" w:lineRule="auto"/>
        <w:ind w:left="0"/>
        <w:rPr>
          <w:ins w:id="151" w:author="Unknown"/>
          <w:rFonts w:ascii="open sans" w:eastAsia="Times New Roman" w:hAnsi="open sans" w:cs="Times New Roman"/>
          <w:color w:val="7B7B7B"/>
          <w:sz w:val="24"/>
          <w:szCs w:val="24"/>
        </w:rPr>
      </w:pPr>
      <w:ins w:id="152"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28" type="#_x0000_t75" alt="" style="width:44.9pt;height:44.9pt"/>
        </w:pict>
      </w:r>
      <w:ins w:id="153"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154" w:author="Unknown"/>
          <w:rFonts w:ascii="open sans" w:eastAsia="Times New Roman" w:hAnsi="open sans" w:cs="Times New Roman"/>
          <w:color w:val="858585"/>
          <w:sz w:val="24"/>
          <w:szCs w:val="24"/>
        </w:rPr>
      </w:pPr>
      <w:ins w:id="155" w:author="Unknown">
        <w:r w:rsidRPr="00C27F98">
          <w:rPr>
            <w:rFonts w:ascii="roboto" w:eastAsia="Times New Roman" w:hAnsi="roboto" w:cs="Times New Roman"/>
            <w:color w:val="858585"/>
            <w:sz w:val="28"/>
          </w:rPr>
          <w:t xml:space="preserve">Marian D. </w:t>
        </w:r>
        <w:proofErr w:type="spellStart"/>
        <w:r w:rsidRPr="00C27F98">
          <w:rPr>
            <w:rFonts w:ascii="roboto" w:eastAsia="Times New Roman" w:hAnsi="roboto" w:cs="Times New Roman"/>
            <w:color w:val="858585"/>
            <w:sz w:val="28"/>
          </w:rPr>
          <w:t>Nicdao</w:t>
        </w:r>
        <w:proofErr w:type="spellEnd"/>
        <w:r w:rsidRPr="00C27F98">
          <w:rPr>
            <w:rFonts w:ascii="roboto" w:eastAsia="Times New Roman" w:hAnsi="roboto" w:cs="Times New Roman"/>
            <w:color w:val="858585"/>
            <w:sz w:val="28"/>
          </w:rPr>
          <w:t>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2 months ago</w:t>
        </w:r>
      </w:ins>
    </w:p>
    <w:p w:rsidR="00C27F98" w:rsidRPr="00C27F98" w:rsidRDefault="00C27F98" w:rsidP="00C27F98">
      <w:pPr>
        <w:shd w:val="clear" w:color="auto" w:fill="FFFFFF"/>
        <w:spacing w:after="187" w:line="240" w:lineRule="auto"/>
        <w:rPr>
          <w:ins w:id="156" w:author="Unknown"/>
          <w:rFonts w:ascii="open sans" w:eastAsia="Times New Roman" w:hAnsi="open sans" w:cs="Times New Roman"/>
          <w:color w:val="7B7B7B"/>
          <w:sz w:val="24"/>
          <w:szCs w:val="24"/>
        </w:rPr>
      </w:pPr>
      <w:ins w:id="157" w:author="Unknown">
        <w:r w:rsidRPr="00C27F98">
          <w:rPr>
            <w:rFonts w:ascii="open sans" w:eastAsia="Times New Roman" w:hAnsi="open sans" w:cs="Times New Roman"/>
            <w:color w:val="7B7B7B"/>
            <w:sz w:val="24"/>
            <w:szCs w:val="24"/>
          </w:rPr>
          <w:t xml:space="preserve">Since this Amendment was issued last April 21, 2018 and according to the School they just received it by May 2018. Hindi </w:t>
        </w:r>
        <w:proofErr w:type="spellStart"/>
        <w:proofErr w:type="gramStart"/>
        <w:r w:rsidRPr="00C27F98">
          <w:rPr>
            <w:rFonts w:ascii="open sans" w:eastAsia="Times New Roman" w:hAnsi="open sans" w:cs="Times New Roman"/>
            <w:color w:val="7B7B7B"/>
            <w:sz w:val="24"/>
            <w:szCs w:val="24"/>
          </w:rPr>
          <w:t>na</w:t>
        </w:r>
        <w:proofErr w:type="spellEnd"/>
        <w:proofErr w:type="gram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po</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nila</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na</w:t>
        </w:r>
        <w:proofErr w:type="spellEnd"/>
        <w:r w:rsidRPr="00C27F98">
          <w:rPr>
            <w:rFonts w:ascii="open sans" w:eastAsia="Times New Roman" w:hAnsi="open sans" w:cs="Times New Roman"/>
            <w:color w:val="7B7B7B"/>
            <w:sz w:val="24"/>
            <w:szCs w:val="24"/>
          </w:rPr>
          <w:t xml:space="preserve"> inform </w:t>
        </w:r>
        <w:proofErr w:type="spellStart"/>
        <w:r w:rsidRPr="00C27F98">
          <w:rPr>
            <w:rFonts w:ascii="open sans" w:eastAsia="Times New Roman" w:hAnsi="open sans" w:cs="Times New Roman"/>
            <w:color w:val="7B7B7B"/>
            <w:sz w:val="24"/>
            <w:szCs w:val="24"/>
          </w:rPr>
          <w:t>yung</w:t>
        </w:r>
        <w:proofErr w:type="spellEnd"/>
        <w:r w:rsidRPr="00C27F98">
          <w:rPr>
            <w:rFonts w:ascii="open sans" w:eastAsia="Times New Roman" w:hAnsi="open sans" w:cs="Times New Roman"/>
            <w:color w:val="7B7B7B"/>
            <w:sz w:val="24"/>
            <w:szCs w:val="24"/>
          </w:rPr>
          <w:t xml:space="preserve"> mg parent </w:t>
        </w:r>
        <w:proofErr w:type="spellStart"/>
        <w:r w:rsidRPr="00C27F98">
          <w:rPr>
            <w:rFonts w:ascii="open sans" w:eastAsia="Times New Roman" w:hAnsi="open sans" w:cs="Times New Roman"/>
            <w:color w:val="7B7B7B"/>
            <w:sz w:val="24"/>
            <w:szCs w:val="24"/>
          </w:rPr>
          <w:t>ng</w:t>
        </w:r>
        <w:proofErr w:type="spellEnd"/>
        <w:r w:rsidRPr="00C27F98">
          <w:rPr>
            <w:rFonts w:ascii="open sans" w:eastAsia="Times New Roman" w:hAnsi="open sans" w:cs="Times New Roman"/>
            <w:color w:val="7B7B7B"/>
            <w:sz w:val="24"/>
            <w:szCs w:val="24"/>
          </w:rPr>
          <w:t xml:space="preserve"> students </w:t>
        </w:r>
        <w:proofErr w:type="spellStart"/>
        <w:r w:rsidRPr="00C27F98">
          <w:rPr>
            <w:rFonts w:ascii="open sans" w:eastAsia="Times New Roman" w:hAnsi="open sans" w:cs="Times New Roman"/>
            <w:color w:val="7B7B7B"/>
            <w:sz w:val="24"/>
            <w:szCs w:val="24"/>
          </w:rPr>
          <w:t>na</w:t>
        </w:r>
        <w:proofErr w:type="spellEnd"/>
        <w:r w:rsidRPr="00C27F98">
          <w:rPr>
            <w:rFonts w:ascii="open sans" w:eastAsia="Times New Roman" w:hAnsi="open sans" w:cs="Times New Roman"/>
            <w:color w:val="7B7B7B"/>
            <w:sz w:val="24"/>
            <w:szCs w:val="24"/>
          </w:rPr>
          <w:t xml:space="preserve"> 5yrs old for SY2018~2018. Possible </w:t>
        </w:r>
        <w:proofErr w:type="spellStart"/>
        <w:r w:rsidRPr="00C27F98">
          <w:rPr>
            <w:rFonts w:ascii="open sans" w:eastAsia="Times New Roman" w:hAnsi="open sans" w:cs="Times New Roman"/>
            <w:color w:val="7B7B7B"/>
            <w:sz w:val="24"/>
            <w:szCs w:val="24"/>
          </w:rPr>
          <w:t>ba</w:t>
        </w:r>
        <w:proofErr w:type="spellEnd"/>
        <w:r w:rsidRPr="00C27F98">
          <w:rPr>
            <w:rFonts w:ascii="open sans" w:eastAsia="Times New Roman" w:hAnsi="open sans" w:cs="Times New Roman"/>
            <w:color w:val="7B7B7B"/>
            <w:sz w:val="24"/>
            <w:szCs w:val="24"/>
          </w:rPr>
          <w:t xml:space="preserve"> </w:t>
        </w:r>
        <w:proofErr w:type="spellStart"/>
        <w:proofErr w:type="gramStart"/>
        <w:r w:rsidRPr="00C27F98">
          <w:rPr>
            <w:rFonts w:ascii="open sans" w:eastAsia="Times New Roman" w:hAnsi="open sans" w:cs="Times New Roman"/>
            <w:color w:val="7B7B7B"/>
            <w:sz w:val="24"/>
            <w:szCs w:val="24"/>
          </w:rPr>
          <w:t>na</w:t>
        </w:r>
        <w:proofErr w:type="spellEnd"/>
        <w:proofErr w:type="gram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i</w:t>
        </w:r>
        <w:proofErr w:type="spellEnd"/>
        <w:r w:rsidRPr="00C27F98">
          <w:rPr>
            <w:rFonts w:ascii="open sans" w:eastAsia="Times New Roman" w:hAnsi="open sans" w:cs="Times New Roman"/>
            <w:color w:val="7B7B7B"/>
            <w:sz w:val="24"/>
            <w:szCs w:val="24"/>
          </w:rPr>
          <w:t xml:space="preserve"> Grade 1 </w:t>
        </w:r>
        <w:proofErr w:type="spellStart"/>
        <w:r w:rsidRPr="00C27F98">
          <w:rPr>
            <w:rFonts w:ascii="open sans" w:eastAsia="Times New Roman" w:hAnsi="open sans" w:cs="Times New Roman"/>
            <w:color w:val="7B7B7B"/>
            <w:sz w:val="24"/>
            <w:szCs w:val="24"/>
          </w:rPr>
          <w:t>yung</w:t>
        </w:r>
        <w:proofErr w:type="spellEnd"/>
        <w:r w:rsidRPr="00C27F98">
          <w:rPr>
            <w:rFonts w:ascii="open sans" w:eastAsia="Times New Roman" w:hAnsi="open sans" w:cs="Times New Roman"/>
            <w:color w:val="7B7B7B"/>
            <w:sz w:val="24"/>
            <w:szCs w:val="24"/>
          </w:rPr>
          <w:t xml:space="preserve"> child </w:t>
        </w:r>
        <w:proofErr w:type="spellStart"/>
        <w:r w:rsidRPr="00C27F98">
          <w:rPr>
            <w:rFonts w:ascii="open sans" w:eastAsia="Times New Roman" w:hAnsi="open sans" w:cs="Times New Roman"/>
            <w:color w:val="7B7B7B"/>
            <w:sz w:val="24"/>
            <w:szCs w:val="24"/>
          </w:rPr>
          <w:t>kahit</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natapos</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lang</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niya</w:t>
        </w:r>
        <w:proofErr w:type="spellEnd"/>
        <w:r w:rsidRPr="00C27F98">
          <w:rPr>
            <w:rFonts w:ascii="open sans" w:eastAsia="Times New Roman" w:hAnsi="open sans" w:cs="Times New Roman"/>
            <w:color w:val="7B7B7B"/>
            <w:sz w:val="24"/>
            <w:szCs w:val="24"/>
          </w:rPr>
          <w:t xml:space="preserve"> Nursery and Kindergarten Junior? </w:t>
        </w:r>
        <w:proofErr w:type="spellStart"/>
        <w:r w:rsidRPr="00C27F98">
          <w:rPr>
            <w:rFonts w:ascii="open sans" w:eastAsia="Times New Roman" w:hAnsi="open sans" w:cs="Times New Roman"/>
            <w:color w:val="7B7B7B"/>
            <w:sz w:val="24"/>
            <w:szCs w:val="24"/>
          </w:rPr>
          <w:t>Ano</w:t>
        </w:r>
        <w:proofErr w:type="spellEnd"/>
        <w:r w:rsidRPr="00C27F98">
          <w:rPr>
            <w:rFonts w:ascii="open sans" w:eastAsia="Times New Roman" w:hAnsi="open sans" w:cs="Times New Roman"/>
            <w:color w:val="7B7B7B"/>
            <w:sz w:val="24"/>
            <w:szCs w:val="24"/>
          </w:rPr>
          <w:t xml:space="preserve"> requirement</w:t>
        </w:r>
      </w:ins>
    </w:p>
    <w:p w:rsidR="00C27F98" w:rsidRPr="00C27F98" w:rsidRDefault="00C27F98" w:rsidP="00C27F98">
      <w:pPr>
        <w:shd w:val="clear" w:color="auto" w:fill="FFFFFF"/>
        <w:spacing w:beforeAutospacing="1" w:after="0" w:afterAutospacing="1" w:line="240" w:lineRule="auto"/>
        <w:rPr>
          <w:ins w:id="158" w:author="Unknown"/>
          <w:rFonts w:ascii="open sans" w:eastAsia="Times New Roman" w:hAnsi="open sans" w:cs="Times New Roman"/>
          <w:color w:val="868686"/>
        </w:rPr>
      </w:pPr>
      <w:ins w:id="159" w:author="Unknown">
        <w:r w:rsidRPr="00C27F98">
          <w:rPr>
            <w:rFonts w:ascii="open sans" w:eastAsia="Times New Roman" w:hAnsi="open sans" w:cs="Times New Roman"/>
            <w:color w:val="868686"/>
          </w:rPr>
          <w:fldChar w:fldCharType="begin"/>
        </w:r>
        <w:r w:rsidRPr="00C27F98">
          <w:rPr>
            <w:rFonts w:ascii="open sans" w:eastAsia="Times New Roman" w:hAnsi="open sans" w:cs="Times New Roman"/>
            <w:color w:val="868686"/>
          </w:rPr>
          <w:instrText xml:space="preserve"> HYPERLINK "https://www.teacherph.com/cut-off-age-kinder-grade-one/" \l "comment-18573" </w:instrText>
        </w:r>
        <w:r w:rsidRPr="00C27F98">
          <w:rPr>
            <w:rFonts w:ascii="open sans" w:eastAsia="Times New Roman" w:hAnsi="open sans" w:cs="Times New Roman"/>
            <w:color w:val="868686"/>
          </w:rPr>
          <w:fldChar w:fldCharType="separate"/>
        </w:r>
        <w:r w:rsidRPr="00C27F98">
          <w:rPr>
            <w:rFonts w:ascii="open sans" w:eastAsia="Times New Roman" w:hAnsi="open sans" w:cs="Times New Roman"/>
            <w:color w:val="909090"/>
          </w:rPr>
          <w:t> Reply</w:t>
        </w:r>
        <w:r w:rsidRPr="00C27F98">
          <w:rPr>
            <w:rFonts w:ascii="open sans" w:eastAsia="Times New Roman" w:hAnsi="open sans" w:cs="Times New Roman"/>
            <w:color w:val="868686"/>
          </w:rPr>
          <w:fldChar w:fldCharType="end"/>
        </w:r>
      </w:ins>
    </w:p>
    <w:p w:rsidR="00C27F98" w:rsidRPr="00C27F98" w:rsidRDefault="00C27F98" w:rsidP="00C27F98">
      <w:pPr>
        <w:numPr>
          <w:ilvl w:val="0"/>
          <w:numId w:val="2"/>
        </w:numPr>
        <w:shd w:val="clear" w:color="auto" w:fill="FFFFFF"/>
        <w:spacing w:before="100" w:beforeAutospacing="1" w:after="100" w:afterAutospacing="1" w:line="240" w:lineRule="auto"/>
        <w:ind w:left="0"/>
        <w:rPr>
          <w:ins w:id="160" w:author="Unknown"/>
          <w:rFonts w:ascii="open sans" w:eastAsia="Times New Roman" w:hAnsi="open sans" w:cs="Times New Roman"/>
          <w:color w:val="7B7B7B"/>
          <w:sz w:val="24"/>
          <w:szCs w:val="24"/>
        </w:rPr>
      </w:pPr>
      <w:ins w:id="161"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29" type="#_x0000_t75" alt="" style="width:44.9pt;height:44.9pt"/>
        </w:pict>
      </w:r>
      <w:ins w:id="162"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163" w:author="Unknown"/>
          <w:rFonts w:ascii="open sans" w:eastAsia="Times New Roman" w:hAnsi="open sans" w:cs="Times New Roman"/>
          <w:color w:val="858585"/>
          <w:sz w:val="24"/>
          <w:szCs w:val="24"/>
        </w:rPr>
      </w:pPr>
      <w:proofErr w:type="spellStart"/>
      <w:ins w:id="164" w:author="Unknown">
        <w:r w:rsidRPr="00C27F98">
          <w:rPr>
            <w:rFonts w:ascii="roboto" w:eastAsia="Times New Roman" w:hAnsi="roboto" w:cs="Times New Roman"/>
            <w:color w:val="858585"/>
            <w:sz w:val="28"/>
          </w:rPr>
          <w:t>Arwen</w:t>
        </w:r>
        <w:proofErr w:type="spellEnd"/>
        <w:r w:rsidRPr="00C27F98">
          <w:rPr>
            <w:rFonts w:ascii="roboto" w:eastAsia="Times New Roman" w:hAnsi="roboto" w:cs="Times New Roman"/>
            <w:color w:val="858585"/>
            <w:sz w:val="28"/>
          </w:rPr>
          <w:t>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3 months ago</w:t>
        </w:r>
      </w:ins>
    </w:p>
    <w:p w:rsidR="00C27F98" w:rsidRPr="00C27F98" w:rsidRDefault="00C27F98" w:rsidP="00C27F98">
      <w:pPr>
        <w:shd w:val="clear" w:color="auto" w:fill="FFFFFF"/>
        <w:spacing w:after="187" w:line="240" w:lineRule="auto"/>
        <w:rPr>
          <w:ins w:id="165" w:author="Unknown"/>
          <w:rFonts w:ascii="open sans" w:eastAsia="Times New Roman" w:hAnsi="open sans" w:cs="Times New Roman"/>
          <w:color w:val="7B7B7B"/>
          <w:sz w:val="24"/>
          <w:szCs w:val="24"/>
        </w:rPr>
      </w:pPr>
      <w:ins w:id="166" w:author="Unknown">
        <w:r w:rsidRPr="00C27F98">
          <w:rPr>
            <w:rFonts w:ascii="open sans" w:eastAsia="Times New Roman" w:hAnsi="open sans" w:cs="Times New Roman"/>
            <w:color w:val="7B7B7B"/>
            <w:sz w:val="24"/>
            <w:szCs w:val="24"/>
          </w:rPr>
          <w:t xml:space="preserve">Required </w:t>
        </w:r>
        <w:proofErr w:type="spellStart"/>
        <w:r w:rsidRPr="00C27F98">
          <w:rPr>
            <w:rFonts w:ascii="open sans" w:eastAsia="Times New Roman" w:hAnsi="open sans" w:cs="Times New Roman"/>
            <w:color w:val="7B7B7B"/>
            <w:sz w:val="24"/>
            <w:szCs w:val="24"/>
          </w:rPr>
          <w:t>po</w:t>
        </w:r>
        <w:proofErr w:type="spellEnd"/>
        <w:r w:rsidRPr="00C27F98">
          <w:rPr>
            <w:rFonts w:ascii="open sans" w:eastAsia="Times New Roman" w:hAnsi="open sans" w:cs="Times New Roman"/>
            <w:color w:val="7B7B7B"/>
            <w:sz w:val="24"/>
            <w:szCs w:val="24"/>
          </w:rPr>
          <w:t xml:space="preserve"> </w:t>
        </w:r>
        <w:proofErr w:type="spellStart"/>
        <w:proofErr w:type="gramStart"/>
        <w:r w:rsidRPr="00C27F98">
          <w:rPr>
            <w:rFonts w:ascii="open sans" w:eastAsia="Times New Roman" w:hAnsi="open sans" w:cs="Times New Roman"/>
            <w:color w:val="7B7B7B"/>
            <w:sz w:val="24"/>
            <w:szCs w:val="24"/>
          </w:rPr>
          <w:t>na</w:t>
        </w:r>
        <w:proofErr w:type="spellEnd"/>
        <w:proofErr w:type="gram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mag</w:t>
        </w:r>
        <w:proofErr w:type="spellEnd"/>
        <w:r w:rsidRPr="00C27F98">
          <w:rPr>
            <w:rFonts w:ascii="open sans" w:eastAsia="Times New Roman" w:hAnsi="open sans" w:cs="Times New Roman"/>
            <w:color w:val="7B7B7B"/>
            <w:sz w:val="24"/>
            <w:szCs w:val="24"/>
          </w:rPr>
          <w:t xml:space="preserve"> kinder </w:t>
        </w:r>
        <w:proofErr w:type="spellStart"/>
        <w:r w:rsidRPr="00C27F98">
          <w:rPr>
            <w:rFonts w:ascii="open sans" w:eastAsia="Times New Roman" w:hAnsi="open sans" w:cs="Times New Roman"/>
            <w:color w:val="7B7B7B"/>
            <w:sz w:val="24"/>
            <w:szCs w:val="24"/>
          </w:rPr>
          <w:t>ang</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bata</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bago</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pumasok</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ng</w:t>
        </w:r>
        <w:proofErr w:type="spellEnd"/>
        <w:r w:rsidRPr="00C27F98">
          <w:rPr>
            <w:rFonts w:ascii="open sans" w:eastAsia="Times New Roman" w:hAnsi="open sans" w:cs="Times New Roman"/>
            <w:color w:val="7B7B7B"/>
            <w:sz w:val="24"/>
            <w:szCs w:val="24"/>
          </w:rPr>
          <w:t xml:space="preserve"> grade 1</w:t>
        </w:r>
      </w:ins>
    </w:p>
    <w:p w:rsidR="00C27F98" w:rsidRPr="00C27F98" w:rsidRDefault="00C27F98" w:rsidP="00C27F98">
      <w:pPr>
        <w:shd w:val="clear" w:color="auto" w:fill="FFFFFF"/>
        <w:spacing w:beforeAutospacing="1" w:after="0" w:afterAutospacing="1" w:line="240" w:lineRule="auto"/>
        <w:rPr>
          <w:ins w:id="167" w:author="Unknown"/>
          <w:rFonts w:ascii="open sans" w:eastAsia="Times New Roman" w:hAnsi="open sans" w:cs="Times New Roman"/>
          <w:color w:val="868686"/>
        </w:rPr>
      </w:pPr>
      <w:ins w:id="168" w:author="Unknown">
        <w:r w:rsidRPr="00C27F98">
          <w:rPr>
            <w:rFonts w:ascii="open sans" w:eastAsia="Times New Roman" w:hAnsi="open sans" w:cs="Times New Roman"/>
            <w:color w:val="868686"/>
          </w:rPr>
          <w:fldChar w:fldCharType="begin"/>
        </w:r>
        <w:r w:rsidRPr="00C27F98">
          <w:rPr>
            <w:rFonts w:ascii="open sans" w:eastAsia="Times New Roman" w:hAnsi="open sans" w:cs="Times New Roman"/>
            <w:color w:val="868686"/>
          </w:rPr>
          <w:instrText xml:space="preserve"> HYPERLINK "https://www.teacherph.com/cut-off-age-kinder-grade-one/" \l "comment-18457" </w:instrText>
        </w:r>
        <w:r w:rsidRPr="00C27F98">
          <w:rPr>
            <w:rFonts w:ascii="open sans" w:eastAsia="Times New Roman" w:hAnsi="open sans" w:cs="Times New Roman"/>
            <w:color w:val="868686"/>
          </w:rPr>
          <w:fldChar w:fldCharType="separate"/>
        </w:r>
        <w:r w:rsidRPr="00C27F98">
          <w:rPr>
            <w:rFonts w:ascii="open sans" w:eastAsia="Times New Roman" w:hAnsi="open sans" w:cs="Times New Roman"/>
            <w:color w:val="909090"/>
          </w:rPr>
          <w:t> Reply</w:t>
        </w:r>
        <w:r w:rsidRPr="00C27F98">
          <w:rPr>
            <w:rFonts w:ascii="open sans" w:eastAsia="Times New Roman" w:hAnsi="open sans" w:cs="Times New Roman"/>
            <w:color w:val="868686"/>
          </w:rPr>
          <w:fldChar w:fldCharType="end"/>
        </w:r>
      </w:ins>
    </w:p>
    <w:p w:rsidR="00C27F98" w:rsidRPr="00C27F98" w:rsidRDefault="00C27F98" w:rsidP="00C27F98">
      <w:pPr>
        <w:numPr>
          <w:ilvl w:val="0"/>
          <w:numId w:val="2"/>
        </w:numPr>
        <w:shd w:val="clear" w:color="auto" w:fill="FFFFFF"/>
        <w:spacing w:before="100" w:beforeAutospacing="1" w:after="100" w:afterAutospacing="1" w:line="240" w:lineRule="auto"/>
        <w:ind w:left="0"/>
        <w:rPr>
          <w:ins w:id="169" w:author="Unknown"/>
          <w:rFonts w:ascii="open sans" w:eastAsia="Times New Roman" w:hAnsi="open sans" w:cs="Times New Roman"/>
          <w:color w:val="7B7B7B"/>
          <w:sz w:val="24"/>
          <w:szCs w:val="24"/>
        </w:rPr>
      </w:pPr>
      <w:ins w:id="170"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30" type="#_x0000_t75" alt="" style="width:44.9pt;height:44.9pt"/>
        </w:pict>
      </w:r>
      <w:ins w:id="171"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172" w:author="Unknown"/>
          <w:rFonts w:ascii="open sans" w:eastAsia="Times New Roman" w:hAnsi="open sans" w:cs="Times New Roman"/>
          <w:color w:val="858585"/>
          <w:sz w:val="24"/>
          <w:szCs w:val="24"/>
        </w:rPr>
      </w:pPr>
      <w:proofErr w:type="spellStart"/>
      <w:ins w:id="173" w:author="Unknown">
        <w:r w:rsidRPr="00C27F98">
          <w:rPr>
            <w:rFonts w:ascii="roboto" w:eastAsia="Times New Roman" w:hAnsi="roboto" w:cs="Times New Roman"/>
            <w:color w:val="858585"/>
            <w:sz w:val="28"/>
          </w:rPr>
          <w:t>Nats</w:t>
        </w:r>
        <w:proofErr w:type="spellEnd"/>
        <w:r w:rsidRPr="00C27F98">
          <w:rPr>
            <w:rFonts w:ascii="roboto" w:eastAsia="Times New Roman" w:hAnsi="roboto" w:cs="Times New Roman"/>
            <w:color w:val="858585"/>
            <w:sz w:val="28"/>
          </w:rPr>
          <w:t xml:space="preserve"> </w:t>
        </w:r>
        <w:proofErr w:type="gramStart"/>
        <w:r w:rsidRPr="00C27F98">
          <w:rPr>
            <w:rFonts w:ascii="roboto" w:eastAsia="Times New Roman" w:hAnsi="roboto" w:cs="Times New Roman"/>
            <w:color w:val="858585"/>
            <w:sz w:val="28"/>
          </w:rPr>
          <w:t>To</w:t>
        </w:r>
        <w:proofErr w:type="gramEnd"/>
        <w:r w:rsidRPr="00C27F98">
          <w:rPr>
            <w:rFonts w:ascii="roboto" w:eastAsia="Times New Roman" w:hAnsi="roboto" w:cs="Times New Roman"/>
            <w:color w:val="858585"/>
            <w:sz w:val="28"/>
          </w:rPr>
          <w:t>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3 months ago</w:t>
        </w:r>
      </w:ins>
    </w:p>
    <w:p w:rsidR="00C27F98" w:rsidRPr="00C27F98" w:rsidRDefault="00C27F98" w:rsidP="00C27F98">
      <w:pPr>
        <w:shd w:val="clear" w:color="auto" w:fill="FFFFFF"/>
        <w:spacing w:after="187" w:line="240" w:lineRule="auto"/>
        <w:rPr>
          <w:ins w:id="174" w:author="Unknown"/>
          <w:rFonts w:ascii="open sans" w:eastAsia="Times New Roman" w:hAnsi="open sans" w:cs="Times New Roman"/>
          <w:color w:val="7B7B7B"/>
          <w:sz w:val="24"/>
          <w:szCs w:val="24"/>
        </w:rPr>
      </w:pPr>
      <w:ins w:id="175" w:author="Unknown">
        <w:r w:rsidRPr="00C27F98">
          <w:rPr>
            <w:rFonts w:ascii="open sans" w:eastAsia="Times New Roman" w:hAnsi="open sans" w:cs="Times New Roman"/>
            <w:color w:val="7B7B7B"/>
            <w:sz w:val="24"/>
            <w:szCs w:val="24"/>
          </w:rPr>
          <w:t xml:space="preserve">This is a good </w:t>
        </w:r>
        <w:proofErr w:type="gramStart"/>
        <w:r w:rsidRPr="00C27F98">
          <w:rPr>
            <w:rFonts w:ascii="open sans" w:eastAsia="Times New Roman" w:hAnsi="open sans" w:cs="Times New Roman"/>
            <w:color w:val="7B7B7B"/>
            <w:sz w:val="24"/>
            <w:szCs w:val="24"/>
          </w:rPr>
          <w:t>info ..</w:t>
        </w:r>
        <w:proofErr w:type="gramEnd"/>
        <w:r w:rsidRPr="00C27F98">
          <w:rPr>
            <w:rFonts w:ascii="open sans" w:eastAsia="Times New Roman" w:hAnsi="open sans" w:cs="Times New Roman"/>
            <w:color w:val="7B7B7B"/>
            <w:sz w:val="24"/>
            <w:szCs w:val="24"/>
          </w:rPr>
          <w:t xml:space="preserve"> </w:t>
        </w:r>
        <w:proofErr w:type="gramStart"/>
        <w:r w:rsidRPr="00C27F98">
          <w:rPr>
            <w:rFonts w:ascii="open sans" w:eastAsia="Times New Roman" w:hAnsi="open sans" w:cs="Times New Roman"/>
            <w:color w:val="7B7B7B"/>
            <w:sz w:val="24"/>
            <w:szCs w:val="24"/>
          </w:rPr>
          <w:t>will</w:t>
        </w:r>
        <w:proofErr w:type="gramEnd"/>
        <w:r w:rsidRPr="00C27F98">
          <w:rPr>
            <w:rFonts w:ascii="open sans" w:eastAsia="Times New Roman" w:hAnsi="open sans" w:cs="Times New Roman"/>
            <w:color w:val="7B7B7B"/>
            <w:sz w:val="24"/>
            <w:szCs w:val="24"/>
          </w:rPr>
          <w:t xml:space="preserve"> be curious to also know if the cut off is only for entry age… is there a max age requirement too ? </w:t>
        </w:r>
        <w:proofErr w:type="gramStart"/>
        <w:r w:rsidRPr="00C27F98">
          <w:rPr>
            <w:rFonts w:ascii="open sans" w:eastAsia="Times New Roman" w:hAnsi="open sans" w:cs="Times New Roman"/>
            <w:color w:val="7B7B7B"/>
            <w:sz w:val="24"/>
            <w:szCs w:val="24"/>
          </w:rPr>
          <w:t>( e.g</w:t>
        </w:r>
        <w:proofErr w:type="gramEnd"/>
        <w:r w:rsidRPr="00C27F98">
          <w:rPr>
            <w:rFonts w:ascii="open sans" w:eastAsia="Times New Roman" w:hAnsi="open sans" w:cs="Times New Roman"/>
            <w:color w:val="7B7B7B"/>
            <w:sz w:val="24"/>
            <w:szCs w:val="24"/>
          </w:rPr>
          <w:t xml:space="preserve">. the kid is delayed ) I have been hearing that there is also a max age for each level and they will force the family to go up a level </w:t>
        </w:r>
        <w:proofErr w:type="gramStart"/>
        <w:r w:rsidRPr="00C27F98">
          <w:rPr>
            <w:rFonts w:ascii="open sans" w:eastAsia="Times New Roman" w:hAnsi="open sans" w:cs="Times New Roman"/>
            <w:color w:val="7B7B7B"/>
            <w:sz w:val="24"/>
            <w:szCs w:val="24"/>
          </w:rPr>
          <w:t>( head</w:t>
        </w:r>
        <w:proofErr w:type="gramEnd"/>
        <w:r w:rsidRPr="00C27F98">
          <w:rPr>
            <w:rFonts w:ascii="open sans" w:eastAsia="Times New Roman" w:hAnsi="open sans" w:cs="Times New Roman"/>
            <w:color w:val="7B7B7B"/>
            <w:sz w:val="24"/>
            <w:szCs w:val="24"/>
          </w:rPr>
          <w:t xml:space="preserve"> straight to grade 1 ) if they are of certain age. Will be curious to get insights on this item</w:t>
        </w:r>
      </w:ins>
    </w:p>
    <w:p w:rsidR="00C27F98" w:rsidRPr="00C27F98" w:rsidRDefault="00C27F98" w:rsidP="00C27F98">
      <w:pPr>
        <w:shd w:val="clear" w:color="auto" w:fill="FFFFFF"/>
        <w:spacing w:beforeAutospacing="1" w:after="0" w:afterAutospacing="1" w:line="240" w:lineRule="auto"/>
        <w:rPr>
          <w:ins w:id="176" w:author="Unknown"/>
          <w:rFonts w:ascii="open sans" w:eastAsia="Times New Roman" w:hAnsi="open sans" w:cs="Times New Roman"/>
          <w:color w:val="868686"/>
        </w:rPr>
      </w:pPr>
      <w:ins w:id="177" w:author="Unknown">
        <w:r w:rsidRPr="00C27F98">
          <w:rPr>
            <w:rFonts w:ascii="open sans" w:eastAsia="Times New Roman" w:hAnsi="open sans" w:cs="Times New Roman"/>
            <w:color w:val="868686"/>
          </w:rPr>
          <w:fldChar w:fldCharType="begin"/>
        </w:r>
        <w:r w:rsidRPr="00C27F98">
          <w:rPr>
            <w:rFonts w:ascii="open sans" w:eastAsia="Times New Roman" w:hAnsi="open sans" w:cs="Times New Roman"/>
            <w:color w:val="868686"/>
          </w:rPr>
          <w:instrText xml:space="preserve"> HYPERLINK "https://www.teacherph.com/cut-off-age-kinder-grade-one/" \l "comment-18454" </w:instrText>
        </w:r>
        <w:r w:rsidRPr="00C27F98">
          <w:rPr>
            <w:rFonts w:ascii="open sans" w:eastAsia="Times New Roman" w:hAnsi="open sans" w:cs="Times New Roman"/>
            <w:color w:val="868686"/>
          </w:rPr>
          <w:fldChar w:fldCharType="separate"/>
        </w:r>
        <w:r w:rsidRPr="00C27F98">
          <w:rPr>
            <w:rFonts w:ascii="open sans" w:eastAsia="Times New Roman" w:hAnsi="open sans" w:cs="Times New Roman"/>
            <w:color w:val="909090"/>
          </w:rPr>
          <w:t> Reply</w:t>
        </w:r>
        <w:r w:rsidRPr="00C27F98">
          <w:rPr>
            <w:rFonts w:ascii="open sans" w:eastAsia="Times New Roman" w:hAnsi="open sans" w:cs="Times New Roman"/>
            <w:color w:val="868686"/>
          </w:rPr>
          <w:fldChar w:fldCharType="end"/>
        </w:r>
      </w:ins>
    </w:p>
    <w:p w:rsidR="00C27F98" w:rsidRPr="00C27F98" w:rsidRDefault="00C27F98" w:rsidP="00C27F98">
      <w:pPr>
        <w:numPr>
          <w:ilvl w:val="0"/>
          <w:numId w:val="2"/>
        </w:numPr>
        <w:shd w:val="clear" w:color="auto" w:fill="FFFFFF"/>
        <w:spacing w:before="100" w:beforeAutospacing="1" w:after="100" w:afterAutospacing="1" w:line="240" w:lineRule="auto"/>
        <w:ind w:left="0"/>
        <w:rPr>
          <w:ins w:id="178" w:author="Unknown"/>
          <w:rFonts w:ascii="open sans" w:eastAsia="Times New Roman" w:hAnsi="open sans" w:cs="Times New Roman"/>
          <w:color w:val="7B7B7B"/>
          <w:sz w:val="24"/>
          <w:szCs w:val="24"/>
        </w:rPr>
      </w:pPr>
      <w:ins w:id="179"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31" type="#_x0000_t75" alt="" style="width:44.9pt;height:44.9pt"/>
        </w:pict>
      </w:r>
      <w:ins w:id="180"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181" w:author="Unknown"/>
          <w:rFonts w:ascii="open sans" w:eastAsia="Times New Roman" w:hAnsi="open sans" w:cs="Times New Roman"/>
          <w:color w:val="858585"/>
          <w:sz w:val="24"/>
          <w:szCs w:val="24"/>
        </w:rPr>
      </w:pPr>
      <w:ins w:id="182" w:author="Unknown">
        <w:r w:rsidRPr="00C27F98">
          <w:rPr>
            <w:rFonts w:ascii="roboto" w:eastAsia="Times New Roman" w:hAnsi="roboto" w:cs="Times New Roman"/>
            <w:color w:val="858585"/>
            <w:sz w:val="28"/>
          </w:rPr>
          <w:t xml:space="preserve">Gina </w:t>
        </w:r>
        <w:proofErr w:type="spellStart"/>
        <w:r w:rsidRPr="00C27F98">
          <w:rPr>
            <w:rFonts w:ascii="roboto" w:eastAsia="Times New Roman" w:hAnsi="roboto" w:cs="Times New Roman"/>
            <w:color w:val="858585"/>
            <w:sz w:val="28"/>
          </w:rPr>
          <w:t>Eslera</w:t>
        </w:r>
        <w:proofErr w:type="spellEnd"/>
        <w:r w:rsidRPr="00C27F98">
          <w:rPr>
            <w:rFonts w:ascii="roboto" w:eastAsia="Times New Roman" w:hAnsi="roboto" w:cs="Times New Roman"/>
            <w:color w:val="858585"/>
            <w:sz w:val="28"/>
          </w:rPr>
          <w:t>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3 months ago</w:t>
        </w:r>
      </w:ins>
    </w:p>
    <w:p w:rsidR="00C27F98" w:rsidRPr="00C27F98" w:rsidRDefault="00C27F98" w:rsidP="00C27F98">
      <w:pPr>
        <w:shd w:val="clear" w:color="auto" w:fill="FFFFFF"/>
        <w:spacing w:after="187" w:line="240" w:lineRule="auto"/>
        <w:rPr>
          <w:ins w:id="183" w:author="Unknown"/>
          <w:rFonts w:ascii="open sans" w:eastAsia="Times New Roman" w:hAnsi="open sans" w:cs="Times New Roman"/>
          <w:color w:val="7B7B7B"/>
          <w:sz w:val="24"/>
          <w:szCs w:val="24"/>
        </w:rPr>
      </w:pPr>
      <w:ins w:id="184" w:author="Unknown">
        <w:r w:rsidRPr="00C27F98">
          <w:rPr>
            <w:rFonts w:ascii="open sans" w:eastAsia="Times New Roman" w:hAnsi="open sans" w:cs="Times New Roman"/>
            <w:color w:val="7B7B7B"/>
            <w:sz w:val="24"/>
            <w:szCs w:val="24"/>
          </w:rPr>
          <w:lastRenderedPageBreak/>
          <w:t>“Learners who completed Kindergarten during SY 2017-2018 can enroll in Grade 1, provided that they turned five (5) years old within SY 2017-2018” – how can learners complete kindergarten for SY 2017-2018 when the system only accepts those who will turn 5 years old as of August 2017?</w:t>
        </w:r>
      </w:ins>
    </w:p>
    <w:p w:rsidR="00C27F98" w:rsidRPr="00C27F98" w:rsidRDefault="00C27F98" w:rsidP="00C27F98">
      <w:pPr>
        <w:shd w:val="clear" w:color="auto" w:fill="FFFFFF"/>
        <w:spacing w:beforeAutospacing="1" w:after="0" w:afterAutospacing="1" w:line="240" w:lineRule="auto"/>
        <w:rPr>
          <w:ins w:id="185" w:author="Unknown"/>
          <w:rFonts w:ascii="open sans" w:eastAsia="Times New Roman" w:hAnsi="open sans" w:cs="Times New Roman"/>
          <w:color w:val="868686"/>
        </w:rPr>
      </w:pPr>
      <w:ins w:id="186" w:author="Unknown">
        <w:r w:rsidRPr="00C27F98">
          <w:rPr>
            <w:rFonts w:ascii="open sans" w:eastAsia="Times New Roman" w:hAnsi="open sans" w:cs="Times New Roman"/>
            <w:color w:val="868686"/>
          </w:rPr>
          <w:fldChar w:fldCharType="begin"/>
        </w:r>
        <w:r w:rsidRPr="00C27F98">
          <w:rPr>
            <w:rFonts w:ascii="open sans" w:eastAsia="Times New Roman" w:hAnsi="open sans" w:cs="Times New Roman"/>
            <w:color w:val="868686"/>
          </w:rPr>
          <w:instrText xml:space="preserve"> HYPERLINK "https://www.teacherph.com/cut-off-age-kinder-grade-one/" \l "comment-18453" </w:instrText>
        </w:r>
        <w:r w:rsidRPr="00C27F98">
          <w:rPr>
            <w:rFonts w:ascii="open sans" w:eastAsia="Times New Roman" w:hAnsi="open sans" w:cs="Times New Roman"/>
            <w:color w:val="868686"/>
          </w:rPr>
          <w:fldChar w:fldCharType="separate"/>
        </w:r>
        <w:r w:rsidRPr="00C27F98">
          <w:rPr>
            <w:rFonts w:ascii="open sans" w:eastAsia="Times New Roman" w:hAnsi="open sans" w:cs="Times New Roman"/>
            <w:color w:val="909090"/>
          </w:rPr>
          <w:t> Reply</w:t>
        </w:r>
        <w:r w:rsidRPr="00C27F98">
          <w:rPr>
            <w:rFonts w:ascii="open sans" w:eastAsia="Times New Roman" w:hAnsi="open sans" w:cs="Times New Roman"/>
            <w:color w:val="868686"/>
          </w:rPr>
          <w:fldChar w:fldCharType="end"/>
        </w:r>
      </w:ins>
    </w:p>
    <w:p w:rsidR="00C27F98" w:rsidRPr="00C27F98" w:rsidRDefault="00C27F98" w:rsidP="00C27F98">
      <w:pPr>
        <w:numPr>
          <w:ilvl w:val="0"/>
          <w:numId w:val="2"/>
        </w:numPr>
        <w:shd w:val="clear" w:color="auto" w:fill="FFFFFF"/>
        <w:spacing w:before="100" w:beforeAutospacing="1" w:after="100" w:afterAutospacing="1" w:line="240" w:lineRule="auto"/>
        <w:ind w:left="0"/>
        <w:rPr>
          <w:ins w:id="187" w:author="Unknown"/>
          <w:rFonts w:ascii="open sans" w:eastAsia="Times New Roman" w:hAnsi="open sans" w:cs="Times New Roman"/>
          <w:color w:val="7B7B7B"/>
          <w:sz w:val="24"/>
          <w:szCs w:val="24"/>
        </w:rPr>
      </w:pPr>
      <w:ins w:id="188"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32" type="#_x0000_t75" alt="" style="width:44.9pt;height:44.9pt"/>
        </w:pict>
      </w:r>
      <w:ins w:id="189"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190" w:author="Unknown"/>
          <w:rFonts w:ascii="open sans" w:eastAsia="Times New Roman" w:hAnsi="open sans" w:cs="Times New Roman"/>
          <w:color w:val="858585"/>
          <w:sz w:val="24"/>
          <w:szCs w:val="24"/>
        </w:rPr>
      </w:pPr>
      <w:ins w:id="191" w:author="Unknown">
        <w:r w:rsidRPr="00C27F98">
          <w:rPr>
            <w:rFonts w:ascii="roboto" w:eastAsia="Times New Roman" w:hAnsi="roboto" w:cs="Times New Roman"/>
            <w:color w:val="858585"/>
            <w:sz w:val="28"/>
          </w:rPr>
          <w:t xml:space="preserve">Vic </w:t>
        </w:r>
        <w:proofErr w:type="spellStart"/>
        <w:r w:rsidRPr="00C27F98">
          <w:rPr>
            <w:rFonts w:ascii="roboto" w:eastAsia="Times New Roman" w:hAnsi="roboto" w:cs="Times New Roman"/>
            <w:color w:val="858585"/>
            <w:sz w:val="28"/>
          </w:rPr>
          <w:t>Lavisto</w:t>
        </w:r>
        <w:proofErr w:type="spellEnd"/>
        <w:r w:rsidRPr="00C27F98">
          <w:rPr>
            <w:rFonts w:ascii="roboto" w:eastAsia="Times New Roman" w:hAnsi="roboto" w:cs="Times New Roman"/>
            <w:color w:val="858585"/>
            <w:sz w:val="28"/>
          </w:rPr>
          <w:t>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3 months ago</w:t>
        </w:r>
      </w:ins>
    </w:p>
    <w:p w:rsidR="00C27F98" w:rsidRPr="00C27F98" w:rsidRDefault="00C27F98" w:rsidP="00C27F98">
      <w:pPr>
        <w:shd w:val="clear" w:color="auto" w:fill="FFFFFF"/>
        <w:spacing w:after="187" w:line="240" w:lineRule="auto"/>
        <w:rPr>
          <w:ins w:id="192" w:author="Unknown"/>
          <w:rFonts w:ascii="open sans" w:eastAsia="Times New Roman" w:hAnsi="open sans" w:cs="Times New Roman"/>
          <w:color w:val="7B7B7B"/>
          <w:sz w:val="24"/>
          <w:szCs w:val="24"/>
        </w:rPr>
      </w:pPr>
      <w:ins w:id="193" w:author="Unknown">
        <w:r w:rsidRPr="00C27F98">
          <w:rPr>
            <w:rFonts w:ascii="open sans" w:eastAsia="Times New Roman" w:hAnsi="open sans" w:cs="Times New Roman"/>
            <w:color w:val="7B7B7B"/>
            <w:sz w:val="24"/>
            <w:szCs w:val="24"/>
          </w:rPr>
          <w:t>This is a good amendment</w:t>
        </w:r>
        <w:proofErr w:type="gramStart"/>
        <w:r w:rsidRPr="00C27F98">
          <w:rPr>
            <w:rFonts w:ascii="open sans" w:eastAsia="Times New Roman" w:hAnsi="open sans" w:cs="Times New Roman"/>
            <w:color w:val="7B7B7B"/>
            <w:sz w:val="24"/>
            <w:szCs w:val="24"/>
          </w:rPr>
          <w:t>..</w:t>
        </w:r>
        <w:proofErr w:type="gramEnd"/>
        <w:r w:rsidRPr="00C27F98">
          <w:rPr>
            <w:rFonts w:ascii="open sans" w:eastAsia="Times New Roman" w:hAnsi="open sans" w:cs="Times New Roman"/>
            <w:color w:val="7B7B7B"/>
            <w:sz w:val="24"/>
            <w:szCs w:val="24"/>
          </w:rPr>
          <w:t xml:space="preserve"> But there are cases that a child has already mastered kindergarten abilities at d age of 3 and 4 and has already completed one kindergarten class. Can it be </w:t>
        </w:r>
        <w:proofErr w:type="gramStart"/>
        <w:r w:rsidRPr="00C27F98">
          <w:rPr>
            <w:rFonts w:ascii="open sans" w:eastAsia="Times New Roman" w:hAnsi="open sans" w:cs="Times New Roman"/>
            <w:color w:val="7B7B7B"/>
            <w:sz w:val="24"/>
            <w:szCs w:val="24"/>
          </w:rPr>
          <w:t>an another</w:t>
        </w:r>
        <w:proofErr w:type="gramEnd"/>
        <w:r w:rsidRPr="00C27F98">
          <w:rPr>
            <w:rFonts w:ascii="open sans" w:eastAsia="Times New Roman" w:hAnsi="open sans" w:cs="Times New Roman"/>
            <w:color w:val="7B7B7B"/>
            <w:sz w:val="24"/>
            <w:szCs w:val="24"/>
          </w:rPr>
          <w:t xml:space="preserve"> consideration to accept d child in Grade1? I hope for some revisions on this policy in favor of my query. Thanks</w:t>
        </w:r>
      </w:ins>
    </w:p>
    <w:p w:rsidR="00C27F98" w:rsidRPr="00C27F98" w:rsidRDefault="00C27F98" w:rsidP="00C27F98">
      <w:pPr>
        <w:shd w:val="clear" w:color="auto" w:fill="FFFFFF"/>
        <w:spacing w:beforeAutospacing="1" w:after="0" w:afterAutospacing="1" w:line="240" w:lineRule="auto"/>
        <w:rPr>
          <w:ins w:id="194" w:author="Unknown"/>
          <w:rFonts w:ascii="open sans" w:eastAsia="Times New Roman" w:hAnsi="open sans" w:cs="Times New Roman"/>
          <w:color w:val="868686"/>
        </w:rPr>
      </w:pPr>
      <w:ins w:id="195" w:author="Unknown">
        <w:r w:rsidRPr="00C27F98">
          <w:rPr>
            <w:rFonts w:ascii="open sans" w:eastAsia="Times New Roman" w:hAnsi="open sans" w:cs="Times New Roman"/>
            <w:color w:val="868686"/>
          </w:rPr>
          <w:fldChar w:fldCharType="begin"/>
        </w:r>
        <w:r w:rsidRPr="00C27F98">
          <w:rPr>
            <w:rFonts w:ascii="open sans" w:eastAsia="Times New Roman" w:hAnsi="open sans" w:cs="Times New Roman"/>
            <w:color w:val="868686"/>
          </w:rPr>
          <w:instrText xml:space="preserve"> HYPERLINK "https://www.teacherph.com/cut-off-age-kinder-grade-one/" \l "comment-18446" </w:instrText>
        </w:r>
        <w:r w:rsidRPr="00C27F98">
          <w:rPr>
            <w:rFonts w:ascii="open sans" w:eastAsia="Times New Roman" w:hAnsi="open sans" w:cs="Times New Roman"/>
            <w:color w:val="868686"/>
          </w:rPr>
          <w:fldChar w:fldCharType="separate"/>
        </w:r>
        <w:r w:rsidRPr="00C27F98">
          <w:rPr>
            <w:rFonts w:ascii="open sans" w:eastAsia="Times New Roman" w:hAnsi="open sans" w:cs="Times New Roman"/>
            <w:color w:val="909090"/>
          </w:rPr>
          <w:t> Reply</w:t>
        </w:r>
        <w:r w:rsidRPr="00C27F98">
          <w:rPr>
            <w:rFonts w:ascii="open sans" w:eastAsia="Times New Roman" w:hAnsi="open sans" w:cs="Times New Roman"/>
            <w:color w:val="868686"/>
          </w:rPr>
          <w:fldChar w:fldCharType="end"/>
        </w:r>
      </w:ins>
    </w:p>
    <w:p w:rsidR="00C27F98" w:rsidRPr="00C27F98" w:rsidRDefault="00C27F98" w:rsidP="00C27F98">
      <w:pPr>
        <w:numPr>
          <w:ilvl w:val="1"/>
          <w:numId w:val="2"/>
        </w:numPr>
        <w:shd w:val="clear" w:color="auto" w:fill="FFFFFF"/>
        <w:spacing w:before="100" w:beforeAutospacing="1" w:after="100" w:afterAutospacing="1" w:line="240" w:lineRule="auto"/>
        <w:ind w:left="0"/>
        <w:rPr>
          <w:ins w:id="196" w:author="Unknown"/>
          <w:rFonts w:ascii="open sans" w:eastAsia="Times New Roman" w:hAnsi="open sans" w:cs="Times New Roman"/>
          <w:color w:val="7B7B7B"/>
          <w:sz w:val="24"/>
          <w:szCs w:val="24"/>
        </w:rPr>
      </w:pPr>
      <w:ins w:id="197"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33" type="#_x0000_t75" alt="" style="width:44.9pt;height:44.9pt"/>
        </w:pict>
      </w:r>
      <w:ins w:id="198"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199" w:author="Unknown"/>
          <w:rFonts w:ascii="open sans" w:eastAsia="Times New Roman" w:hAnsi="open sans" w:cs="Times New Roman"/>
          <w:color w:val="858585"/>
          <w:sz w:val="24"/>
          <w:szCs w:val="24"/>
        </w:rPr>
      </w:pPr>
      <w:proofErr w:type="spellStart"/>
      <w:ins w:id="200" w:author="Unknown">
        <w:r w:rsidRPr="00C27F98">
          <w:rPr>
            <w:rFonts w:ascii="roboto" w:eastAsia="Times New Roman" w:hAnsi="roboto" w:cs="Times New Roman"/>
            <w:color w:val="858585"/>
            <w:sz w:val="28"/>
          </w:rPr>
          <w:t>Gievancastillo</w:t>
        </w:r>
        <w:proofErr w:type="spellEnd"/>
        <w:r w:rsidRPr="00C27F98">
          <w:rPr>
            <w:rFonts w:ascii="roboto" w:eastAsia="Times New Roman" w:hAnsi="roboto" w:cs="Times New Roman"/>
            <w:color w:val="858585"/>
            <w:sz w:val="28"/>
          </w:rPr>
          <w:t>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3 months ago</w:t>
        </w:r>
      </w:ins>
    </w:p>
    <w:p w:rsidR="00C27F98" w:rsidRPr="00C27F98" w:rsidRDefault="00C27F98" w:rsidP="00C27F98">
      <w:pPr>
        <w:shd w:val="clear" w:color="auto" w:fill="FFFFFF"/>
        <w:spacing w:after="187" w:line="240" w:lineRule="auto"/>
        <w:rPr>
          <w:ins w:id="201" w:author="Unknown"/>
          <w:rFonts w:ascii="open sans" w:eastAsia="Times New Roman" w:hAnsi="open sans" w:cs="Times New Roman"/>
          <w:color w:val="7B7B7B"/>
          <w:sz w:val="24"/>
          <w:szCs w:val="24"/>
        </w:rPr>
      </w:pPr>
      <w:ins w:id="202" w:author="Unknown">
        <w:r w:rsidRPr="00C27F98">
          <w:rPr>
            <w:rFonts w:ascii="open sans" w:eastAsia="Times New Roman" w:hAnsi="open sans" w:cs="Times New Roman"/>
            <w:color w:val="7B7B7B"/>
            <w:sz w:val="24"/>
            <w:szCs w:val="24"/>
          </w:rPr>
          <w:t xml:space="preserve">My son had completed kinder garden at the age of 3-4 years old, entered Grade 1 at age of 5. Now, he is a 4th year College at age of 18, taking up </w:t>
        </w:r>
        <w:proofErr w:type="spellStart"/>
        <w:r w:rsidRPr="00C27F98">
          <w:rPr>
            <w:rFonts w:ascii="open sans" w:eastAsia="Times New Roman" w:hAnsi="open sans" w:cs="Times New Roman"/>
            <w:color w:val="7B7B7B"/>
            <w:sz w:val="24"/>
            <w:szCs w:val="24"/>
          </w:rPr>
          <w:t>BSCivil</w:t>
        </w:r>
        <w:proofErr w:type="spellEnd"/>
        <w:r w:rsidRPr="00C27F98">
          <w:rPr>
            <w:rFonts w:ascii="open sans" w:eastAsia="Times New Roman" w:hAnsi="open sans" w:cs="Times New Roman"/>
            <w:color w:val="7B7B7B"/>
            <w:sz w:val="24"/>
            <w:szCs w:val="24"/>
          </w:rPr>
          <w:t xml:space="preserve"> Engineering. Thanks God! </w:t>
        </w:r>
        <w:proofErr w:type="spellStart"/>
        <w:proofErr w:type="gramStart"/>
        <w:r w:rsidRPr="00C27F98">
          <w:rPr>
            <w:rFonts w:ascii="open sans" w:eastAsia="Times New Roman" w:hAnsi="open sans" w:cs="Times New Roman"/>
            <w:color w:val="7B7B7B"/>
            <w:sz w:val="24"/>
            <w:szCs w:val="24"/>
          </w:rPr>
          <w:t>sa</w:t>
        </w:r>
        <w:proofErr w:type="spellEnd"/>
        <w:proofErr w:type="gram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mahal</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ng</w:t>
        </w:r>
        <w:proofErr w:type="spellEnd"/>
        <w:r w:rsidRPr="00C27F98">
          <w:rPr>
            <w:rFonts w:ascii="open sans" w:eastAsia="Times New Roman" w:hAnsi="open sans" w:cs="Times New Roman"/>
            <w:color w:val="7B7B7B"/>
            <w:sz w:val="24"/>
            <w:szCs w:val="24"/>
          </w:rPr>
          <w:t xml:space="preserve"> tuition fee </w:t>
        </w:r>
        <w:proofErr w:type="spellStart"/>
        <w:r w:rsidRPr="00C27F98">
          <w:rPr>
            <w:rFonts w:ascii="open sans" w:eastAsia="Times New Roman" w:hAnsi="open sans" w:cs="Times New Roman"/>
            <w:color w:val="7B7B7B"/>
            <w:sz w:val="24"/>
            <w:szCs w:val="24"/>
          </w:rPr>
          <w:t>ngayon</w:t>
        </w:r>
        <w:proofErr w:type="spellEnd"/>
        <w:r w:rsidRPr="00C27F98">
          <w:rPr>
            <w:rFonts w:ascii="open sans" w:eastAsia="Times New Roman" w:hAnsi="open sans" w:cs="Times New Roman"/>
            <w:color w:val="7B7B7B"/>
            <w:sz w:val="24"/>
            <w:szCs w:val="24"/>
          </w:rPr>
          <w:t xml:space="preserve"> at may K-to12 pa </w:t>
        </w:r>
        <w:proofErr w:type="spellStart"/>
        <w:r w:rsidRPr="00C27F98">
          <w:rPr>
            <w:rFonts w:ascii="open sans" w:eastAsia="Times New Roman" w:hAnsi="open sans" w:cs="Times New Roman"/>
            <w:color w:val="7B7B7B"/>
            <w:sz w:val="24"/>
            <w:szCs w:val="24"/>
          </w:rPr>
          <w:t>dina</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naabutan</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ng</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anak</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ko</w:t>
        </w:r>
        <w:proofErr w:type="spellEnd"/>
        <w:r w:rsidRPr="00C27F98">
          <w:rPr>
            <w:rFonts w:ascii="open sans" w:eastAsia="Times New Roman" w:hAnsi="open sans" w:cs="Times New Roman"/>
            <w:color w:val="7B7B7B"/>
            <w:sz w:val="24"/>
            <w:szCs w:val="24"/>
          </w:rPr>
          <w:t>..:)</w:t>
        </w:r>
      </w:ins>
    </w:p>
    <w:p w:rsidR="00C27F98" w:rsidRPr="00C27F98" w:rsidRDefault="00C27F98" w:rsidP="00C27F98">
      <w:pPr>
        <w:shd w:val="clear" w:color="auto" w:fill="FFFFFF"/>
        <w:spacing w:beforeAutospacing="1" w:after="0" w:afterAutospacing="1" w:line="240" w:lineRule="auto"/>
        <w:rPr>
          <w:ins w:id="203" w:author="Unknown"/>
          <w:rFonts w:ascii="open sans" w:eastAsia="Times New Roman" w:hAnsi="open sans" w:cs="Times New Roman"/>
          <w:color w:val="868686"/>
        </w:rPr>
      </w:pPr>
      <w:ins w:id="204" w:author="Unknown">
        <w:r w:rsidRPr="00C27F98">
          <w:rPr>
            <w:rFonts w:ascii="open sans" w:eastAsia="Times New Roman" w:hAnsi="open sans" w:cs="Times New Roman"/>
            <w:color w:val="868686"/>
          </w:rPr>
          <w:fldChar w:fldCharType="begin"/>
        </w:r>
        <w:r w:rsidRPr="00C27F98">
          <w:rPr>
            <w:rFonts w:ascii="open sans" w:eastAsia="Times New Roman" w:hAnsi="open sans" w:cs="Times New Roman"/>
            <w:color w:val="868686"/>
          </w:rPr>
          <w:instrText xml:space="preserve"> HYPERLINK "https://www.teacherph.com/cut-off-age-kinder-grade-one/" \l "comment-18461" </w:instrText>
        </w:r>
        <w:r w:rsidRPr="00C27F98">
          <w:rPr>
            <w:rFonts w:ascii="open sans" w:eastAsia="Times New Roman" w:hAnsi="open sans" w:cs="Times New Roman"/>
            <w:color w:val="868686"/>
          </w:rPr>
          <w:fldChar w:fldCharType="separate"/>
        </w:r>
        <w:r w:rsidRPr="00C27F98">
          <w:rPr>
            <w:rFonts w:ascii="open sans" w:eastAsia="Times New Roman" w:hAnsi="open sans" w:cs="Times New Roman"/>
            <w:color w:val="909090"/>
          </w:rPr>
          <w:t> Reply</w:t>
        </w:r>
        <w:r w:rsidRPr="00C27F98">
          <w:rPr>
            <w:rFonts w:ascii="open sans" w:eastAsia="Times New Roman" w:hAnsi="open sans" w:cs="Times New Roman"/>
            <w:color w:val="868686"/>
          </w:rPr>
          <w:fldChar w:fldCharType="end"/>
        </w:r>
      </w:ins>
    </w:p>
    <w:p w:rsidR="00C27F98" w:rsidRPr="00C27F98" w:rsidRDefault="00C27F98" w:rsidP="00C27F98">
      <w:pPr>
        <w:numPr>
          <w:ilvl w:val="0"/>
          <w:numId w:val="2"/>
        </w:numPr>
        <w:shd w:val="clear" w:color="auto" w:fill="FFFFFF"/>
        <w:spacing w:before="100" w:beforeAutospacing="1" w:after="100" w:afterAutospacing="1" w:line="240" w:lineRule="auto"/>
        <w:ind w:left="0"/>
        <w:rPr>
          <w:ins w:id="205" w:author="Unknown"/>
          <w:rFonts w:ascii="open sans" w:eastAsia="Times New Roman" w:hAnsi="open sans" w:cs="Times New Roman"/>
          <w:color w:val="7B7B7B"/>
          <w:sz w:val="24"/>
          <w:szCs w:val="24"/>
        </w:rPr>
      </w:pPr>
      <w:ins w:id="206"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34" type="#_x0000_t75" alt="" style="width:44.9pt;height:44.9pt"/>
        </w:pict>
      </w:r>
      <w:ins w:id="207"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208" w:author="Unknown"/>
          <w:rFonts w:ascii="open sans" w:eastAsia="Times New Roman" w:hAnsi="open sans" w:cs="Times New Roman"/>
          <w:color w:val="858585"/>
          <w:sz w:val="24"/>
          <w:szCs w:val="24"/>
        </w:rPr>
      </w:pPr>
      <w:ins w:id="209" w:author="Unknown">
        <w:r w:rsidRPr="00C27F98">
          <w:rPr>
            <w:rFonts w:ascii="roboto" w:eastAsia="Times New Roman" w:hAnsi="roboto" w:cs="Times New Roman"/>
            <w:color w:val="858585"/>
            <w:sz w:val="28"/>
          </w:rPr>
          <w:t>Joy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3 months ago</w:t>
        </w:r>
      </w:ins>
    </w:p>
    <w:p w:rsidR="00C27F98" w:rsidRPr="00C27F98" w:rsidRDefault="00C27F98" w:rsidP="00C27F98">
      <w:pPr>
        <w:shd w:val="clear" w:color="auto" w:fill="FFFFFF"/>
        <w:spacing w:after="187" w:line="240" w:lineRule="auto"/>
        <w:rPr>
          <w:ins w:id="210" w:author="Unknown"/>
          <w:rFonts w:ascii="open sans" w:eastAsia="Times New Roman" w:hAnsi="open sans" w:cs="Times New Roman"/>
          <w:color w:val="7B7B7B"/>
          <w:sz w:val="24"/>
          <w:szCs w:val="24"/>
        </w:rPr>
      </w:pPr>
      <w:ins w:id="211" w:author="Unknown">
        <w:r w:rsidRPr="00C27F98">
          <w:rPr>
            <w:rFonts w:ascii="open sans" w:eastAsia="Times New Roman" w:hAnsi="open sans" w:cs="Times New Roman"/>
            <w:color w:val="7B7B7B"/>
            <w:sz w:val="24"/>
            <w:szCs w:val="24"/>
          </w:rPr>
          <w:t xml:space="preserve">Sir my daughter will turn 5 years old on </w:t>
        </w:r>
        <w:proofErr w:type="spellStart"/>
        <w:proofErr w:type="gramStart"/>
        <w:r w:rsidRPr="00C27F98">
          <w:rPr>
            <w:rFonts w:ascii="open sans" w:eastAsia="Times New Roman" w:hAnsi="open sans" w:cs="Times New Roman"/>
            <w:color w:val="7B7B7B"/>
            <w:sz w:val="24"/>
            <w:szCs w:val="24"/>
          </w:rPr>
          <w:t>september</w:t>
        </w:r>
        <w:proofErr w:type="spellEnd"/>
        <w:proofErr w:type="gramEnd"/>
        <w:r w:rsidRPr="00C27F98">
          <w:rPr>
            <w:rFonts w:ascii="open sans" w:eastAsia="Times New Roman" w:hAnsi="open sans" w:cs="Times New Roman"/>
            <w:color w:val="7B7B7B"/>
            <w:sz w:val="24"/>
            <w:szCs w:val="24"/>
          </w:rPr>
          <w:t xml:space="preserve"> 24, 2018 and just finished her junior kindergarten this last school year is it possible that she’ll be admitted as a senior kinder </w:t>
        </w:r>
        <w:proofErr w:type="spellStart"/>
        <w:r w:rsidRPr="00C27F98">
          <w:rPr>
            <w:rFonts w:ascii="open sans" w:eastAsia="Times New Roman" w:hAnsi="open sans" w:cs="Times New Roman"/>
            <w:color w:val="7B7B7B"/>
            <w:sz w:val="24"/>
            <w:szCs w:val="24"/>
          </w:rPr>
          <w:t>garten</w:t>
        </w:r>
        <w:proofErr w:type="spellEnd"/>
        <w:r w:rsidRPr="00C27F98">
          <w:rPr>
            <w:rFonts w:ascii="open sans" w:eastAsia="Times New Roman" w:hAnsi="open sans" w:cs="Times New Roman"/>
            <w:color w:val="7B7B7B"/>
            <w:sz w:val="24"/>
            <w:szCs w:val="24"/>
          </w:rPr>
          <w:t xml:space="preserve"> this school year 2018-2019? Thank you</w:t>
        </w:r>
      </w:ins>
    </w:p>
    <w:p w:rsidR="00C27F98" w:rsidRPr="00C27F98" w:rsidRDefault="00C27F98" w:rsidP="00C27F98">
      <w:pPr>
        <w:shd w:val="clear" w:color="auto" w:fill="FFFFFF"/>
        <w:spacing w:beforeAutospacing="1" w:after="0" w:afterAutospacing="1" w:line="240" w:lineRule="auto"/>
        <w:rPr>
          <w:ins w:id="212" w:author="Unknown"/>
          <w:rFonts w:ascii="open sans" w:eastAsia="Times New Roman" w:hAnsi="open sans" w:cs="Times New Roman"/>
          <w:color w:val="868686"/>
        </w:rPr>
      </w:pPr>
      <w:ins w:id="213" w:author="Unknown">
        <w:r w:rsidRPr="00C27F98">
          <w:rPr>
            <w:rFonts w:ascii="open sans" w:eastAsia="Times New Roman" w:hAnsi="open sans" w:cs="Times New Roman"/>
            <w:color w:val="868686"/>
          </w:rPr>
          <w:fldChar w:fldCharType="begin"/>
        </w:r>
        <w:r w:rsidRPr="00C27F98">
          <w:rPr>
            <w:rFonts w:ascii="open sans" w:eastAsia="Times New Roman" w:hAnsi="open sans" w:cs="Times New Roman"/>
            <w:color w:val="868686"/>
          </w:rPr>
          <w:instrText xml:space="preserve"> HYPERLINK "https://www.teacherph.com/cut-off-age-kinder-grade-one/" \l "comment-18445" </w:instrText>
        </w:r>
        <w:r w:rsidRPr="00C27F98">
          <w:rPr>
            <w:rFonts w:ascii="open sans" w:eastAsia="Times New Roman" w:hAnsi="open sans" w:cs="Times New Roman"/>
            <w:color w:val="868686"/>
          </w:rPr>
          <w:fldChar w:fldCharType="separate"/>
        </w:r>
        <w:r w:rsidRPr="00C27F98">
          <w:rPr>
            <w:rFonts w:ascii="open sans" w:eastAsia="Times New Roman" w:hAnsi="open sans" w:cs="Times New Roman"/>
            <w:color w:val="909090"/>
          </w:rPr>
          <w:t> Reply</w:t>
        </w:r>
        <w:r w:rsidRPr="00C27F98">
          <w:rPr>
            <w:rFonts w:ascii="open sans" w:eastAsia="Times New Roman" w:hAnsi="open sans" w:cs="Times New Roman"/>
            <w:color w:val="868686"/>
          </w:rPr>
          <w:fldChar w:fldCharType="end"/>
        </w:r>
      </w:ins>
    </w:p>
    <w:p w:rsidR="00C27F98" w:rsidRPr="00C27F98" w:rsidRDefault="00C27F98" w:rsidP="00C27F98">
      <w:pPr>
        <w:numPr>
          <w:ilvl w:val="1"/>
          <w:numId w:val="2"/>
        </w:numPr>
        <w:shd w:val="clear" w:color="auto" w:fill="FFFFFF"/>
        <w:spacing w:before="100" w:beforeAutospacing="1" w:after="100" w:afterAutospacing="1" w:line="240" w:lineRule="auto"/>
        <w:ind w:left="0"/>
        <w:rPr>
          <w:ins w:id="214" w:author="Unknown"/>
          <w:rFonts w:ascii="open sans" w:eastAsia="Times New Roman" w:hAnsi="open sans" w:cs="Times New Roman"/>
          <w:color w:val="7B7B7B"/>
          <w:sz w:val="24"/>
          <w:szCs w:val="24"/>
        </w:rPr>
      </w:pPr>
      <w:ins w:id="215" w:author="Unknown">
        <w:r w:rsidRPr="00C27F98">
          <w:rPr>
            <w:rFonts w:ascii="open sans" w:eastAsia="Times New Roman" w:hAnsi="open sans" w:cs="Times New Roman"/>
            <w:color w:val="7B7B7B"/>
            <w:sz w:val="24"/>
            <w:szCs w:val="24"/>
          </w:rPr>
          <w:lastRenderedPageBreak/>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35" type="#_x0000_t75" alt="" style="width:44.9pt;height:44.9pt"/>
        </w:pict>
      </w:r>
      <w:ins w:id="216"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217" w:author="Unknown"/>
          <w:rFonts w:ascii="open sans" w:eastAsia="Times New Roman" w:hAnsi="open sans" w:cs="Times New Roman"/>
          <w:color w:val="858585"/>
          <w:sz w:val="24"/>
          <w:szCs w:val="24"/>
        </w:rPr>
      </w:pPr>
      <w:proofErr w:type="spellStart"/>
      <w:ins w:id="218" w:author="Unknown">
        <w:r w:rsidRPr="00C27F98">
          <w:rPr>
            <w:rFonts w:ascii="roboto" w:eastAsia="Times New Roman" w:hAnsi="roboto" w:cs="Times New Roman"/>
            <w:color w:val="858585"/>
            <w:sz w:val="28"/>
          </w:rPr>
          <w:t>Khristine</w:t>
        </w:r>
        <w:proofErr w:type="spellEnd"/>
        <w:r w:rsidRPr="00C27F98">
          <w:rPr>
            <w:rFonts w:ascii="roboto" w:eastAsia="Times New Roman" w:hAnsi="roboto" w:cs="Times New Roman"/>
            <w:color w:val="858585"/>
            <w:sz w:val="28"/>
          </w:rPr>
          <w:t xml:space="preserve"> </w:t>
        </w:r>
        <w:proofErr w:type="spellStart"/>
        <w:r w:rsidRPr="00C27F98">
          <w:rPr>
            <w:rFonts w:ascii="roboto" w:eastAsia="Times New Roman" w:hAnsi="roboto" w:cs="Times New Roman"/>
            <w:color w:val="858585"/>
            <w:sz w:val="28"/>
          </w:rPr>
          <w:t>Bermundo</w:t>
        </w:r>
        <w:proofErr w:type="spellEnd"/>
        <w:r w:rsidRPr="00C27F98">
          <w:rPr>
            <w:rFonts w:ascii="roboto" w:eastAsia="Times New Roman" w:hAnsi="roboto" w:cs="Times New Roman"/>
            <w:color w:val="858585"/>
            <w:sz w:val="28"/>
          </w:rPr>
          <w:t>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3 months ago</w:t>
        </w:r>
      </w:ins>
    </w:p>
    <w:p w:rsidR="00C27F98" w:rsidRPr="00C27F98" w:rsidRDefault="00C27F98" w:rsidP="00C27F98">
      <w:pPr>
        <w:shd w:val="clear" w:color="auto" w:fill="FFFFFF"/>
        <w:spacing w:after="187" w:line="240" w:lineRule="auto"/>
        <w:rPr>
          <w:ins w:id="219" w:author="Unknown"/>
          <w:rFonts w:ascii="open sans" w:eastAsia="Times New Roman" w:hAnsi="open sans" w:cs="Times New Roman"/>
          <w:color w:val="7B7B7B"/>
          <w:sz w:val="24"/>
          <w:szCs w:val="24"/>
        </w:rPr>
      </w:pPr>
      <w:proofErr w:type="gramStart"/>
      <w:ins w:id="220" w:author="Unknown">
        <w:r w:rsidRPr="00C27F98">
          <w:rPr>
            <w:rFonts w:ascii="open sans" w:eastAsia="Times New Roman" w:hAnsi="open sans" w:cs="Times New Roman"/>
            <w:color w:val="7B7B7B"/>
            <w:sz w:val="24"/>
            <w:szCs w:val="24"/>
          </w:rPr>
          <w:t>hello</w:t>
        </w:r>
        <w:proofErr w:type="gram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po</w:t>
        </w:r>
        <w:proofErr w:type="spellEnd"/>
        <w:r w:rsidRPr="00C27F98">
          <w:rPr>
            <w:rFonts w:ascii="open sans" w:eastAsia="Times New Roman" w:hAnsi="open sans" w:cs="Times New Roman"/>
            <w:color w:val="7B7B7B"/>
            <w:sz w:val="24"/>
            <w:szCs w:val="24"/>
          </w:rPr>
          <w:t xml:space="preserve"> my son will turn 5years old this </w:t>
        </w:r>
        <w:proofErr w:type="spellStart"/>
        <w:r w:rsidRPr="00C27F98">
          <w:rPr>
            <w:rFonts w:ascii="open sans" w:eastAsia="Times New Roman" w:hAnsi="open sans" w:cs="Times New Roman"/>
            <w:color w:val="7B7B7B"/>
            <w:sz w:val="24"/>
            <w:szCs w:val="24"/>
          </w:rPr>
          <w:t>september</w:t>
        </w:r>
        <w:proofErr w:type="spellEnd"/>
        <w:r w:rsidRPr="00C27F98">
          <w:rPr>
            <w:rFonts w:ascii="open sans" w:eastAsia="Times New Roman" w:hAnsi="open sans" w:cs="Times New Roman"/>
            <w:color w:val="7B7B7B"/>
            <w:sz w:val="24"/>
            <w:szCs w:val="24"/>
          </w:rPr>
          <w:t xml:space="preserve"> 25,2018.. </w:t>
        </w:r>
        <w:proofErr w:type="spellStart"/>
        <w:proofErr w:type="gramStart"/>
        <w:r w:rsidRPr="00C27F98">
          <w:rPr>
            <w:rFonts w:ascii="open sans" w:eastAsia="Times New Roman" w:hAnsi="open sans" w:cs="Times New Roman"/>
            <w:color w:val="7B7B7B"/>
            <w:sz w:val="24"/>
            <w:szCs w:val="24"/>
          </w:rPr>
          <w:t>nakapag</w:t>
        </w:r>
        <w:proofErr w:type="spellEnd"/>
        <w:proofErr w:type="gramEnd"/>
        <w:r w:rsidRPr="00C27F98">
          <w:rPr>
            <w:rFonts w:ascii="open sans" w:eastAsia="Times New Roman" w:hAnsi="open sans" w:cs="Times New Roman"/>
            <w:color w:val="7B7B7B"/>
            <w:sz w:val="24"/>
            <w:szCs w:val="24"/>
          </w:rPr>
          <w:t xml:space="preserve"> pre kinder </w:t>
        </w:r>
        <w:proofErr w:type="spellStart"/>
        <w:r w:rsidRPr="00C27F98">
          <w:rPr>
            <w:rFonts w:ascii="open sans" w:eastAsia="Times New Roman" w:hAnsi="open sans" w:cs="Times New Roman"/>
            <w:color w:val="7B7B7B"/>
            <w:sz w:val="24"/>
            <w:szCs w:val="24"/>
          </w:rPr>
          <w:t>na</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po</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siya</w:t>
        </w:r>
        <w:proofErr w:type="spellEnd"/>
        <w:r w:rsidRPr="00C27F98">
          <w:rPr>
            <w:rFonts w:ascii="open sans" w:eastAsia="Times New Roman" w:hAnsi="open sans" w:cs="Times New Roman"/>
            <w:color w:val="7B7B7B"/>
            <w:sz w:val="24"/>
            <w:szCs w:val="24"/>
          </w:rPr>
          <w:t xml:space="preserve"> ma accept </w:t>
        </w:r>
        <w:proofErr w:type="spellStart"/>
        <w:r w:rsidRPr="00C27F98">
          <w:rPr>
            <w:rFonts w:ascii="open sans" w:eastAsia="Times New Roman" w:hAnsi="open sans" w:cs="Times New Roman"/>
            <w:color w:val="7B7B7B"/>
            <w:sz w:val="24"/>
            <w:szCs w:val="24"/>
          </w:rPr>
          <w:t>po</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ba</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sya</w:t>
        </w:r>
        <w:proofErr w:type="spellEnd"/>
        <w:r w:rsidRPr="00C27F98">
          <w:rPr>
            <w:rFonts w:ascii="open sans" w:eastAsia="Times New Roman" w:hAnsi="open sans" w:cs="Times New Roman"/>
            <w:color w:val="7B7B7B"/>
            <w:sz w:val="24"/>
            <w:szCs w:val="24"/>
          </w:rPr>
          <w:t xml:space="preserve"> for kinder 2?thankyou </w:t>
        </w:r>
        <w:proofErr w:type="spellStart"/>
        <w:r w:rsidRPr="00C27F98">
          <w:rPr>
            <w:rFonts w:ascii="open sans" w:eastAsia="Times New Roman" w:hAnsi="open sans" w:cs="Times New Roman"/>
            <w:color w:val="7B7B7B"/>
            <w:sz w:val="24"/>
            <w:szCs w:val="24"/>
          </w:rPr>
          <w:t>po</w:t>
        </w:r>
        <w:proofErr w:type="spellEnd"/>
        <w:r w:rsidRPr="00C27F98">
          <w:rPr>
            <w:rFonts w:ascii="open sans" w:eastAsia="Times New Roman" w:hAnsi="open sans" w:cs="Times New Roman"/>
            <w:color w:val="7B7B7B"/>
            <w:sz w:val="24"/>
            <w:szCs w:val="24"/>
          </w:rPr>
          <w:t>!:)</w:t>
        </w:r>
      </w:ins>
    </w:p>
    <w:p w:rsidR="00C27F98" w:rsidRPr="00C27F98" w:rsidRDefault="00C27F98" w:rsidP="00C27F98">
      <w:pPr>
        <w:shd w:val="clear" w:color="auto" w:fill="FFFFFF"/>
        <w:spacing w:beforeAutospacing="1" w:after="0" w:afterAutospacing="1" w:line="240" w:lineRule="auto"/>
        <w:rPr>
          <w:ins w:id="221" w:author="Unknown"/>
          <w:rFonts w:ascii="open sans" w:eastAsia="Times New Roman" w:hAnsi="open sans" w:cs="Times New Roman"/>
          <w:color w:val="868686"/>
        </w:rPr>
      </w:pPr>
      <w:ins w:id="222" w:author="Unknown">
        <w:r w:rsidRPr="00C27F98">
          <w:rPr>
            <w:rFonts w:ascii="open sans" w:eastAsia="Times New Roman" w:hAnsi="open sans" w:cs="Times New Roman"/>
            <w:color w:val="868686"/>
          </w:rPr>
          <w:fldChar w:fldCharType="begin"/>
        </w:r>
        <w:r w:rsidRPr="00C27F98">
          <w:rPr>
            <w:rFonts w:ascii="open sans" w:eastAsia="Times New Roman" w:hAnsi="open sans" w:cs="Times New Roman"/>
            <w:color w:val="868686"/>
          </w:rPr>
          <w:instrText xml:space="preserve"> HYPERLINK "https://www.teacherph.com/cut-off-age-kinder-grade-one/" \l "comment-18451" </w:instrText>
        </w:r>
        <w:r w:rsidRPr="00C27F98">
          <w:rPr>
            <w:rFonts w:ascii="open sans" w:eastAsia="Times New Roman" w:hAnsi="open sans" w:cs="Times New Roman"/>
            <w:color w:val="868686"/>
          </w:rPr>
          <w:fldChar w:fldCharType="separate"/>
        </w:r>
        <w:r w:rsidRPr="00C27F98">
          <w:rPr>
            <w:rFonts w:ascii="open sans" w:eastAsia="Times New Roman" w:hAnsi="open sans" w:cs="Times New Roman"/>
            <w:color w:val="909090"/>
          </w:rPr>
          <w:t> Reply</w:t>
        </w:r>
        <w:r w:rsidRPr="00C27F98">
          <w:rPr>
            <w:rFonts w:ascii="open sans" w:eastAsia="Times New Roman" w:hAnsi="open sans" w:cs="Times New Roman"/>
            <w:color w:val="868686"/>
          </w:rPr>
          <w:fldChar w:fldCharType="end"/>
        </w:r>
      </w:ins>
    </w:p>
    <w:p w:rsidR="00C27F98" w:rsidRPr="00C27F98" w:rsidRDefault="00C27F98" w:rsidP="00C27F98">
      <w:pPr>
        <w:numPr>
          <w:ilvl w:val="0"/>
          <w:numId w:val="2"/>
        </w:numPr>
        <w:shd w:val="clear" w:color="auto" w:fill="FFFFFF"/>
        <w:spacing w:before="100" w:beforeAutospacing="1" w:after="100" w:afterAutospacing="1" w:line="240" w:lineRule="auto"/>
        <w:ind w:left="0"/>
        <w:rPr>
          <w:ins w:id="223" w:author="Unknown"/>
          <w:rFonts w:ascii="open sans" w:eastAsia="Times New Roman" w:hAnsi="open sans" w:cs="Times New Roman"/>
          <w:color w:val="7B7B7B"/>
          <w:sz w:val="24"/>
          <w:szCs w:val="24"/>
        </w:rPr>
      </w:pPr>
      <w:ins w:id="224"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36" type="#_x0000_t75" alt="" style="width:44.9pt;height:44.9pt"/>
        </w:pict>
      </w:r>
      <w:ins w:id="225"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226" w:author="Unknown"/>
          <w:rFonts w:ascii="open sans" w:eastAsia="Times New Roman" w:hAnsi="open sans" w:cs="Times New Roman"/>
          <w:color w:val="858585"/>
          <w:sz w:val="24"/>
          <w:szCs w:val="24"/>
        </w:rPr>
      </w:pPr>
      <w:ins w:id="227" w:author="Unknown">
        <w:r w:rsidRPr="00C27F98">
          <w:rPr>
            <w:rFonts w:ascii="roboto" w:eastAsia="Times New Roman" w:hAnsi="roboto" w:cs="Times New Roman"/>
            <w:color w:val="858585"/>
            <w:sz w:val="28"/>
          </w:rPr>
          <w:t xml:space="preserve">Barbie </w:t>
        </w:r>
        <w:proofErr w:type="spellStart"/>
        <w:r w:rsidRPr="00C27F98">
          <w:rPr>
            <w:rFonts w:ascii="roboto" w:eastAsia="Times New Roman" w:hAnsi="roboto" w:cs="Times New Roman"/>
            <w:color w:val="858585"/>
            <w:sz w:val="28"/>
          </w:rPr>
          <w:t>Cerda</w:t>
        </w:r>
        <w:proofErr w:type="spellEnd"/>
        <w:r w:rsidRPr="00C27F98">
          <w:rPr>
            <w:rFonts w:ascii="roboto" w:eastAsia="Times New Roman" w:hAnsi="roboto" w:cs="Times New Roman"/>
            <w:color w:val="858585"/>
            <w:sz w:val="28"/>
          </w:rPr>
          <w:t>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3 months ago</w:t>
        </w:r>
      </w:ins>
    </w:p>
    <w:p w:rsidR="00C27F98" w:rsidRPr="00C27F98" w:rsidRDefault="00C27F98" w:rsidP="00C27F98">
      <w:pPr>
        <w:shd w:val="clear" w:color="auto" w:fill="FFFFFF"/>
        <w:spacing w:after="187" w:line="240" w:lineRule="auto"/>
        <w:rPr>
          <w:ins w:id="228" w:author="Unknown"/>
          <w:rFonts w:ascii="open sans" w:eastAsia="Times New Roman" w:hAnsi="open sans" w:cs="Times New Roman"/>
          <w:color w:val="7B7B7B"/>
          <w:sz w:val="24"/>
          <w:szCs w:val="24"/>
        </w:rPr>
      </w:pPr>
      <w:ins w:id="229" w:author="Unknown">
        <w:r w:rsidRPr="00C27F98">
          <w:rPr>
            <w:rFonts w:ascii="open sans" w:eastAsia="Times New Roman" w:hAnsi="open sans" w:cs="Times New Roman"/>
            <w:color w:val="7B7B7B"/>
            <w:sz w:val="24"/>
            <w:szCs w:val="24"/>
          </w:rPr>
          <w:t>My daughter is 5years old and had already taken her pre-kinder last SY 2017-18. Question is will she be enroll as Grade 1 student or Kinder level for this coming SY 2018-19?</w:t>
        </w:r>
      </w:ins>
    </w:p>
    <w:p w:rsidR="00C27F98" w:rsidRPr="00C27F98" w:rsidRDefault="00C27F98" w:rsidP="00C27F98">
      <w:pPr>
        <w:shd w:val="clear" w:color="auto" w:fill="FFFFFF"/>
        <w:spacing w:beforeAutospacing="1" w:after="0" w:afterAutospacing="1" w:line="240" w:lineRule="auto"/>
        <w:rPr>
          <w:ins w:id="230" w:author="Unknown"/>
          <w:rFonts w:ascii="open sans" w:eastAsia="Times New Roman" w:hAnsi="open sans" w:cs="Times New Roman"/>
          <w:color w:val="868686"/>
        </w:rPr>
      </w:pPr>
      <w:ins w:id="231" w:author="Unknown">
        <w:r w:rsidRPr="00C27F98">
          <w:rPr>
            <w:rFonts w:ascii="open sans" w:eastAsia="Times New Roman" w:hAnsi="open sans" w:cs="Times New Roman"/>
            <w:color w:val="868686"/>
          </w:rPr>
          <w:fldChar w:fldCharType="begin"/>
        </w:r>
        <w:r w:rsidRPr="00C27F98">
          <w:rPr>
            <w:rFonts w:ascii="open sans" w:eastAsia="Times New Roman" w:hAnsi="open sans" w:cs="Times New Roman"/>
            <w:color w:val="868686"/>
          </w:rPr>
          <w:instrText xml:space="preserve"> HYPERLINK "https://www.teacherph.com/cut-off-age-kinder-grade-one/" \l "comment-18442" </w:instrText>
        </w:r>
        <w:r w:rsidRPr="00C27F98">
          <w:rPr>
            <w:rFonts w:ascii="open sans" w:eastAsia="Times New Roman" w:hAnsi="open sans" w:cs="Times New Roman"/>
            <w:color w:val="868686"/>
          </w:rPr>
          <w:fldChar w:fldCharType="separate"/>
        </w:r>
        <w:r w:rsidRPr="00C27F98">
          <w:rPr>
            <w:rFonts w:ascii="open sans" w:eastAsia="Times New Roman" w:hAnsi="open sans" w:cs="Times New Roman"/>
            <w:color w:val="909090"/>
          </w:rPr>
          <w:t> Reply</w:t>
        </w:r>
        <w:r w:rsidRPr="00C27F98">
          <w:rPr>
            <w:rFonts w:ascii="open sans" w:eastAsia="Times New Roman" w:hAnsi="open sans" w:cs="Times New Roman"/>
            <w:color w:val="868686"/>
          </w:rPr>
          <w:fldChar w:fldCharType="end"/>
        </w:r>
      </w:ins>
    </w:p>
    <w:p w:rsidR="00C27F98" w:rsidRPr="00C27F98" w:rsidRDefault="00C27F98" w:rsidP="00C27F98">
      <w:pPr>
        <w:numPr>
          <w:ilvl w:val="1"/>
          <w:numId w:val="2"/>
        </w:numPr>
        <w:shd w:val="clear" w:color="auto" w:fill="FFFFFF"/>
        <w:spacing w:before="100" w:beforeAutospacing="1" w:after="100" w:afterAutospacing="1" w:line="240" w:lineRule="auto"/>
        <w:ind w:left="0"/>
        <w:rPr>
          <w:ins w:id="232" w:author="Unknown"/>
          <w:rFonts w:ascii="open sans" w:eastAsia="Times New Roman" w:hAnsi="open sans" w:cs="Times New Roman"/>
          <w:color w:val="7B7B7B"/>
          <w:sz w:val="24"/>
          <w:szCs w:val="24"/>
        </w:rPr>
      </w:pPr>
      <w:ins w:id="233"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37" type="#_x0000_t75" alt="" style="width:44.9pt;height:44.9pt"/>
        </w:pict>
      </w:r>
      <w:ins w:id="234"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235" w:author="Unknown"/>
          <w:rFonts w:ascii="open sans" w:eastAsia="Times New Roman" w:hAnsi="open sans" w:cs="Times New Roman"/>
          <w:color w:val="858585"/>
          <w:sz w:val="24"/>
          <w:szCs w:val="24"/>
        </w:rPr>
      </w:pPr>
      <w:ins w:id="236" w:author="Unknown">
        <w:r w:rsidRPr="00C27F98">
          <w:rPr>
            <w:rFonts w:ascii="roboto" w:eastAsia="Times New Roman" w:hAnsi="roboto" w:cs="Times New Roman"/>
            <w:color w:val="858585"/>
            <w:sz w:val="28"/>
          </w:rPr>
          <w:fldChar w:fldCharType="begin"/>
        </w:r>
        <w:r w:rsidRPr="00C27F98">
          <w:rPr>
            <w:rFonts w:ascii="roboto" w:eastAsia="Times New Roman" w:hAnsi="roboto" w:cs="Times New Roman"/>
            <w:color w:val="858585"/>
            <w:sz w:val="28"/>
          </w:rPr>
          <w:instrText xml:space="preserve"> HYPERLINK "https://www.teacherph.com/" </w:instrText>
        </w:r>
        <w:r w:rsidRPr="00C27F98">
          <w:rPr>
            <w:rFonts w:ascii="roboto" w:eastAsia="Times New Roman" w:hAnsi="roboto" w:cs="Times New Roman"/>
            <w:color w:val="858585"/>
            <w:sz w:val="28"/>
          </w:rPr>
          <w:fldChar w:fldCharType="separate"/>
        </w:r>
        <w:r w:rsidRPr="00C27F98">
          <w:rPr>
            <w:rFonts w:ascii="roboto" w:eastAsia="Times New Roman" w:hAnsi="roboto" w:cs="Times New Roman"/>
            <w:color w:val="444444"/>
            <w:sz w:val="28"/>
          </w:rPr>
          <w:t xml:space="preserve">Mark Anthony </w:t>
        </w:r>
        <w:proofErr w:type="spellStart"/>
        <w:r w:rsidRPr="00C27F98">
          <w:rPr>
            <w:rFonts w:ascii="roboto" w:eastAsia="Times New Roman" w:hAnsi="roboto" w:cs="Times New Roman"/>
            <w:color w:val="444444"/>
            <w:sz w:val="28"/>
          </w:rPr>
          <w:t>Llego</w:t>
        </w:r>
        <w:proofErr w:type="spellEnd"/>
        <w:r w:rsidRPr="00C27F98">
          <w:rPr>
            <w:rFonts w:ascii="roboto" w:eastAsia="Times New Roman" w:hAnsi="roboto" w:cs="Times New Roman"/>
            <w:color w:val="858585"/>
            <w:sz w:val="28"/>
          </w:rPr>
          <w:fldChar w:fldCharType="end"/>
        </w:r>
        <w:r w:rsidRPr="00C27F98">
          <w:rPr>
            <w:rFonts w:ascii="roboto" w:eastAsia="Times New Roman" w:hAnsi="roboto" w:cs="Times New Roman"/>
            <w:color w:val="858585"/>
            <w:sz w:val="28"/>
          </w:rPr>
          <w:t>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3 months ago</w:t>
        </w:r>
      </w:ins>
    </w:p>
    <w:p w:rsidR="00C27F98" w:rsidRPr="00C27F98" w:rsidRDefault="00C27F98" w:rsidP="00C27F98">
      <w:pPr>
        <w:shd w:val="clear" w:color="auto" w:fill="FFFFFF"/>
        <w:spacing w:after="187" w:line="240" w:lineRule="auto"/>
        <w:rPr>
          <w:ins w:id="237" w:author="Unknown"/>
          <w:rFonts w:ascii="open sans" w:eastAsia="Times New Roman" w:hAnsi="open sans" w:cs="Times New Roman"/>
          <w:color w:val="7B7B7B"/>
          <w:sz w:val="24"/>
          <w:szCs w:val="24"/>
        </w:rPr>
      </w:pPr>
      <w:ins w:id="238" w:author="Unknown">
        <w:r w:rsidRPr="00C27F98">
          <w:rPr>
            <w:rFonts w:ascii="open sans" w:eastAsia="Times New Roman" w:hAnsi="open sans" w:cs="Times New Roman"/>
            <w:color w:val="7B7B7B"/>
            <w:sz w:val="24"/>
            <w:szCs w:val="24"/>
          </w:rPr>
          <w:t>Good Morning!</w:t>
        </w:r>
      </w:ins>
    </w:p>
    <w:p w:rsidR="00C27F98" w:rsidRPr="00C27F98" w:rsidRDefault="00C27F98" w:rsidP="00C27F98">
      <w:pPr>
        <w:shd w:val="clear" w:color="auto" w:fill="FFFFFF"/>
        <w:spacing w:after="187" w:line="240" w:lineRule="auto"/>
        <w:rPr>
          <w:ins w:id="239" w:author="Unknown"/>
          <w:rFonts w:ascii="open sans" w:eastAsia="Times New Roman" w:hAnsi="open sans" w:cs="Times New Roman"/>
          <w:color w:val="7B7B7B"/>
          <w:sz w:val="24"/>
          <w:szCs w:val="24"/>
        </w:rPr>
      </w:pPr>
      <w:proofErr w:type="gramStart"/>
      <w:ins w:id="240" w:author="Unknown">
        <w:r w:rsidRPr="00C27F98">
          <w:rPr>
            <w:rFonts w:ascii="open sans" w:eastAsia="Times New Roman" w:hAnsi="open sans" w:cs="Times New Roman"/>
            <w:color w:val="7B7B7B"/>
            <w:sz w:val="24"/>
            <w:szCs w:val="24"/>
          </w:rPr>
          <w:t>RA No. 10157, or the Kindergarten Act, Institutionalizes Kindergarten as part of the basic education system and is a pre-requisite for admission to Grade 1.</w:t>
        </w:r>
        <w:proofErr w:type="gramEnd"/>
      </w:ins>
    </w:p>
    <w:p w:rsidR="00C27F98" w:rsidRPr="00C27F98" w:rsidRDefault="00C27F98" w:rsidP="00C27F98">
      <w:pPr>
        <w:shd w:val="clear" w:color="auto" w:fill="FFFFFF"/>
        <w:spacing w:beforeAutospacing="1" w:after="0" w:afterAutospacing="1" w:line="240" w:lineRule="auto"/>
        <w:rPr>
          <w:ins w:id="241" w:author="Unknown"/>
          <w:rFonts w:ascii="open sans" w:eastAsia="Times New Roman" w:hAnsi="open sans" w:cs="Times New Roman"/>
          <w:color w:val="868686"/>
        </w:rPr>
      </w:pPr>
      <w:ins w:id="242" w:author="Unknown">
        <w:r w:rsidRPr="00C27F98">
          <w:rPr>
            <w:rFonts w:ascii="open sans" w:eastAsia="Times New Roman" w:hAnsi="open sans" w:cs="Times New Roman"/>
            <w:color w:val="868686"/>
          </w:rPr>
          <w:fldChar w:fldCharType="begin"/>
        </w:r>
        <w:r w:rsidRPr="00C27F98">
          <w:rPr>
            <w:rFonts w:ascii="open sans" w:eastAsia="Times New Roman" w:hAnsi="open sans" w:cs="Times New Roman"/>
            <w:color w:val="868686"/>
          </w:rPr>
          <w:instrText xml:space="preserve"> HYPERLINK "https://www.teacherph.com/cut-off-age-kinder-grade-one/" \l "comment-18443" </w:instrText>
        </w:r>
        <w:r w:rsidRPr="00C27F98">
          <w:rPr>
            <w:rFonts w:ascii="open sans" w:eastAsia="Times New Roman" w:hAnsi="open sans" w:cs="Times New Roman"/>
            <w:color w:val="868686"/>
          </w:rPr>
          <w:fldChar w:fldCharType="separate"/>
        </w:r>
        <w:r w:rsidRPr="00C27F98">
          <w:rPr>
            <w:rFonts w:ascii="open sans" w:eastAsia="Times New Roman" w:hAnsi="open sans" w:cs="Times New Roman"/>
            <w:color w:val="909090"/>
          </w:rPr>
          <w:t> Reply</w:t>
        </w:r>
        <w:r w:rsidRPr="00C27F98">
          <w:rPr>
            <w:rFonts w:ascii="open sans" w:eastAsia="Times New Roman" w:hAnsi="open sans" w:cs="Times New Roman"/>
            <w:color w:val="868686"/>
          </w:rPr>
          <w:fldChar w:fldCharType="end"/>
        </w:r>
      </w:ins>
    </w:p>
    <w:p w:rsidR="00C27F98" w:rsidRPr="00C27F98" w:rsidRDefault="00C27F98" w:rsidP="00C27F98">
      <w:pPr>
        <w:numPr>
          <w:ilvl w:val="2"/>
          <w:numId w:val="2"/>
        </w:numPr>
        <w:shd w:val="clear" w:color="auto" w:fill="FFFFFF"/>
        <w:spacing w:before="100" w:beforeAutospacing="1" w:after="100" w:afterAutospacing="1" w:line="240" w:lineRule="auto"/>
        <w:ind w:left="0"/>
        <w:rPr>
          <w:ins w:id="243" w:author="Unknown"/>
          <w:rFonts w:ascii="open sans" w:eastAsia="Times New Roman" w:hAnsi="open sans" w:cs="Times New Roman"/>
          <w:color w:val="7B7B7B"/>
          <w:sz w:val="24"/>
          <w:szCs w:val="24"/>
        </w:rPr>
      </w:pPr>
      <w:ins w:id="244"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38" type="#_x0000_t75" alt="" style="width:44.9pt;height:44.9pt"/>
        </w:pict>
      </w:r>
      <w:ins w:id="245"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246" w:author="Unknown"/>
          <w:rFonts w:ascii="open sans" w:eastAsia="Times New Roman" w:hAnsi="open sans" w:cs="Times New Roman"/>
          <w:color w:val="858585"/>
          <w:sz w:val="24"/>
          <w:szCs w:val="24"/>
        </w:rPr>
      </w:pPr>
      <w:proofErr w:type="spellStart"/>
      <w:ins w:id="247" w:author="Unknown">
        <w:r w:rsidRPr="00C27F98">
          <w:rPr>
            <w:rFonts w:ascii="roboto" w:eastAsia="Times New Roman" w:hAnsi="roboto" w:cs="Times New Roman"/>
            <w:color w:val="858585"/>
            <w:sz w:val="28"/>
          </w:rPr>
          <w:t>Marisse</w:t>
        </w:r>
        <w:proofErr w:type="spellEnd"/>
        <w:r w:rsidRPr="00C27F98">
          <w:rPr>
            <w:rFonts w:ascii="roboto" w:eastAsia="Times New Roman" w:hAnsi="roboto" w:cs="Times New Roman"/>
            <w:color w:val="858585"/>
            <w:sz w:val="28"/>
          </w:rPr>
          <w:t>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3 months ago</w:t>
        </w:r>
      </w:ins>
    </w:p>
    <w:p w:rsidR="00C27F98" w:rsidRPr="00C27F98" w:rsidRDefault="00C27F98" w:rsidP="00C27F98">
      <w:pPr>
        <w:shd w:val="clear" w:color="auto" w:fill="FFFFFF"/>
        <w:spacing w:after="187" w:line="240" w:lineRule="auto"/>
        <w:rPr>
          <w:ins w:id="248" w:author="Unknown"/>
          <w:rFonts w:ascii="open sans" w:eastAsia="Times New Roman" w:hAnsi="open sans" w:cs="Times New Roman"/>
          <w:color w:val="7B7B7B"/>
          <w:sz w:val="24"/>
          <w:szCs w:val="24"/>
        </w:rPr>
      </w:pPr>
      <w:ins w:id="249" w:author="Unknown">
        <w:r w:rsidRPr="00C27F98">
          <w:rPr>
            <w:rFonts w:ascii="open sans" w:eastAsia="Times New Roman" w:hAnsi="open sans" w:cs="Times New Roman"/>
            <w:color w:val="7B7B7B"/>
            <w:sz w:val="24"/>
            <w:szCs w:val="24"/>
          </w:rPr>
          <w:t xml:space="preserve">Learners who completed Kindergarten during SY 2017-2018 can enroll in Grade </w:t>
        </w:r>
        <w:proofErr w:type="gramStart"/>
        <w:r w:rsidRPr="00C27F98">
          <w:rPr>
            <w:rFonts w:ascii="open sans" w:eastAsia="Times New Roman" w:hAnsi="open sans" w:cs="Times New Roman"/>
            <w:color w:val="7B7B7B"/>
            <w:sz w:val="24"/>
            <w:szCs w:val="24"/>
          </w:rPr>
          <w:t>1,</w:t>
        </w:r>
        <w:proofErr w:type="gramEnd"/>
        <w:r w:rsidRPr="00C27F98">
          <w:rPr>
            <w:rFonts w:ascii="open sans" w:eastAsia="Times New Roman" w:hAnsi="open sans" w:cs="Times New Roman"/>
            <w:color w:val="7B7B7B"/>
            <w:sz w:val="24"/>
            <w:szCs w:val="24"/>
          </w:rPr>
          <w:t xml:space="preserve"> provided that they turned five (5) years old within SY 2017-2018” – how can a child complete kindergarten for SY 2017-2018 when he was denied by the system during SY 2017-2018 enrolment? </w:t>
        </w:r>
        <w:proofErr w:type="gramStart"/>
        <w:r w:rsidRPr="00C27F98">
          <w:rPr>
            <w:rFonts w:ascii="open sans" w:eastAsia="Times New Roman" w:hAnsi="open sans" w:cs="Times New Roman"/>
            <w:color w:val="7B7B7B"/>
            <w:sz w:val="24"/>
            <w:szCs w:val="24"/>
          </w:rPr>
          <w:t>the</w:t>
        </w:r>
        <w:proofErr w:type="gramEnd"/>
        <w:r w:rsidRPr="00C27F98">
          <w:rPr>
            <w:rFonts w:ascii="open sans" w:eastAsia="Times New Roman" w:hAnsi="open sans" w:cs="Times New Roman"/>
            <w:color w:val="7B7B7B"/>
            <w:sz w:val="24"/>
            <w:szCs w:val="24"/>
          </w:rPr>
          <w:t xml:space="preserve"> child was born Sept 2012 and what they have accepted for enrolment were those born June 2012-Aug </w:t>
        </w:r>
        <w:r w:rsidRPr="00C27F98">
          <w:rPr>
            <w:rFonts w:ascii="open sans" w:eastAsia="Times New Roman" w:hAnsi="open sans" w:cs="Times New Roman"/>
            <w:color w:val="7B7B7B"/>
            <w:sz w:val="24"/>
            <w:szCs w:val="24"/>
          </w:rPr>
          <w:lastRenderedPageBreak/>
          <w:t xml:space="preserve">2012 only. Will </w:t>
        </w:r>
        <w:proofErr w:type="spellStart"/>
        <w:r w:rsidRPr="00C27F98">
          <w:rPr>
            <w:rFonts w:ascii="open sans" w:eastAsia="Times New Roman" w:hAnsi="open sans" w:cs="Times New Roman"/>
            <w:color w:val="7B7B7B"/>
            <w:sz w:val="24"/>
            <w:szCs w:val="24"/>
          </w:rPr>
          <w:t>DEPEd</w:t>
        </w:r>
        <w:proofErr w:type="spellEnd"/>
        <w:r w:rsidRPr="00C27F98">
          <w:rPr>
            <w:rFonts w:ascii="open sans" w:eastAsia="Times New Roman" w:hAnsi="open sans" w:cs="Times New Roman"/>
            <w:color w:val="7B7B7B"/>
            <w:sz w:val="24"/>
            <w:szCs w:val="24"/>
          </w:rPr>
          <w:t xml:space="preserve"> requires the private schools in Baguio City to require </w:t>
        </w:r>
        <w:proofErr w:type="gramStart"/>
        <w:r w:rsidRPr="00C27F98">
          <w:rPr>
            <w:rFonts w:ascii="open sans" w:eastAsia="Times New Roman" w:hAnsi="open sans" w:cs="Times New Roman"/>
            <w:color w:val="7B7B7B"/>
            <w:sz w:val="24"/>
            <w:szCs w:val="24"/>
          </w:rPr>
          <w:t>for a qualifying exams</w:t>
        </w:r>
        <w:proofErr w:type="gramEnd"/>
        <w:r w:rsidRPr="00C27F98">
          <w:rPr>
            <w:rFonts w:ascii="open sans" w:eastAsia="Times New Roman" w:hAnsi="open sans" w:cs="Times New Roman"/>
            <w:color w:val="7B7B7B"/>
            <w:sz w:val="24"/>
            <w:szCs w:val="24"/>
          </w:rPr>
          <w:t xml:space="preserve"> to those children who were not able to enroll in Kinder and want to enroll now in Grade1? Hope u consider this… Thanks</w:t>
        </w:r>
      </w:ins>
    </w:p>
    <w:p w:rsidR="00C27F98" w:rsidRPr="00C27F98" w:rsidRDefault="00C27F98" w:rsidP="00C27F98">
      <w:pPr>
        <w:shd w:val="clear" w:color="auto" w:fill="FFFFFF"/>
        <w:spacing w:beforeAutospacing="1" w:after="0" w:afterAutospacing="1" w:line="240" w:lineRule="auto"/>
        <w:rPr>
          <w:ins w:id="250" w:author="Unknown"/>
          <w:rFonts w:ascii="open sans" w:eastAsia="Times New Roman" w:hAnsi="open sans" w:cs="Times New Roman"/>
          <w:color w:val="868686"/>
        </w:rPr>
      </w:pPr>
      <w:ins w:id="251" w:author="Unknown">
        <w:r w:rsidRPr="00C27F98">
          <w:rPr>
            <w:rFonts w:ascii="open sans" w:eastAsia="Times New Roman" w:hAnsi="open sans" w:cs="Times New Roman"/>
            <w:color w:val="868686"/>
          </w:rPr>
          <w:fldChar w:fldCharType="begin"/>
        </w:r>
        <w:r w:rsidRPr="00C27F98">
          <w:rPr>
            <w:rFonts w:ascii="open sans" w:eastAsia="Times New Roman" w:hAnsi="open sans" w:cs="Times New Roman"/>
            <w:color w:val="868686"/>
          </w:rPr>
          <w:instrText xml:space="preserve"> HYPERLINK "https://www.teacherph.com/cut-off-age-kinder-grade-one/" \l "comment-18465" </w:instrText>
        </w:r>
        <w:r w:rsidRPr="00C27F98">
          <w:rPr>
            <w:rFonts w:ascii="open sans" w:eastAsia="Times New Roman" w:hAnsi="open sans" w:cs="Times New Roman"/>
            <w:color w:val="868686"/>
          </w:rPr>
          <w:fldChar w:fldCharType="separate"/>
        </w:r>
        <w:r w:rsidRPr="00C27F98">
          <w:rPr>
            <w:rFonts w:ascii="open sans" w:eastAsia="Times New Roman" w:hAnsi="open sans" w:cs="Times New Roman"/>
            <w:color w:val="909090"/>
          </w:rPr>
          <w:t> Reply</w:t>
        </w:r>
        <w:r w:rsidRPr="00C27F98">
          <w:rPr>
            <w:rFonts w:ascii="open sans" w:eastAsia="Times New Roman" w:hAnsi="open sans" w:cs="Times New Roman"/>
            <w:color w:val="868686"/>
          </w:rPr>
          <w:fldChar w:fldCharType="end"/>
        </w:r>
      </w:ins>
    </w:p>
    <w:p w:rsidR="00C27F98" w:rsidRPr="00C27F98" w:rsidRDefault="00C27F98" w:rsidP="00C27F98">
      <w:pPr>
        <w:numPr>
          <w:ilvl w:val="3"/>
          <w:numId w:val="2"/>
        </w:numPr>
        <w:shd w:val="clear" w:color="auto" w:fill="FFFFFF"/>
        <w:spacing w:before="100" w:beforeAutospacing="1" w:after="100" w:afterAutospacing="1" w:line="240" w:lineRule="auto"/>
        <w:ind w:left="0"/>
        <w:rPr>
          <w:ins w:id="252" w:author="Unknown"/>
          <w:rFonts w:ascii="open sans" w:eastAsia="Times New Roman" w:hAnsi="open sans" w:cs="Times New Roman"/>
          <w:color w:val="7B7B7B"/>
          <w:sz w:val="24"/>
          <w:szCs w:val="24"/>
        </w:rPr>
      </w:pPr>
      <w:ins w:id="253"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39" type="#_x0000_t75" alt="" style="width:44.9pt;height:44.9pt"/>
        </w:pict>
      </w:r>
      <w:ins w:id="254"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255" w:author="Unknown"/>
          <w:rFonts w:ascii="open sans" w:eastAsia="Times New Roman" w:hAnsi="open sans" w:cs="Times New Roman"/>
          <w:color w:val="858585"/>
          <w:sz w:val="24"/>
          <w:szCs w:val="24"/>
        </w:rPr>
      </w:pPr>
      <w:ins w:id="256" w:author="Unknown">
        <w:r w:rsidRPr="00C27F98">
          <w:rPr>
            <w:rFonts w:ascii="roboto" w:eastAsia="Times New Roman" w:hAnsi="roboto" w:cs="Times New Roman"/>
            <w:color w:val="858585"/>
            <w:sz w:val="28"/>
          </w:rPr>
          <w:t xml:space="preserve">Marian D. </w:t>
        </w:r>
        <w:proofErr w:type="spellStart"/>
        <w:r w:rsidRPr="00C27F98">
          <w:rPr>
            <w:rFonts w:ascii="roboto" w:eastAsia="Times New Roman" w:hAnsi="roboto" w:cs="Times New Roman"/>
            <w:color w:val="858585"/>
            <w:sz w:val="28"/>
          </w:rPr>
          <w:t>Nicdao</w:t>
        </w:r>
        <w:proofErr w:type="spellEnd"/>
        <w:r w:rsidRPr="00C27F98">
          <w:rPr>
            <w:rFonts w:ascii="roboto" w:eastAsia="Times New Roman" w:hAnsi="roboto" w:cs="Times New Roman"/>
            <w:color w:val="858585"/>
            <w:sz w:val="28"/>
          </w:rPr>
          <w:t>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2 months ago</w:t>
        </w:r>
      </w:ins>
    </w:p>
    <w:p w:rsidR="00C27F98" w:rsidRPr="00C27F98" w:rsidRDefault="00C27F98" w:rsidP="00C27F98">
      <w:pPr>
        <w:shd w:val="clear" w:color="auto" w:fill="FFFFFF"/>
        <w:spacing w:after="187" w:line="240" w:lineRule="auto"/>
        <w:rPr>
          <w:ins w:id="257" w:author="Unknown"/>
          <w:rFonts w:ascii="open sans" w:eastAsia="Times New Roman" w:hAnsi="open sans" w:cs="Times New Roman"/>
          <w:color w:val="7B7B7B"/>
          <w:sz w:val="24"/>
          <w:szCs w:val="24"/>
        </w:rPr>
      </w:pPr>
      <w:ins w:id="258" w:author="Unknown">
        <w:r w:rsidRPr="00C27F98">
          <w:rPr>
            <w:rFonts w:ascii="open sans" w:eastAsia="Times New Roman" w:hAnsi="open sans" w:cs="Times New Roman"/>
            <w:color w:val="7B7B7B"/>
            <w:sz w:val="24"/>
            <w:szCs w:val="24"/>
          </w:rPr>
          <w:t xml:space="preserve">Hi </w:t>
        </w:r>
        <w:proofErr w:type="gramStart"/>
        <w:r w:rsidRPr="00C27F98">
          <w:rPr>
            <w:rFonts w:ascii="open sans" w:eastAsia="Times New Roman" w:hAnsi="open sans" w:cs="Times New Roman"/>
            <w:color w:val="7B7B7B"/>
            <w:sz w:val="24"/>
            <w:szCs w:val="24"/>
          </w:rPr>
          <w:t xml:space="preserve">Sir </w:t>
        </w:r>
        <w:proofErr w:type="spellStart"/>
        <w:r w:rsidRPr="00C27F98">
          <w:rPr>
            <w:rFonts w:ascii="open sans" w:eastAsia="Times New Roman" w:hAnsi="open sans" w:cs="Times New Roman"/>
            <w:color w:val="7B7B7B"/>
            <w:sz w:val="24"/>
            <w:szCs w:val="24"/>
          </w:rPr>
          <w:t>Marisse</w:t>
        </w:r>
        <w:proofErr w:type="spellEnd"/>
        <w:r w:rsidRPr="00C27F98">
          <w:rPr>
            <w:rFonts w:ascii="open sans" w:eastAsia="Times New Roman" w:hAnsi="open sans" w:cs="Times New Roman"/>
            <w:color w:val="7B7B7B"/>
            <w:sz w:val="24"/>
            <w:szCs w:val="24"/>
          </w:rPr>
          <w:t xml:space="preserve"> ,</w:t>
        </w:r>
        <w:proofErr w:type="gramEnd"/>
        <w:r w:rsidRPr="00C27F98">
          <w:rPr>
            <w:rFonts w:ascii="open sans" w:eastAsia="Times New Roman" w:hAnsi="open sans" w:cs="Times New Roman"/>
            <w:color w:val="7B7B7B"/>
            <w:sz w:val="24"/>
            <w:szCs w:val="24"/>
          </w:rPr>
          <w:br/>
          <w:t xml:space="preserve">May nag reply </w:t>
        </w:r>
        <w:proofErr w:type="spellStart"/>
        <w:r w:rsidRPr="00C27F98">
          <w:rPr>
            <w:rFonts w:ascii="open sans" w:eastAsia="Times New Roman" w:hAnsi="open sans" w:cs="Times New Roman"/>
            <w:color w:val="7B7B7B"/>
            <w:sz w:val="24"/>
            <w:szCs w:val="24"/>
          </w:rPr>
          <w:t>na</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ba</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sa</w:t>
        </w:r>
        <w:proofErr w:type="spellEnd"/>
        <w:r w:rsidRPr="00C27F98">
          <w:rPr>
            <w:rFonts w:ascii="open sans" w:eastAsia="Times New Roman" w:hAnsi="open sans" w:cs="Times New Roman"/>
            <w:color w:val="7B7B7B"/>
            <w:sz w:val="24"/>
            <w:szCs w:val="24"/>
          </w:rPr>
          <w:t xml:space="preserve"> comment mo? Pa share </w:t>
        </w:r>
        <w:proofErr w:type="spellStart"/>
        <w:r w:rsidRPr="00C27F98">
          <w:rPr>
            <w:rFonts w:ascii="open sans" w:eastAsia="Times New Roman" w:hAnsi="open sans" w:cs="Times New Roman"/>
            <w:color w:val="7B7B7B"/>
            <w:sz w:val="24"/>
            <w:szCs w:val="24"/>
          </w:rPr>
          <w:t>naman</w:t>
        </w:r>
        <w:proofErr w:type="spellEnd"/>
      </w:ins>
    </w:p>
    <w:p w:rsidR="00C27F98" w:rsidRPr="00C27F98" w:rsidRDefault="00C27F98" w:rsidP="00C27F98">
      <w:pPr>
        <w:shd w:val="clear" w:color="auto" w:fill="FFFFFF"/>
        <w:spacing w:beforeAutospacing="1" w:after="0" w:afterAutospacing="1" w:line="240" w:lineRule="auto"/>
        <w:rPr>
          <w:ins w:id="259" w:author="Unknown"/>
          <w:rFonts w:ascii="open sans" w:eastAsia="Times New Roman" w:hAnsi="open sans" w:cs="Times New Roman"/>
          <w:color w:val="868686"/>
        </w:rPr>
      </w:pPr>
      <w:ins w:id="260" w:author="Unknown">
        <w:r w:rsidRPr="00C27F98">
          <w:rPr>
            <w:rFonts w:ascii="open sans" w:eastAsia="Times New Roman" w:hAnsi="open sans" w:cs="Times New Roman"/>
            <w:color w:val="868686"/>
          </w:rPr>
          <w:fldChar w:fldCharType="begin"/>
        </w:r>
        <w:r w:rsidRPr="00C27F98">
          <w:rPr>
            <w:rFonts w:ascii="open sans" w:eastAsia="Times New Roman" w:hAnsi="open sans" w:cs="Times New Roman"/>
            <w:color w:val="868686"/>
          </w:rPr>
          <w:instrText xml:space="preserve"> HYPERLINK "https://www.teacherph.com/cut-off-age-kinder-grade-one/" \l "comment-18574" </w:instrText>
        </w:r>
        <w:r w:rsidRPr="00C27F98">
          <w:rPr>
            <w:rFonts w:ascii="open sans" w:eastAsia="Times New Roman" w:hAnsi="open sans" w:cs="Times New Roman"/>
            <w:color w:val="868686"/>
          </w:rPr>
          <w:fldChar w:fldCharType="separate"/>
        </w:r>
        <w:r w:rsidRPr="00C27F98">
          <w:rPr>
            <w:rFonts w:ascii="open sans" w:eastAsia="Times New Roman" w:hAnsi="open sans" w:cs="Times New Roman"/>
            <w:color w:val="909090"/>
          </w:rPr>
          <w:t> Reply</w:t>
        </w:r>
        <w:r w:rsidRPr="00C27F98">
          <w:rPr>
            <w:rFonts w:ascii="open sans" w:eastAsia="Times New Roman" w:hAnsi="open sans" w:cs="Times New Roman"/>
            <w:color w:val="868686"/>
          </w:rPr>
          <w:fldChar w:fldCharType="end"/>
        </w:r>
      </w:ins>
    </w:p>
    <w:p w:rsidR="00C27F98" w:rsidRPr="00C27F98" w:rsidRDefault="00C27F98" w:rsidP="00C27F98">
      <w:pPr>
        <w:numPr>
          <w:ilvl w:val="4"/>
          <w:numId w:val="2"/>
        </w:numPr>
        <w:shd w:val="clear" w:color="auto" w:fill="FFFFFF"/>
        <w:spacing w:before="100" w:beforeAutospacing="1" w:after="100" w:afterAutospacing="1" w:line="240" w:lineRule="auto"/>
        <w:ind w:left="0"/>
        <w:rPr>
          <w:ins w:id="261" w:author="Unknown"/>
          <w:rFonts w:ascii="open sans" w:eastAsia="Times New Roman" w:hAnsi="open sans" w:cs="Times New Roman"/>
          <w:color w:val="7B7B7B"/>
          <w:sz w:val="24"/>
          <w:szCs w:val="24"/>
        </w:rPr>
      </w:pPr>
      <w:ins w:id="262"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INCLUDEPICTURE "https://www.teacherph.com/cut-off-age-kinder-grade-one/" \* MERGEFORMATINET </w:instrText>
        </w:r>
      </w:ins>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7B7B7B"/>
          <w:sz w:val="24"/>
          <w:szCs w:val="24"/>
        </w:rPr>
        <w:pict>
          <v:shape id="_x0000_i1040" type="#_x0000_t75" alt="" style="width:44.9pt;height:44.9pt"/>
        </w:pict>
      </w:r>
      <w:ins w:id="263" w:author="Unknown">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before="100" w:beforeAutospacing="1" w:after="100" w:afterAutospacing="1" w:line="240" w:lineRule="auto"/>
        <w:rPr>
          <w:ins w:id="264" w:author="Unknown"/>
          <w:rFonts w:ascii="open sans" w:eastAsia="Times New Roman" w:hAnsi="open sans" w:cs="Times New Roman"/>
          <w:color w:val="858585"/>
          <w:sz w:val="24"/>
          <w:szCs w:val="24"/>
        </w:rPr>
      </w:pPr>
      <w:proofErr w:type="spellStart"/>
      <w:ins w:id="265" w:author="Unknown">
        <w:r w:rsidRPr="00C27F98">
          <w:rPr>
            <w:rFonts w:ascii="roboto" w:eastAsia="Times New Roman" w:hAnsi="roboto" w:cs="Times New Roman"/>
            <w:color w:val="858585"/>
            <w:sz w:val="28"/>
          </w:rPr>
          <w:t>Jessel</w:t>
        </w:r>
        <w:proofErr w:type="spellEnd"/>
        <w:r w:rsidRPr="00C27F98">
          <w:rPr>
            <w:rFonts w:ascii="roboto" w:eastAsia="Times New Roman" w:hAnsi="roboto" w:cs="Times New Roman"/>
            <w:color w:val="858585"/>
            <w:sz w:val="28"/>
          </w:rPr>
          <w:t xml:space="preserve"> </w:t>
        </w:r>
        <w:proofErr w:type="spellStart"/>
        <w:r w:rsidRPr="00C27F98">
          <w:rPr>
            <w:rFonts w:ascii="roboto" w:eastAsia="Times New Roman" w:hAnsi="roboto" w:cs="Times New Roman"/>
            <w:color w:val="858585"/>
            <w:sz w:val="28"/>
          </w:rPr>
          <w:t>Nudo</w:t>
        </w:r>
        <w:proofErr w:type="spellEnd"/>
        <w:r w:rsidRPr="00C27F98">
          <w:rPr>
            <w:rFonts w:ascii="roboto" w:eastAsia="Times New Roman" w:hAnsi="roboto" w:cs="Times New Roman"/>
            <w:color w:val="858585"/>
            <w:sz w:val="28"/>
          </w:rPr>
          <w:t> </w:t>
        </w:r>
        <w:r w:rsidRPr="00C27F98">
          <w:rPr>
            <w:rFonts w:ascii="roboto" w:eastAsia="Times New Roman" w:hAnsi="roboto" w:cs="Times New Roman"/>
            <w:color w:val="9A9A9A"/>
            <w:sz w:val="28"/>
          </w:rPr>
          <w:t>Says</w:t>
        </w:r>
        <w:r w:rsidRPr="00C27F98">
          <w:rPr>
            <w:rFonts w:ascii="open sans" w:eastAsia="Times New Roman" w:hAnsi="open sans" w:cs="Times New Roman"/>
            <w:color w:val="858585"/>
            <w:sz w:val="24"/>
            <w:szCs w:val="24"/>
          </w:rPr>
          <w:t> 2 months ago</w:t>
        </w:r>
      </w:ins>
    </w:p>
    <w:p w:rsidR="00C27F98" w:rsidRPr="00C27F98" w:rsidRDefault="00C27F98" w:rsidP="00C27F98">
      <w:pPr>
        <w:shd w:val="clear" w:color="auto" w:fill="FFFFFF"/>
        <w:spacing w:after="187" w:line="240" w:lineRule="auto"/>
        <w:rPr>
          <w:ins w:id="266" w:author="Unknown"/>
          <w:rFonts w:ascii="open sans" w:eastAsia="Times New Roman" w:hAnsi="open sans" w:cs="Times New Roman"/>
          <w:color w:val="7B7B7B"/>
          <w:sz w:val="24"/>
          <w:szCs w:val="24"/>
        </w:rPr>
      </w:pPr>
      <w:ins w:id="267" w:author="Unknown">
        <w:r w:rsidRPr="00C27F98">
          <w:rPr>
            <w:rFonts w:ascii="open sans" w:eastAsia="Times New Roman" w:hAnsi="open sans" w:cs="Times New Roman"/>
            <w:color w:val="7B7B7B"/>
            <w:sz w:val="24"/>
            <w:szCs w:val="24"/>
          </w:rPr>
          <w:t xml:space="preserve">Hi Ms </w:t>
        </w:r>
        <w:proofErr w:type="spellStart"/>
        <w:r w:rsidRPr="00C27F98">
          <w:rPr>
            <w:rFonts w:ascii="open sans" w:eastAsia="Times New Roman" w:hAnsi="open sans" w:cs="Times New Roman"/>
            <w:color w:val="7B7B7B"/>
            <w:sz w:val="24"/>
            <w:szCs w:val="24"/>
          </w:rPr>
          <w:t>Marisse</w:t>
        </w:r>
        <w:proofErr w:type="spellEnd"/>
        <w:r w:rsidRPr="00C27F98">
          <w:rPr>
            <w:rFonts w:ascii="open sans" w:eastAsia="Times New Roman" w:hAnsi="open sans" w:cs="Times New Roman"/>
            <w:color w:val="7B7B7B"/>
            <w:sz w:val="24"/>
            <w:szCs w:val="24"/>
          </w:rPr>
          <w:t xml:space="preserve"> and Marian, I have same concern as </w:t>
        </w:r>
        <w:proofErr w:type="spellStart"/>
        <w:r w:rsidRPr="00C27F98">
          <w:rPr>
            <w:rFonts w:ascii="open sans" w:eastAsia="Times New Roman" w:hAnsi="open sans" w:cs="Times New Roman"/>
            <w:color w:val="7B7B7B"/>
            <w:sz w:val="24"/>
            <w:szCs w:val="24"/>
          </w:rPr>
          <w:t>yours.My</w:t>
        </w:r>
        <w:proofErr w:type="spellEnd"/>
        <w:r w:rsidRPr="00C27F98">
          <w:rPr>
            <w:rFonts w:ascii="open sans" w:eastAsia="Times New Roman" w:hAnsi="open sans" w:cs="Times New Roman"/>
            <w:color w:val="7B7B7B"/>
            <w:sz w:val="24"/>
            <w:szCs w:val="24"/>
          </w:rPr>
          <w:t xml:space="preserve"> son turned 5 last September 4, 2017. He was beyond the cut-off which is August 31 so he can’t enroll yet for Kindergarten. He was not accepted to Kindergarten so we enrolled him on Day Care Center. Now, </w:t>
        </w:r>
        <w:proofErr w:type="spellStart"/>
        <w:r w:rsidRPr="00C27F98">
          <w:rPr>
            <w:rFonts w:ascii="open sans" w:eastAsia="Times New Roman" w:hAnsi="open sans" w:cs="Times New Roman"/>
            <w:color w:val="7B7B7B"/>
            <w:sz w:val="24"/>
            <w:szCs w:val="24"/>
          </w:rPr>
          <w:t>DepEd</w:t>
        </w:r>
        <w:proofErr w:type="spellEnd"/>
        <w:r w:rsidRPr="00C27F98">
          <w:rPr>
            <w:rFonts w:ascii="open sans" w:eastAsia="Times New Roman" w:hAnsi="open sans" w:cs="Times New Roman"/>
            <w:color w:val="7B7B7B"/>
            <w:sz w:val="24"/>
            <w:szCs w:val="24"/>
          </w:rPr>
          <w:t xml:space="preserve"> has this new amendment, my child can’t enroll again for Grade 1 </w:t>
        </w:r>
        <w:proofErr w:type="spellStart"/>
        <w:r w:rsidRPr="00C27F98">
          <w:rPr>
            <w:rFonts w:ascii="open sans" w:eastAsia="Times New Roman" w:hAnsi="open sans" w:cs="Times New Roman"/>
            <w:color w:val="7B7B7B"/>
            <w:sz w:val="24"/>
            <w:szCs w:val="24"/>
          </w:rPr>
          <w:t>bec</w:t>
        </w:r>
        <w:proofErr w:type="spellEnd"/>
        <w:r w:rsidRPr="00C27F98">
          <w:rPr>
            <w:rFonts w:ascii="open sans" w:eastAsia="Times New Roman" w:hAnsi="open sans" w:cs="Times New Roman"/>
            <w:color w:val="7B7B7B"/>
            <w:sz w:val="24"/>
            <w:szCs w:val="24"/>
          </w:rPr>
          <w:t xml:space="preserve">. </w:t>
        </w:r>
        <w:proofErr w:type="gramStart"/>
        <w:r w:rsidRPr="00C27F98">
          <w:rPr>
            <w:rFonts w:ascii="open sans" w:eastAsia="Times New Roman" w:hAnsi="open sans" w:cs="Times New Roman"/>
            <w:color w:val="7B7B7B"/>
            <w:sz w:val="24"/>
            <w:szCs w:val="24"/>
          </w:rPr>
          <w:t>he</w:t>
        </w:r>
        <w:proofErr w:type="gramEnd"/>
        <w:r w:rsidRPr="00C27F98">
          <w:rPr>
            <w:rFonts w:ascii="open sans" w:eastAsia="Times New Roman" w:hAnsi="open sans" w:cs="Times New Roman"/>
            <w:color w:val="7B7B7B"/>
            <w:sz w:val="24"/>
            <w:szCs w:val="24"/>
          </w:rPr>
          <w:t xml:space="preserve"> has no LRN (Learner’s Reference Number) which is only available for those who took up Kindergarten. </w:t>
        </w:r>
        <w:proofErr w:type="spellStart"/>
        <w:proofErr w:type="gramStart"/>
        <w:r w:rsidRPr="00C27F98">
          <w:rPr>
            <w:rFonts w:ascii="open sans" w:eastAsia="Times New Roman" w:hAnsi="open sans" w:cs="Times New Roman"/>
            <w:color w:val="7B7B7B"/>
            <w:sz w:val="24"/>
            <w:szCs w:val="24"/>
          </w:rPr>
          <w:t>Napakamisleading</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po</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ng</w:t>
        </w:r>
        <w:proofErr w:type="spellEnd"/>
        <w:r w:rsidRPr="00C27F98">
          <w:rPr>
            <w:rFonts w:ascii="open sans" w:eastAsia="Times New Roman" w:hAnsi="open sans" w:cs="Times New Roman"/>
            <w:color w:val="7B7B7B"/>
            <w:sz w:val="24"/>
            <w:szCs w:val="24"/>
          </w:rPr>
          <w:t xml:space="preserve"> policies </w:t>
        </w:r>
        <w:proofErr w:type="spellStart"/>
        <w:r w:rsidRPr="00C27F98">
          <w:rPr>
            <w:rFonts w:ascii="open sans" w:eastAsia="Times New Roman" w:hAnsi="open sans" w:cs="Times New Roman"/>
            <w:color w:val="7B7B7B"/>
            <w:sz w:val="24"/>
            <w:szCs w:val="24"/>
          </w:rPr>
          <w:t>ng</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DepEd</w:t>
        </w:r>
        <w:proofErr w:type="spellEnd"/>
        <w:r w:rsidRPr="00C27F98">
          <w:rPr>
            <w:rFonts w:ascii="open sans" w:eastAsia="Times New Roman" w:hAnsi="open sans" w:cs="Times New Roman"/>
            <w:color w:val="7B7B7B"/>
            <w:sz w:val="24"/>
            <w:szCs w:val="24"/>
          </w:rPr>
          <w:t>.</w:t>
        </w:r>
        <w:proofErr w:type="gram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Dapat</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maging</w:t>
        </w:r>
        <w:proofErr w:type="spellEnd"/>
        <w:r w:rsidRPr="00C27F98">
          <w:rPr>
            <w:rFonts w:ascii="open sans" w:eastAsia="Times New Roman" w:hAnsi="open sans" w:cs="Times New Roman"/>
            <w:color w:val="7B7B7B"/>
            <w:sz w:val="24"/>
            <w:szCs w:val="24"/>
          </w:rPr>
          <w:t xml:space="preserve"> consistent kayo </w:t>
        </w:r>
        <w:proofErr w:type="spellStart"/>
        <w:r w:rsidRPr="00C27F98">
          <w:rPr>
            <w:rFonts w:ascii="open sans" w:eastAsia="Times New Roman" w:hAnsi="open sans" w:cs="Times New Roman"/>
            <w:color w:val="7B7B7B"/>
            <w:sz w:val="24"/>
            <w:szCs w:val="24"/>
          </w:rPr>
          <w:t>para</w:t>
        </w:r>
        <w:proofErr w:type="spellEnd"/>
        <w:r w:rsidRPr="00C27F98">
          <w:rPr>
            <w:rFonts w:ascii="open sans" w:eastAsia="Times New Roman" w:hAnsi="open sans" w:cs="Times New Roman"/>
            <w:color w:val="7B7B7B"/>
            <w:sz w:val="24"/>
            <w:szCs w:val="24"/>
          </w:rPr>
          <w:t xml:space="preserve"> </w:t>
        </w:r>
        <w:proofErr w:type="spellStart"/>
        <w:proofErr w:type="gramStart"/>
        <w:r w:rsidRPr="00C27F98">
          <w:rPr>
            <w:rFonts w:ascii="open sans" w:eastAsia="Times New Roman" w:hAnsi="open sans" w:cs="Times New Roman"/>
            <w:color w:val="7B7B7B"/>
            <w:sz w:val="24"/>
            <w:szCs w:val="24"/>
          </w:rPr>
          <w:t>hindi</w:t>
        </w:r>
        <w:proofErr w:type="spellEnd"/>
        <w:proofErr w:type="gram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nasasayang</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ung</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isang</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taon</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na</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sana</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ginugol</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niya</w:t>
        </w:r>
        <w:proofErr w:type="spellEnd"/>
        <w:r w:rsidRPr="00C27F98">
          <w:rPr>
            <w:rFonts w:ascii="open sans" w:eastAsia="Times New Roman" w:hAnsi="open sans" w:cs="Times New Roman"/>
            <w:color w:val="7B7B7B"/>
            <w:sz w:val="24"/>
            <w:szCs w:val="24"/>
          </w:rPr>
          <w:t xml:space="preserve"> for Kinder or Grade 1 </w:t>
        </w:r>
        <w:proofErr w:type="spellStart"/>
        <w:r w:rsidRPr="00C27F98">
          <w:rPr>
            <w:rFonts w:ascii="open sans" w:eastAsia="Times New Roman" w:hAnsi="open sans" w:cs="Times New Roman"/>
            <w:color w:val="7B7B7B"/>
            <w:sz w:val="24"/>
            <w:szCs w:val="24"/>
          </w:rPr>
          <w:t>na.Sana</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iconsider</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ung</w:t>
        </w:r>
        <w:proofErr w:type="spellEnd"/>
        <w:r w:rsidRPr="00C27F98">
          <w:rPr>
            <w:rFonts w:ascii="open sans" w:eastAsia="Times New Roman" w:hAnsi="open sans" w:cs="Times New Roman"/>
            <w:color w:val="7B7B7B"/>
            <w:sz w:val="24"/>
            <w:szCs w:val="24"/>
          </w:rPr>
          <w:t xml:space="preserve"> assessment </w:t>
        </w:r>
        <w:proofErr w:type="spellStart"/>
        <w:r w:rsidRPr="00C27F98">
          <w:rPr>
            <w:rFonts w:ascii="open sans" w:eastAsia="Times New Roman" w:hAnsi="open sans" w:cs="Times New Roman"/>
            <w:color w:val="7B7B7B"/>
            <w:sz w:val="24"/>
            <w:szCs w:val="24"/>
          </w:rPr>
          <w:t>niya</w:t>
        </w:r>
        <w:proofErr w:type="spellEnd"/>
        <w:r w:rsidRPr="00C27F98">
          <w:rPr>
            <w:rFonts w:ascii="open sans" w:eastAsia="Times New Roman" w:hAnsi="open sans" w:cs="Times New Roman"/>
            <w:color w:val="7B7B7B"/>
            <w:sz w:val="24"/>
            <w:szCs w:val="24"/>
          </w:rPr>
          <w:t xml:space="preserve"> from Day Care Center if he </w:t>
        </w:r>
        <w:proofErr w:type="spellStart"/>
        <w:r w:rsidRPr="00C27F98">
          <w:rPr>
            <w:rFonts w:ascii="open sans" w:eastAsia="Times New Roman" w:hAnsi="open sans" w:cs="Times New Roman"/>
            <w:color w:val="7B7B7B"/>
            <w:sz w:val="24"/>
            <w:szCs w:val="24"/>
          </w:rPr>
          <w:t>is.qualified</w:t>
        </w:r>
        <w:proofErr w:type="spellEnd"/>
        <w:r w:rsidRPr="00C27F98">
          <w:rPr>
            <w:rFonts w:ascii="open sans" w:eastAsia="Times New Roman" w:hAnsi="open sans" w:cs="Times New Roman"/>
            <w:color w:val="7B7B7B"/>
            <w:sz w:val="24"/>
            <w:szCs w:val="24"/>
          </w:rPr>
          <w:t xml:space="preserve"> for Grade 1 even without the LRN,</w:t>
        </w:r>
      </w:ins>
    </w:p>
    <w:p w:rsidR="00C27F98" w:rsidRPr="00C27F98" w:rsidRDefault="00C27F98" w:rsidP="00C27F98">
      <w:pPr>
        <w:pBdr>
          <w:bottom w:val="single" w:sz="6" w:space="1" w:color="auto"/>
        </w:pBdr>
        <w:spacing w:after="0" w:line="240" w:lineRule="auto"/>
        <w:jc w:val="center"/>
        <w:rPr>
          <w:rFonts w:ascii="Arial" w:eastAsia="Times New Roman" w:hAnsi="Arial" w:cs="Arial"/>
          <w:vanish/>
          <w:sz w:val="16"/>
          <w:szCs w:val="16"/>
        </w:rPr>
      </w:pPr>
      <w:r w:rsidRPr="00C27F98">
        <w:rPr>
          <w:rFonts w:ascii="Arial" w:eastAsia="Times New Roman" w:hAnsi="Arial" w:cs="Arial"/>
          <w:vanish/>
          <w:sz w:val="16"/>
          <w:szCs w:val="16"/>
        </w:rPr>
        <w:t>Top of Form</w:t>
      </w:r>
    </w:p>
    <w:p w:rsidR="00C27F98" w:rsidRPr="00C27F98" w:rsidRDefault="00C27F98" w:rsidP="00C27F98">
      <w:pPr>
        <w:shd w:val="clear" w:color="auto" w:fill="FFFFFF"/>
        <w:spacing w:after="0" w:line="240" w:lineRule="auto"/>
        <w:rPr>
          <w:ins w:id="268" w:author="Unknown"/>
          <w:rFonts w:ascii="open sans" w:eastAsia="Times New Roman" w:hAnsi="open sans" w:cs="Times New Roman"/>
          <w:color w:val="7B7B7B"/>
          <w:sz w:val="24"/>
          <w:szCs w:val="24"/>
        </w:rPr>
      </w:pPr>
      <w:ins w:id="269" w:author="Unknown">
        <w:r w:rsidRPr="00C27F98">
          <w:rPr>
            <w:rFonts w:ascii="open sans" w:eastAsia="Times New Roman" w:hAnsi="open sans" w:cs="Times New Roman"/>
            <w:color w:val="7B7B7B"/>
            <w:sz w:val="24"/>
            <w:szCs w:val="24"/>
          </w:rPr>
          <w:object w:dxaOrig="1440" w:dyaOrig="1440">
            <v:shape id="_x0000_i1069" type="#_x0000_t75" style="width:37.4pt;height:21.5pt" o:ole="">
              <v:imagedata r:id="rId15" o:title=""/>
            </v:shape>
            <w:control r:id="rId16" w:name="DefaultOcxName5" w:shapeid="_x0000_i1069"/>
          </w:object>
        </w:r>
      </w:ins>
    </w:p>
    <w:p w:rsidR="00C27F98" w:rsidRPr="00C27F98" w:rsidRDefault="00C27F98" w:rsidP="00C27F98">
      <w:pPr>
        <w:pBdr>
          <w:top w:val="single" w:sz="6" w:space="1" w:color="auto"/>
        </w:pBdr>
        <w:spacing w:line="240" w:lineRule="auto"/>
        <w:jc w:val="center"/>
        <w:rPr>
          <w:rFonts w:ascii="Arial" w:eastAsia="Times New Roman" w:hAnsi="Arial" w:cs="Arial"/>
          <w:vanish/>
          <w:sz w:val="16"/>
          <w:szCs w:val="16"/>
        </w:rPr>
      </w:pPr>
      <w:r w:rsidRPr="00C27F98">
        <w:rPr>
          <w:rFonts w:ascii="Arial" w:eastAsia="Times New Roman" w:hAnsi="Arial" w:cs="Arial"/>
          <w:vanish/>
          <w:sz w:val="16"/>
          <w:szCs w:val="16"/>
        </w:rPr>
        <w:t>Bottom of Form</w:t>
      </w:r>
    </w:p>
    <w:p w:rsidR="00C27F98" w:rsidRPr="00C27F98" w:rsidRDefault="00C27F98" w:rsidP="00C27F98">
      <w:pPr>
        <w:shd w:val="clear" w:color="auto" w:fill="FFFFFF"/>
        <w:spacing w:line="374" w:lineRule="atLeast"/>
        <w:rPr>
          <w:ins w:id="270" w:author="Unknown"/>
          <w:rFonts w:ascii="open sans" w:eastAsia="Times New Roman" w:hAnsi="open sans" w:cs="Times New Roman"/>
          <w:color w:val="7B7B7B"/>
          <w:sz w:val="30"/>
          <w:szCs w:val="30"/>
        </w:rPr>
      </w:pPr>
      <w:ins w:id="271" w:author="Unknown">
        <w:r w:rsidRPr="00C27F98">
          <w:rPr>
            <w:rFonts w:ascii="roboto" w:eastAsia="Times New Roman" w:hAnsi="roboto" w:cs="Times New Roman"/>
            <w:caps/>
            <w:color w:val="FFFFFF"/>
            <w:sz w:val="30"/>
          </w:rPr>
          <w:t> RECENT POSTS</w:t>
        </w:r>
      </w:ins>
    </w:p>
    <w:p w:rsidR="00C27F98" w:rsidRPr="00C27F98" w:rsidRDefault="00C27F98" w:rsidP="00C27F98">
      <w:pPr>
        <w:numPr>
          <w:ilvl w:val="0"/>
          <w:numId w:val="3"/>
        </w:numPr>
        <w:shd w:val="clear" w:color="auto" w:fill="FFFFFF"/>
        <w:spacing w:before="100" w:beforeAutospacing="1" w:after="150" w:line="240" w:lineRule="auto"/>
        <w:rPr>
          <w:ins w:id="272" w:author="Unknown"/>
          <w:rFonts w:ascii="open sans" w:eastAsia="Times New Roman" w:hAnsi="open sans" w:cs="Times New Roman"/>
          <w:color w:val="7B7B7B"/>
          <w:sz w:val="24"/>
          <w:szCs w:val="24"/>
        </w:rPr>
      </w:pPr>
      <w:ins w:id="273"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"https://www.teacherph.com/teachers-right-to-strike/" </w:instrText>
        </w:r>
        <w:r w:rsidRPr="00C27F98">
          <w:rPr>
            <w:rFonts w:ascii="open sans" w:eastAsia="Times New Roman" w:hAnsi="open sans" w:cs="Times New Roman"/>
            <w:color w:val="7B7B7B"/>
            <w:sz w:val="24"/>
            <w:szCs w:val="24"/>
          </w:rPr>
          <w:fldChar w:fldCharType="separate"/>
        </w:r>
        <w:r w:rsidRPr="00C27F98">
          <w:rPr>
            <w:rFonts w:ascii="roboto" w:eastAsia="Times New Roman" w:hAnsi="roboto" w:cs="Times New Roman"/>
            <w:color w:val="444444"/>
            <w:sz w:val="26"/>
          </w:rPr>
          <w:t>Do Public School Teachers have the Right to Strike?</w:t>
        </w:r>
        <w:r w:rsidRPr="00C27F98">
          <w:rPr>
            <w:rFonts w:ascii="open sans" w:eastAsia="Times New Roman" w:hAnsi="open sans" w:cs="Times New Roman"/>
            <w:color w:val="7B7B7B"/>
            <w:sz w:val="24"/>
            <w:szCs w:val="24"/>
          </w:rPr>
          <w:fldChar w:fldCharType="end"/>
        </w:r>
      </w:ins>
    </w:p>
    <w:p w:rsidR="00C27F98" w:rsidRPr="00C27F98" w:rsidRDefault="00C27F98" w:rsidP="00C27F98">
      <w:pPr>
        <w:numPr>
          <w:ilvl w:val="0"/>
          <w:numId w:val="3"/>
        </w:numPr>
        <w:shd w:val="clear" w:color="auto" w:fill="FFFFFF"/>
        <w:spacing w:before="100" w:beforeAutospacing="1" w:after="150" w:line="240" w:lineRule="auto"/>
        <w:rPr>
          <w:ins w:id="274" w:author="Unknown"/>
          <w:rFonts w:ascii="open sans" w:eastAsia="Times New Roman" w:hAnsi="open sans" w:cs="Times New Roman"/>
          <w:color w:val="7B7B7B"/>
          <w:sz w:val="24"/>
          <w:szCs w:val="24"/>
        </w:rPr>
      </w:pPr>
      <w:ins w:id="275"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"https://www.teacherph.com/math-test-tomorrow/" </w:instrText>
        </w:r>
        <w:r w:rsidRPr="00C27F98">
          <w:rPr>
            <w:rFonts w:ascii="open sans" w:eastAsia="Times New Roman" w:hAnsi="open sans" w:cs="Times New Roman"/>
            <w:color w:val="7B7B7B"/>
            <w:sz w:val="24"/>
            <w:szCs w:val="24"/>
          </w:rPr>
          <w:fldChar w:fldCharType="separate"/>
        </w:r>
        <w:r w:rsidRPr="00C27F98">
          <w:rPr>
            <w:rFonts w:ascii="roboto" w:eastAsia="Times New Roman" w:hAnsi="roboto" w:cs="Times New Roman"/>
            <w:color w:val="444444"/>
            <w:sz w:val="26"/>
          </w:rPr>
          <w:t>What To Do If You Have A Math Test Tomorrow And You Don’t Even Open A Book?</w:t>
        </w:r>
        <w:r w:rsidRPr="00C27F98">
          <w:rPr>
            <w:rFonts w:ascii="open sans" w:eastAsia="Times New Roman" w:hAnsi="open sans" w:cs="Times New Roman"/>
            <w:color w:val="7B7B7B"/>
            <w:sz w:val="24"/>
            <w:szCs w:val="24"/>
          </w:rPr>
          <w:fldChar w:fldCharType="end"/>
        </w:r>
      </w:ins>
    </w:p>
    <w:p w:rsidR="00C27F98" w:rsidRPr="00C27F98" w:rsidRDefault="00C27F98" w:rsidP="00C27F98">
      <w:pPr>
        <w:numPr>
          <w:ilvl w:val="0"/>
          <w:numId w:val="3"/>
        </w:numPr>
        <w:shd w:val="clear" w:color="auto" w:fill="FFFFFF"/>
        <w:spacing w:before="100" w:beforeAutospacing="1" w:after="150" w:line="240" w:lineRule="auto"/>
        <w:rPr>
          <w:ins w:id="276" w:author="Unknown"/>
          <w:rFonts w:ascii="open sans" w:eastAsia="Times New Roman" w:hAnsi="open sans" w:cs="Times New Roman"/>
          <w:color w:val="7B7B7B"/>
          <w:sz w:val="24"/>
          <w:szCs w:val="24"/>
        </w:rPr>
      </w:pPr>
      <w:ins w:id="277"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"https://www.teacherph.com/2017-principals-test-top-ten-passers/" </w:instrText>
        </w:r>
        <w:r w:rsidRPr="00C27F98">
          <w:rPr>
            <w:rFonts w:ascii="open sans" w:eastAsia="Times New Roman" w:hAnsi="open sans" w:cs="Times New Roman"/>
            <w:color w:val="7B7B7B"/>
            <w:sz w:val="24"/>
            <w:szCs w:val="24"/>
          </w:rPr>
          <w:fldChar w:fldCharType="separate"/>
        </w:r>
        <w:r w:rsidRPr="00C27F98">
          <w:rPr>
            <w:rFonts w:ascii="roboto" w:eastAsia="Times New Roman" w:hAnsi="roboto" w:cs="Times New Roman"/>
            <w:color w:val="444444"/>
            <w:sz w:val="26"/>
          </w:rPr>
          <w:t>2017 Principals’ Test Top Ten Passers</w:t>
        </w:r>
        <w:r w:rsidRPr="00C27F98">
          <w:rPr>
            <w:rFonts w:ascii="open sans" w:eastAsia="Times New Roman" w:hAnsi="open sans" w:cs="Times New Roman"/>
            <w:color w:val="7B7B7B"/>
            <w:sz w:val="24"/>
            <w:szCs w:val="24"/>
          </w:rPr>
          <w:fldChar w:fldCharType="end"/>
        </w:r>
      </w:ins>
    </w:p>
    <w:p w:rsidR="00C27F98" w:rsidRPr="00C27F98" w:rsidRDefault="00C27F98" w:rsidP="00C27F98">
      <w:pPr>
        <w:numPr>
          <w:ilvl w:val="0"/>
          <w:numId w:val="3"/>
        </w:numPr>
        <w:shd w:val="clear" w:color="auto" w:fill="FFFFFF"/>
        <w:spacing w:before="100" w:beforeAutospacing="1" w:after="150" w:line="240" w:lineRule="auto"/>
        <w:rPr>
          <w:ins w:id="278" w:author="Unknown"/>
          <w:rFonts w:ascii="open sans" w:eastAsia="Times New Roman" w:hAnsi="open sans" w:cs="Times New Roman"/>
          <w:color w:val="7B7B7B"/>
          <w:sz w:val="24"/>
          <w:szCs w:val="24"/>
        </w:rPr>
      </w:pPr>
      <w:ins w:id="279"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"https://www.teacherph.com/public-school-class-size-house-bill-473/" </w:instrText>
        </w:r>
        <w:r w:rsidRPr="00C27F98">
          <w:rPr>
            <w:rFonts w:ascii="open sans" w:eastAsia="Times New Roman" w:hAnsi="open sans" w:cs="Times New Roman"/>
            <w:color w:val="7B7B7B"/>
            <w:sz w:val="24"/>
            <w:szCs w:val="24"/>
          </w:rPr>
          <w:fldChar w:fldCharType="separate"/>
        </w:r>
        <w:r w:rsidRPr="00C27F98">
          <w:rPr>
            <w:rFonts w:ascii="roboto" w:eastAsia="Times New Roman" w:hAnsi="roboto" w:cs="Times New Roman"/>
            <w:color w:val="444444"/>
            <w:sz w:val="26"/>
          </w:rPr>
          <w:t>The Public School Class Size Law of 2016 (House Bill 473)</w:t>
        </w:r>
        <w:r w:rsidRPr="00C27F98">
          <w:rPr>
            <w:rFonts w:ascii="open sans" w:eastAsia="Times New Roman" w:hAnsi="open sans" w:cs="Times New Roman"/>
            <w:color w:val="7B7B7B"/>
            <w:sz w:val="24"/>
            <w:szCs w:val="24"/>
          </w:rPr>
          <w:fldChar w:fldCharType="end"/>
        </w:r>
      </w:ins>
    </w:p>
    <w:p w:rsidR="00C27F98" w:rsidRPr="00C27F98" w:rsidRDefault="00C27F98" w:rsidP="00C27F98">
      <w:pPr>
        <w:numPr>
          <w:ilvl w:val="0"/>
          <w:numId w:val="3"/>
        </w:numPr>
        <w:shd w:val="clear" w:color="auto" w:fill="FFFFFF"/>
        <w:spacing w:before="100" w:beforeAutospacing="1" w:line="240" w:lineRule="auto"/>
        <w:rPr>
          <w:ins w:id="280" w:author="Unknown"/>
          <w:rFonts w:ascii="open sans" w:eastAsia="Times New Roman" w:hAnsi="open sans" w:cs="Times New Roman"/>
          <w:color w:val="7B7B7B"/>
          <w:sz w:val="24"/>
          <w:szCs w:val="24"/>
        </w:rPr>
      </w:pPr>
      <w:ins w:id="281" w:author="Unknown">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"https://www.teacherph.com/tobacco-company-funded-donations/" </w:instrText>
        </w:r>
        <w:r w:rsidRPr="00C27F98">
          <w:rPr>
            <w:rFonts w:ascii="open sans" w:eastAsia="Times New Roman" w:hAnsi="open sans" w:cs="Times New Roman"/>
            <w:color w:val="7B7B7B"/>
            <w:sz w:val="24"/>
            <w:szCs w:val="24"/>
          </w:rPr>
          <w:fldChar w:fldCharType="separate"/>
        </w:r>
        <w:r w:rsidRPr="00C27F98">
          <w:rPr>
            <w:rFonts w:ascii="roboto" w:eastAsia="Times New Roman" w:hAnsi="roboto" w:cs="Times New Roman"/>
            <w:color w:val="444444"/>
            <w:sz w:val="26"/>
          </w:rPr>
          <w:t xml:space="preserve">Tobacco company-funded donations for </w:t>
        </w:r>
        <w:proofErr w:type="spellStart"/>
        <w:r w:rsidRPr="00C27F98">
          <w:rPr>
            <w:rFonts w:ascii="roboto" w:eastAsia="Times New Roman" w:hAnsi="roboto" w:cs="Times New Roman"/>
            <w:color w:val="444444"/>
            <w:sz w:val="26"/>
          </w:rPr>
          <w:t>Brigada</w:t>
        </w:r>
        <w:proofErr w:type="spellEnd"/>
        <w:r w:rsidRPr="00C27F98">
          <w:rPr>
            <w:rFonts w:ascii="roboto" w:eastAsia="Times New Roman" w:hAnsi="roboto" w:cs="Times New Roman"/>
            <w:color w:val="444444"/>
            <w:sz w:val="26"/>
          </w:rPr>
          <w:t xml:space="preserve"> prohibited</w:t>
        </w:r>
        <w:r w:rsidRPr="00C27F98">
          <w:rPr>
            <w:rFonts w:ascii="open sans" w:eastAsia="Times New Roman" w:hAnsi="open sans" w:cs="Times New Roman"/>
            <w:color w:val="7B7B7B"/>
            <w:sz w:val="24"/>
            <w:szCs w:val="24"/>
          </w:rPr>
          <w:fldChar w:fldCharType="end"/>
        </w:r>
      </w:ins>
    </w:p>
    <w:p w:rsidR="00C27F98" w:rsidRPr="00C27F98" w:rsidRDefault="00C27F98" w:rsidP="00C27F98">
      <w:pPr>
        <w:shd w:val="clear" w:color="auto" w:fill="FFFFFF"/>
        <w:spacing w:line="374" w:lineRule="atLeast"/>
        <w:rPr>
          <w:ins w:id="282" w:author="Unknown"/>
          <w:rFonts w:ascii="open sans" w:eastAsia="Times New Roman" w:hAnsi="open sans" w:cs="Times New Roman"/>
          <w:color w:val="7B7B7B"/>
          <w:sz w:val="30"/>
          <w:szCs w:val="30"/>
        </w:rPr>
      </w:pPr>
      <w:ins w:id="283" w:author="Unknown">
        <w:r w:rsidRPr="00C27F98">
          <w:rPr>
            <w:rFonts w:ascii="roboto" w:eastAsia="Times New Roman" w:hAnsi="roboto" w:cs="Times New Roman"/>
            <w:caps/>
            <w:color w:val="FFFFFF"/>
            <w:sz w:val="30"/>
          </w:rPr>
          <w:lastRenderedPageBreak/>
          <w:t> RECENT COMMENTS</w:t>
        </w:r>
      </w:ins>
    </w:p>
    <w:p w:rsidR="00C27F98" w:rsidRPr="00C27F98" w:rsidRDefault="00C27F98" w:rsidP="00C27F98">
      <w:pPr>
        <w:numPr>
          <w:ilvl w:val="0"/>
          <w:numId w:val="4"/>
        </w:numPr>
        <w:shd w:val="clear" w:color="auto" w:fill="FFFFFF"/>
        <w:spacing w:before="100" w:beforeAutospacing="1" w:after="94" w:line="240" w:lineRule="auto"/>
        <w:rPr>
          <w:ins w:id="284" w:author="Unknown"/>
          <w:rFonts w:ascii="open sans" w:eastAsia="Times New Roman" w:hAnsi="open sans" w:cs="Times New Roman"/>
          <w:color w:val="7B7B7B"/>
          <w:sz w:val="24"/>
          <w:szCs w:val="24"/>
        </w:rPr>
      </w:pPr>
      <w:ins w:id="285" w:author="Unknown">
        <w:r w:rsidRPr="00C27F98">
          <w:rPr>
            <w:rFonts w:ascii="open sans" w:eastAsia="Times New Roman" w:hAnsi="open sans" w:cs="Times New Roman"/>
            <w:color w:val="7B7B7B"/>
            <w:sz w:val="24"/>
            <w:szCs w:val="24"/>
          </w:rPr>
          <w:t xml:space="preserve">Rebecca A. </w:t>
        </w:r>
        <w:proofErr w:type="spellStart"/>
        <w:r w:rsidRPr="00C27F98">
          <w:rPr>
            <w:rFonts w:ascii="open sans" w:eastAsia="Times New Roman" w:hAnsi="open sans" w:cs="Times New Roman"/>
            <w:color w:val="7B7B7B"/>
            <w:sz w:val="24"/>
            <w:szCs w:val="24"/>
          </w:rPr>
          <w:t>Aroña</w:t>
        </w:r>
        <w:proofErr w:type="spellEnd"/>
        <w:r w:rsidRPr="00C27F98">
          <w:rPr>
            <w:rFonts w:ascii="open sans" w:eastAsia="Times New Roman" w:hAnsi="open sans" w:cs="Times New Roman"/>
            <w:color w:val="7B7B7B"/>
            <w:sz w:val="24"/>
            <w:szCs w:val="24"/>
          </w:rPr>
          <w:t> on </w:t>
        </w:r>
        <w:proofErr w:type="spellStart"/>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"https://www.teacherph.com/deped-requirements-transfer-teachers-another-school/" \l "comment-19164" </w:instrText>
        </w:r>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444444"/>
            <w:sz w:val="24"/>
            <w:szCs w:val="24"/>
          </w:rPr>
          <w:t>DepEd</w:t>
        </w:r>
        <w:proofErr w:type="spellEnd"/>
        <w:r w:rsidRPr="00C27F98">
          <w:rPr>
            <w:rFonts w:ascii="open sans" w:eastAsia="Times New Roman" w:hAnsi="open sans" w:cs="Times New Roman"/>
            <w:color w:val="444444"/>
            <w:sz w:val="24"/>
            <w:szCs w:val="24"/>
          </w:rPr>
          <w:t xml:space="preserve"> Requirements for Transfer of Teachers to Another School</w:t>
        </w:r>
        <w:r w:rsidRPr="00C27F98">
          <w:rPr>
            <w:rFonts w:ascii="open sans" w:eastAsia="Times New Roman" w:hAnsi="open sans" w:cs="Times New Roman"/>
            <w:color w:val="7B7B7B"/>
            <w:sz w:val="24"/>
            <w:szCs w:val="24"/>
          </w:rPr>
          <w:fldChar w:fldCharType="end"/>
        </w:r>
      </w:ins>
    </w:p>
    <w:p w:rsidR="00C27F98" w:rsidRPr="00C27F98" w:rsidRDefault="00C27F98" w:rsidP="00C27F98">
      <w:pPr>
        <w:numPr>
          <w:ilvl w:val="0"/>
          <w:numId w:val="4"/>
        </w:numPr>
        <w:shd w:val="clear" w:color="auto" w:fill="FFFFFF"/>
        <w:spacing w:before="100" w:beforeAutospacing="1" w:after="94" w:line="240" w:lineRule="auto"/>
        <w:rPr>
          <w:ins w:id="286" w:author="Unknown"/>
          <w:rFonts w:ascii="open sans" w:eastAsia="Times New Roman" w:hAnsi="open sans" w:cs="Times New Roman"/>
          <w:color w:val="7B7B7B"/>
          <w:sz w:val="24"/>
          <w:szCs w:val="24"/>
        </w:rPr>
      </w:pPr>
      <w:ins w:id="287" w:author="Unknown">
        <w:r w:rsidRPr="00C27F98">
          <w:rPr>
            <w:rFonts w:ascii="open sans" w:eastAsia="Times New Roman" w:hAnsi="open sans" w:cs="Times New Roman"/>
            <w:color w:val="7B7B7B"/>
            <w:sz w:val="24"/>
            <w:szCs w:val="24"/>
          </w:rPr>
          <w:t>GINA AXALAN BAYTA on </w:t>
        </w:r>
        <w:proofErr w:type="spellStart"/>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"https://www.teacherph.com/deped-learner-information-system-users-guide/" \l "comment-19157" </w:instrText>
        </w:r>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444444"/>
            <w:sz w:val="24"/>
            <w:szCs w:val="24"/>
          </w:rPr>
          <w:t>DepED</w:t>
        </w:r>
        <w:proofErr w:type="spellEnd"/>
        <w:r w:rsidRPr="00C27F98">
          <w:rPr>
            <w:rFonts w:ascii="open sans" w:eastAsia="Times New Roman" w:hAnsi="open sans" w:cs="Times New Roman"/>
            <w:color w:val="444444"/>
            <w:sz w:val="24"/>
            <w:szCs w:val="24"/>
          </w:rPr>
          <w:t xml:space="preserve"> Learner Information System (LIS) User’s Guide</w:t>
        </w:r>
        <w:r w:rsidRPr="00C27F98">
          <w:rPr>
            <w:rFonts w:ascii="open sans" w:eastAsia="Times New Roman" w:hAnsi="open sans" w:cs="Times New Roman"/>
            <w:color w:val="7B7B7B"/>
            <w:sz w:val="24"/>
            <w:szCs w:val="24"/>
          </w:rPr>
          <w:fldChar w:fldCharType="end"/>
        </w:r>
      </w:ins>
    </w:p>
    <w:p w:rsidR="00C27F98" w:rsidRPr="00C27F98" w:rsidRDefault="00C27F98" w:rsidP="00C27F98">
      <w:pPr>
        <w:numPr>
          <w:ilvl w:val="0"/>
          <w:numId w:val="4"/>
        </w:numPr>
        <w:shd w:val="clear" w:color="auto" w:fill="FFFFFF"/>
        <w:spacing w:before="100" w:beforeAutospacing="1" w:after="94" w:line="240" w:lineRule="auto"/>
        <w:rPr>
          <w:ins w:id="288" w:author="Unknown"/>
          <w:rFonts w:ascii="open sans" w:eastAsia="Times New Roman" w:hAnsi="open sans" w:cs="Times New Roman"/>
          <w:color w:val="7B7B7B"/>
          <w:sz w:val="24"/>
          <w:szCs w:val="24"/>
        </w:rPr>
      </w:pPr>
      <w:proofErr w:type="spellStart"/>
      <w:ins w:id="289" w:author="Unknown">
        <w:r w:rsidRPr="00C27F98">
          <w:rPr>
            <w:rFonts w:ascii="open sans" w:eastAsia="Times New Roman" w:hAnsi="open sans" w:cs="Times New Roman"/>
            <w:color w:val="7B7B7B"/>
            <w:sz w:val="24"/>
            <w:szCs w:val="24"/>
          </w:rPr>
          <w:t>rinalyn</w:t>
        </w:r>
        <w:proofErr w:type="spellEnd"/>
        <w:r w:rsidRPr="00C27F98">
          <w:rPr>
            <w:rFonts w:ascii="open sans" w:eastAsia="Times New Roman" w:hAnsi="open sans" w:cs="Times New Roman"/>
            <w:color w:val="7B7B7B"/>
            <w:sz w:val="24"/>
            <w:szCs w:val="24"/>
          </w:rPr>
          <w:t> on </w:t>
        </w:r>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"https://www.teacherph.com/filipino-let-online-reviewer/" \l "comment-19154" </w:instrText>
        </w:r>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444444"/>
            <w:sz w:val="24"/>
            <w:szCs w:val="24"/>
          </w:rPr>
          <w:t>Filipino LET Online Reviewer</w:t>
        </w:r>
        <w:r w:rsidRPr="00C27F98">
          <w:rPr>
            <w:rFonts w:ascii="open sans" w:eastAsia="Times New Roman" w:hAnsi="open sans" w:cs="Times New Roman"/>
            <w:color w:val="7B7B7B"/>
            <w:sz w:val="24"/>
            <w:szCs w:val="24"/>
          </w:rPr>
          <w:fldChar w:fldCharType="end"/>
        </w:r>
      </w:ins>
    </w:p>
    <w:p w:rsidR="00C27F98" w:rsidRPr="00C27F98" w:rsidRDefault="00C27F98" w:rsidP="00C27F98">
      <w:pPr>
        <w:numPr>
          <w:ilvl w:val="0"/>
          <w:numId w:val="4"/>
        </w:numPr>
        <w:shd w:val="clear" w:color="auto" w:fill="FFFFFF"/>
        <w:spacing w:before="100" w:beforeAutospacing="1" w:after="94" w:line="240" w:lineRule="auto"/>
        <w:rPr>
          <w:ins w:id="290" w:author="Unknown"/>
          <w:rFonts w:ascii="open sans" w:eastAsia="Times New Roman" w:hAnsi="open sans" w:cs="Times New Roman"/>
          <w:color w:val="7B7B7B"/>
          <w:sz w:val="24"/>
          <w:szCs w:val="24"/>
        </w:rPr>
      </w:pPr>
      <w:proofErr w:type="spellStart"/>
      <w:ins w:id="291" w:author="Unknown">
        <w:r w:rsidRPr="00C27F98">
          <w:rPr>
            <w:rFonts w:ascii="open sans" w:eastAsia="Times New Roman" w:hAnsi="open sans" w:cs="Times New Roman"/>
            <w:color w:val="7B7B7B"/>
            <w:sz w:val="24"/>
            <w:szCs w:val="24"/>
          </w:rPr>
          <w:t>ligaya</w:t>
        </w:r>
        <w:proofErr w:type="spellEnd"/>
        <w:r w:rsidRPr="00C27F98">
          <w:rPr>
            <w:rFonts w:ascii="open sans" w:eastAsia="Times New Roman" w:hAnsi="open sans" w:cs="Times New Roman"/>
            <w:color w:val="7B7B7B"/>
            <w:sz w:val="24"/>
            <w:szCs w:val="24"/>
          </w:rPr>
          <w:t> on </w:t>
        </w:r>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"https://www.teacherph.com/teacherph-downloadable-resources/" \l "comment-19148" </w:instrText>
        </w:r>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444444"/>
            <w:sz w:val="24"/>
            <w:szCs w:val="24"/>
          </w:rPr>
          <w:t>Downloadable Resources</w:t>
        </w:r>
        <w:r w:rsidRPr="00C27F98">
          <w:rPr>
            <w:rFonts w:ascii="open sans" w:eastAsia="Times New Roman" w:hAnsi="open sans" w:cs="Times New Roman"/>
            <w:color w:val="7B7B7B"/>
            <w:sz w:val="24"/>
            <w:szCs w:val="24"/>
          </w:rPr>
          <w:fldChar w:fldCharType="end"/>
        </w:r>
      </w:ins>
    </w:p>
    <w:p w:rsidR="00C27F98" w:rsidRPr="00C27F98" w:rsidRDefault="00C27F98" w:rsidP="00C27F98">
      <w:pPr>
        <w:numPr>
          <w:ilvl w:val="0"/>
          <w:numId w:val="4"/>
        </w:numPr>
        <w:shd w:val="clear" w:color="auto" w:fill="FFFFFF"/>
        <w:spacing w:before="100" w:beforeAutospacing="1" w:after="0" w:line="240" w:lineRule="auto"/>
        <w:rPr>
          <w:ins w:id="292" w:author="Unknown"/>
          <w:rFonts w:ascii="open sans" w:eastAsia="Times New Roman" w:hAnsi="open sans" w:cs="Times New Roman"/>
          <w:color w:val="7B7B7B"/>
          <w:sz w:val="24"/>
          <w:szCs w:val="24"/>
        </w:rPr>
      </w:pPr>
      <w:proofErr w:type="spellStart"/>
      <w:ins w:id="293" w:author="Unknown">
        <w:r w:rsidRPr="00C27F98">
          <w:rPr>
            <w:rFonts w:ascii="open sans" w:eastAsia="Times New Roman" w:hAnsi="open sans" w:cs="Times New Roman"/>
            <w:color w:val="7B7B7B"/>
            <w:sz w:val="24"/>
            <w:szCs w:val="24"/>
          </w:rPr>
          <w:t>reia</w:t>
        </w:r>
        <w:proofErr w:type="spellEnd"/>
        <w:r w:rsidRPr="00C27F98">
          <w:rPr>
            <w:rFonts w:ascii="open sans" w:eastAsia="Times New Roman" w:hAnsi="open sans" w:cs="Times New Roman"/>
            <w:color w:val="7B7B7B"/>
            <w:sz w:val="24"/>
            <w:szCs w:val="24"/>
          </w:rPr>
          <w:t xml:space="preserve"> </w:t>
        </w:r>
        <w:proofErr w:type="spellStart"/>
        <w:r w:rsidRPr="00C27F98">
          <w:rPr>
            <w:rFonts w:ascii="open sans" w:eastAsia="Times New Roman" w:hAnsi="open sans" w:cs="Times New Roman"/>
            <w:color w:val="7B7B7B"/>
            <w:sz w:val="24"/>
            <w:szCs w:val="24"/>
          </w:rPr>
          <w:t>pacheco</w:t>
        </w:r>
        <w:proofErr w:type="spellEnd"/>
        <w:r w:rsidRPr="00C27F98">
          <w:rPr>
            <w:rFonts w:ascii="open sans" w:eastAsia="Times New Roman" w:hAnsi="open sans" w:cs="Times New Roman"/>
            <w:color w:val="7B7B7B"/>
            <w:sz w:val="24"/>
            <w:szCs w:val="24"/>
          </w:rPr>
          <w:t> on </w:t>
        </w:r>
        <w:r w:rsidRPr="00C27F98">
          <w:rPr>
            <w:rFonts w:ascii="open sans" w:eastAsia="Times New Roman" w:hAnsi="open sans" w:cs="Times New Roman"/>
            <w:color w:val="7B7B7B"/>
            <w:sz w:val="24"/>
            <w:szCs w:val="24"/>
          </w:rPr>
          <w:fldChar w:fldCharType="begin"/>
        </w:r>
        <w:r w:rsidRPr="00C27F98">
          <w:rPr>
            <w:rFonts w:ascii="open sans" w:eastAsia="Times New Roman" w:hAnsi="open sans" w:cs="Times New Roman"/>
            <w:color w:val="7B7B7B"/>
            <w:sz w:val="24"/>
            <w:szCs w:val="24"/>
          </w:rPr>
          <w:instrText xml:space="preserve"> HYPERLINK "https://www.teacherph.com/philippine-normal-university-professional-education-reviewer/" \l "comment-19143" </w:instrText>
        </w:r>
        <w:r w:rsidRPr="00C27F98">
          <w:rPr>
            <w:rFonts w:ascii="open sans" w:eastAsia="Times New Roman" w:hAnsi="open sans" w:cs="Times New Roman"/>
            <w:color w:val="7B7B7B"/>
            <w:sz w:val="24"/>
            <w:szCs w:val="24"/>
          </w:rPr>
          <w:fldChar w:fldCharType="separate"/>
        </w:r>
        <w:r w:rsidRPr="00C27F98">
          <w:rPr>
            <w:rFonts w:ascii="open sans" w:eastAsia="Times New Roman" w:hAnsi="open sans" w:cs="Times New Roman"/>
            <w:color w:val="444444"/>
            <w:sz w:val="24"/>
            <w:szCs w:val="24"/>
          </w:rPr>
          <w:t>Philippine Normal University </w:t>
        </w:r>
        <w:r w:rsidRPr="00C27F98">
          <w:rPr>
            <w:rFonts w:ascii="open sans" w:eastAsia="Times New Roman" w:hAnsi="open sans" w:cs="Times New Roman"/>
            <w:color w:val="7B7B7B"/>
            <w:sz w:val="24"/>
            <w:szCs w:val="24"/>
          </w:rPr>
          <w:fldChar w:fldCharType="end"/>
        </w:r>
      </w:ins>
    </w:p>
    <w:p w:rsidR="004E3B8E" w:rsidRDefault="004E3B8E"/>
    <w:sectPr w:rsidR="004E3B8E" w:rsidSect="004E3B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A372A"/>
    <w:multiLevelType w:val="multilevel"/>
    <w:tmpl w:val="002E22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612C23"/>
    <w:multiLevelType w:val="multilevel"/>
    <w:tmpl w:val="F172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E2467"/>
    <w:multiLevelType w:val="multilevel"/>
    <w:tmpl w:val="8F5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345D9C"/>
    <w:multiLevelType w:val="multilevel"/>
    <w:tmpl w:val="C636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27F98"/>
    <w:rsid w:val="004E3B8E"/>
    <w:rsid w:val="00C27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B8E"/>
  </w:style>
  <w:style w:type="paragraph" w:styleId="Heading2">
    <w:name w:val="heading 2"/>
    <w:basedOn w:val="Normal"/>
    <w:link w:val="Heading2Char"/>
    <w:uiPriority w:val="9"/>
    <w:qFormat/>
    <w:rsid w:val="00C27F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7F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F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7F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7F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7F98"/>
    <w:rPr>
      <w:color w:val="0000FF"/>
      <w:u w:val="single"/>
    </w:rPr>
  </w:style>
  <w:style w:type="character" w:styleId="Strong">
    <w:name w:val="Strong"/>
    <w:basedOn w:val="DefaultParagraphFont"/>
    <w:uiPriority w:val="22"/>
    <w:qFormat/>
    <w:rsid w:val="00C27F98"/>
    <w:rPr>
      <w:b/>
      <w:bCs/>
    </w:rPr>
  </w:style>
  <w:style w:type="character" w:customStyle="1" w:styleId="h-text">
    <w:name w:val="h-text"/>
    <w:basedOn w:val="DefaultParagraphFont"/>
    <w:rsid w:val="00C27F98"/>
  </w:style>
  <w:style w:type="character" w:customStyle="1" w:styleId="term-badge">
    <w:name w:val="term-badge"/>
    <w:basedOn w:val="DefaultParagraphFont"/>
    <w:rsid w:val="00C27F98"/>
  </w:style>
  <w:style w:type="paragraph" w:customStyle="1" w:styleId="title">
    <w:name w:val="title"/>
    <w:basedOn w:val="Normal"/>
    <w:rsid w:val="00C27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C27F98"/>
  </w:style>
  <w:style w:type="character" w:styleId="Emphasis">
    <w:name w:val="Emphasis"/>
    <w:basedOn w:val="DefaultParagraphFont"/>
    <w:uiPriority w:val="20"/>
    <w:qFormat/>
    <w:rsid w:val="00C27F98"/>
    <w:rPr>
      <w:i/>
      <w:iCs/>
    </w:rPr>
  </w:style>
  <w:style w:type="character" w:customStyle="1" w:styleId="share-handler">
    <w:name w:val="share-handler"/>
    <w:basedOn w:val="DefaultParagraphFont"/>
    <w:rsid w:val="00C27F98"/>
  </w:style>
  <w:style w:type="character" w:customStyle="1" w:styleId="social-item">
    <w:name w:val="social-item"/>
    <w:basedOn w:val="DefaultParagraphFont"/>
    <w:rsid w:val="00C27F98"/>
  </w:style>
  <w:style w:type="character" w:customStyle="1" w:styleId="item-title">
    <w:name w:val="item-title"/>
    <w:basedOn w:val="DefaultParagraphFont"/>
    <w:rsid w:val="00C27F98"/>
  </w:style>
  <w:style w:type="character" w:customStyle="1" w:styleId="post-author-name">
    <w:name w:val="post-author-name"/>
    <w:basedOn w:val="DefaultParagraphFont"/>
    <w:rsid w:val="00C27F98"/>
  </w:style>
  <w:style w:type="character" w:customStyle="1" w:styleId="post-title">
    <w:name w:val="post-title"/>
    <w:basedOn w:val="DefaultParagraphFont"/>
    <w:rsid w:val="00C27F98"/>
  </w:style>
  <w:style w:type="paragraph" w:styleId="z-TopofForm">
    <w:name w:val="HTML Top of Form"/>
    <w:basedOn w:val="Normal"/>
    <w:next w:val="Normal"/>
    <w:link w:val="z-TopofFormChar"/>
    <w:hidden/>
    <w:uiPriority w:val="99"/>
    <w:semiHidden/>
    <w:unhideWhenUsed/>
    <w:rsid w:val="00C27F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27F98"/>
    <w:rPr>
      <w:rFonts w:ascii="Arial" w:eastAsia="Times New Roman" w:hAnsi="Arial" w:cs="Arial"/>
      <w:vanish/>
      <w:sz w:val="16"/>
      <w:szCs w:val="16"/>
    </w:rPr>
  </w:style>
  <w:style w:type="paragraph" w:customStyle="1" w:styleId="comment-wrap">
    <w:name w:val="comment-wrap"/>
    <w:basedOn w:val="Normal"/>
    <w:rsid w:val="00C27F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wrap">
    <w:name w:val="author-wrap"/>
    <w:basedOn w:val="Normal"/>
    <w:rsid w:val="00C27F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wrap">
    <w:name w:val="email-wrap"/>
    <w:basedOn w:val="Normal"/>
    <w:rsid w:val="00C27F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C27F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C27F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27F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27F98"/>
    <w:rPr>
      <w:rFonts w:ascii="Arial" w:eastAsia="Times New Roman" w:hAnsi="Arial" w:cs="Arial"/>
      <w:vanish/>
      <w:sz w:val="16"/>
      <w:szCs w:val="16"/>
    </w:rPr>
  </w:style>
  <w:style w:type="character" w:styleId="HTMLCite">
    <w:name w:val="HTML Cite"/>
    <w:basedOn w:val="DefaultParagraphFont"/>
    <w:uiPriority w:val="99"/>
    <w:semiHidden/>
    <w:unhideWhenUsed/>
    <w:rsid w:val="00C27F98"/>
    <w:rPr>
      <w:i/>
      <w:iCs/>
    </w:rPr>
  </w:style>
  <w:style w:type="character" w:customStyle="1" w:styleId="says">
    <w:name w:val="says"/>
    <w:basedOn w:val="DefaultParagraphFont"/>
    <w:rsid w:val="00C27F98"/>
  </w:style>
  <w:style w:type="character" w:customStyle="1" w:styleId="comment-author-link">
    <w:name w:val="comment-author-link"/>
    <w:basedOn w:val="DefaultParagraphFont"/>
    <w:rsid w:val="00C27F98"/>
  </w:style>
  <w:style w:type="paragraph" w:styleId="BalloonText">
    <w:name w:val="Balloon Text"/>
    <w:basedOn w:val="Normal"/>
    <w:link w:val="BalloonTextChar"/>
    <w:uiPriority w:val="99"/>
    <w:semiHidden/>
    <w:unhideWhenUsed/>
    <w:rsid w:val="00C27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F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7894716">
      <w:bodyDiv w:val="1"/>
      <w:marLeft w:val="0"/>
      <w:marRight w:val="0"/>
      <w:marTop w:val="0"/>
      <w:marBottom w:val="0"/>
      <w:divBdr>
        <w:top w:val="none" w:sz="0" w:space="0" w:color="auto"/>
        <w:left w:val="none" w:sz="0" w:space="0" w:color="auto"/>
        <w:bottom w:val="none" w:sz="0" w:space="0" w:color="auto"/>
        <w:right w:val="none" w:sz="0" w:space="0" w:color="auto"/>
      </w:divBdr>
      <w:divsChild>
        <w:div w:id="1012754821">
          <w:marLeft w:val="0"/>
          <w:marRight w:val="0"/>
          <w:marTop w:val="0"/>
          <w:marBottom w:val="0"/>
          <w:divBdr>
            <w:top w:val="none" w:sz="0" w:space="0" w:color="auto"/>
            <w:left w:val="none" w:sz="0" w:space="0" w:color="auto"/>
            <w:bottom w:val="none" w:sz="0" w:space="0" w:color="auto"/>
            <w:right w:val="none" w:sz="0" w:space="0" w:color="auto"/>
          </w:divBdr>
          <w:divsChild>
            <w:div w:id="1832410698">
              <w:marLeft w:val="0"/>
              <w:marRight w:val="0"/>
              <w:marTop w:val="0"/>
              <w:marBottom w:val="561"/>
              <w:divBdr>
                <w:top w:val="none" w:sz="0" w:space="0" w:color="auto"/>
                <w:left w:val="none" w:sz="0" w:space="0" w:color="auto"/>
                <w:bottom w:val="none" w:sz="0" w:space="0" w:color="auto"/>
                <w:right w:val="none" w:sz="0" w:space="0" w:color="auto"/>
              </w:divBdr>
              <w:divsChild>
                <w:div w:id="1133476525">
                  <w:marLeft w:val="0"/>
                  <w:marRight w:val="0"/>
                  <w:marTop w:val="0"/>
                  <w:marBottom w:val="0"/>
                  <w:divBdr>
                    <w:top w:val="none" w:sz="0" w:space="0" w:color="auto"/>
                    <w:left w:val="none" w:sz="0" w:space="0" w:color="auto"/>
                    <w:bottom w:val="none" w:sz="0" w:space="0" w:color="auto"/>
                    <w:right w:val="none" w:sz="0" w:space="0" w:color="auto"/>
                  </w:divBdr>
                  <w:divsChild>
                    <w:div w:id="1758744280">
                      <w:marLeft w:val="0"/>
                      <w:marRight w:val="0"/>
                      <w:marTop w:val="187"/>
                      <w:marBottom w:val="281"/>
                      <w:divBdr>
                        <w:top w:val="single" w:sz="8" w:space="3" w:color="auto"/>
                        <w:left w:val="single" w:sz="2" w:space="0" w:color="auto"/>
                        <w:bottom w:val="single" w:sz="8" w:space="0" w:color="auto"/>
                        <w:right w:val="single" w:sz="2" w:space="0" w:color="auto"/>
                      </w:divBdr>
                      <w:divsChild>
                        <w:div w:id="574170910">
                          <w:marLeft w:val="0"/>
                          <w:marRight w:val="0"/>
                          <w:marTop w:val="0"/>
                          <w:marBottom w:val="299"/>
                          <w:divBdr>
                            <w:top w:val="none" w:sz="0" w:space="0" w:color="auto"/>
                            <w:left w:val="none" w:sz="0" w:space="0" w:color="auto"/>
                            <w:bottom w:val="none" w:sz="0" w:space="0" w:color="auto"/>
                            <w:right w:val="none" w:sz="0" w:space="0" w:color="auto"/>
                          </w:divBdr>
                        </w:div>
                        <w:div w:id="1718779368">
                          <w:marLeft w:val="0"/>
                          <w:marRight w:val="0"/>
                          <w:marTop w:val="0"/>
                          <w:marBottom w:val="0"/>
                          <w:divBdr>
                            <w:top w:val="none" w:sz="0" w:space="0" w:color="auto"/>
                            <w:left w:val="none" w:sz="0" w:space="0" w:color="auto"/>
                            <w:bottom w:val="none" w:sz="0" w:space="0" w:color="auto"/>
                            <w:right w:val="none" w:sz="0" w:space="0" w:color="auto"/>
                          </w:divBdr>
                          <w:divsChild>
                            <w:div w:id="535314342">
                              <w:marLeft w:val="0"/>
                              <w:marRight w:val="0"/>
                              <w:marTop w:val="0"/>
                              <w:marBottom w:val="0"/>
                              <w:divBdr>
                                <w:top w:val="none" w:sz="0" w:space="0" w:color="auto"/>
                                <w:left w:val="none" w:sz="0" w:space="0" w:color="auto"/>
                                <w:bottom w:val="none" w:sz="0" w:space="0" w:color="auto"/>
                                <w:right w:val="none" w:sz="0" w:space="0" w:color="auto"/>
                              </w:divBdr>
                              <w:divsChild>
                                <w:div w:id="1683360091">
                                  <w:marLeft w:val="0"/>
                                  <w:marRight w:val="0"/>
                                  <w:marTop w:val="0"/>
                                  <w:marBottom w:val="0"/>
                                  <w:divBdr>
                                    <w:top w:val="none" w:sz="0" w:space="0" w:color="auto"/>
                                    <w:left w:val="none" w:sz="0" w:space="0" w:color="auto"/>
                                    <w:bottom w:val="none" w:sz="0" w:space="0" w:color="auto"/>
                                    <w:right w:val="none" w:sz="0" w:space="0" w:color="auto"/>
                                  </w:divBdr>
                                  <w:divsChild>
                                    <w:div w:id="1420641224">
                                      <w:marLeft w:val="0"/>
                                      <w:marRight w:val="0"/>
                                      <w:marTop w:val="0"/>
                                      <w:marBottom w:val="0"/>
                                      <w:divBdr>
                                        <w:top w:val="none" w:sz="0" w:space="0" w:color="auto"/>
                                        <w:left w:val="none" w:sz="0" w:space="0" w:color="auto"/>
                                        <w:bottom w:val="none" w:sz="0" w:space="0" w:color="auto"/>
                                        <w:right w:val="none" w:sz="0" w:space="0" w:color="auto"/>
                                      </w:divBdr>
                                      <w:divsChild>
                                        <w:div w:id="1267038566">
                                          <w:marLeft w:val="0"/>
                                          <w:marRight w:val="0"/>
                                          <w:marTop w:val="0"/>
                                          <w:marBottom w:val="112"/>
                                          <w:divBdr>
                                            <w:top w:val="none" w:sz="0" w:space="0" w:color="auto"/>
                                            <w:left w:val="none" w:sz="0" w:space="0" w:color="auto"/>
                                            <w:bottom w:val="none" w:sz="0" w:space="0" w:color="auto"/>
                                            <w:right w:val="none" w:sz="0" w:space="0" w:color="auto"/>
                                          </w:divBdr>
                                        </w:div>
                                        <w:div w:id="1837761475">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935822355">
                                  <w:marLeft w:val="0"/>
                                  <w:marRight w:val="0"/>
                                  <w:marTop w:val="0"/>
                                  <w:marBottom w:val="0"/>
                                  <w:divBdr>
                                    <w:top w:val="none" w:sz="0" w:space="0" w:color="auto"/>
                                    <w:left w:val="none" w:sz="0" w:space="0" w:color="auto"/>
                                    <w:bottom w:val="none" w:sz="0" w:space="0" w:color="auto"/>
                                    <w:right w:val="none" w:sz="0" w:space="0" w:color="auto"/>
                                  </w:divBdr>
                                  <w:divsChild>
                                    <w:div w:id="151600299">
                                      <w:marLeft w:val="0"/>
                                      <w:marRight w:val="0"/>
                                      <w:marTop w:val="0"/>
                                      <w:marBottom w:val="0"/>
                                      <w:divBdr>
                                        <w:top w:val="none" w:sz="0" w:space="0" w:color="auto"/>
                                        <w:left w:val="none" w:sz="0" w:space="0" w:color="auto"/>
                                        <w:bottom w:val="none" w:sz="0" w:space="0" w:color="auto"/>
                                        <w:right w:val="none" w:sz="0" w:space="0" w:color="auto"/>
                                      </w:divBdr>
                                      <w:divsChild>
                                        <w:div w:id="41829790">
                                          <w:marLeft w:val="0"/>
                                          <w:marRight w:val="0"/>
                                          <w:marTop w:val="0"/>
                                          <w:marBottom w:val="112"/>
                                          <w:divBdr>
                                            <w:top w:val="none" w:sz="0" w:space="0" w:color="auto"/>
                                            <w:left w:val="none" w:sz="0" w:space="0" w:color="auto"/>
                                            <w:bottom w:val="none" w:sz="0" w:space="0" w:color="auto"/>
                                            <w:right w:val="none" w:sz="0" w:space="0" w:color="auto"/>
                                          </w:divBdr>
                                        </w:div>
                                        <w:div w:id="1600138280">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084835973">
                                  <w:marLeft w:val="0"/>
                                  <w:marRight w:val="0"/>
                                  <w:marTop w:val="0"/>
                                  <w:marBottom w:val="0"/>
                                  <w:divBdr>
                                    <w:top w:val="none" w:sz="0" w:space="0" w:color="auto"/>
                                    <w:left w:val="none" w:sz="0" w:space="0" w:color="auto"/>
                                    <w:bottom w:val="none" w:sz="0" w:space="0" w:color="auto"/>
                                    <w:right w:val="none" w:sz="0" w:space="0" w:color="auto"/>
                                  </w:divBdr>
                                  <w:divsChild>
                                    <w:div w:id="272715186">
                                      <w:marLeft w:val="0"/>
                                      <w:marRight w:val="0"/>
                                      <w:marTop w:val="0"/>
                                      <w:marBottom w:val="0"/>
                                      <w:divBdr>
                                        <w:top w:val="none" w:sz="0" w:space="0" w:color="auto"/>
                                        <w:left w:val="none" w:sz="0" w:space="0" w:color="auto"/>
                                        <w:bottom w:val="none" w:sz="0" w:space="0" w:color="auto"/>
                                        <w:right w:val="none" w:sz="0" w:space="0" w:color="auto"/>
                                      </w:divBdr>
                                      <w:divsChild>
                                        <w:div w:id="1023045915">
                                          <w:marLeft w:val="0"/>
                                          <w:marRight w:val="0"/>
                                          <w:marTop w:val="0"/>
                                          <w:marBottom w:val="112"/>
                                          <w:divBdr>
                                            <w:top w:val="none" w:sz="0" w:space="0" w:color="auto"/>
                                            <w:left w:val="none" w:sz="0" w:space="0" w:color="auto"/>
                                            <w:bottom w:val="none" w:sz="0" w:space="0" w:color="auto"/>
                                            <w:right w:val="none" w:sz="0" w:space="0" w:color="auto"/>
                                          </w:divBdr>
                                        </w:div>
                                        <w:div w:id="872574837">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193924321">
                                  <w:marLeft w:val="0"/>
                                  <w:marRight w:val="0"/>
                                  <w:marTop w:val="0"/>
                                  <w:marBottom w:val="0"/>
                                  <w:divBdr>
                                    <w:top w:val="none" w:sz="0" w:space="0" w:color="auto"/>
                                    <w:left w:val="none" w:sz="0" w:space="0" w:color="auto"/>
                                    <w:bottom w:val="none" w:sz="0" w:space="0" w:color="auto"/>
                                    <w:right w:val="none" w:sz="0" w:space="0" w:color="auto"/>
                                  </w:divBdr>
                                  <w:divsChild>
                                    <w:div w:id="1018776101">
                                      <w:marLeft w:val="0"/>
                                      <w:marRight w:val="0"/>
                                      <w:marTop w:val="0"/>
                                      <w:marBottom w:val="0"/>
                                      <w:divBdr>
                                        <w:top w:val="none" w:sz="0" w:space="0" w:color="auto"/>
                                        <w:left w:val="none" w:sz="0" w:space="0" w:color="auto"/>
                                        <w:bottom w:val="none" w:sz="0" w:space="0" w:color="auto"/>
                                        <w:right w:val="none" w:sz="0" w:space="0" w:color="auto"/>
                                      </w:divBdr>
                                      <w:divsChild>
                                        <w:div w:id="653677158">
                                          <w:marLeft w:val="0"/>
                                          <w:marRight w:val="0"/>
                                          <w:marTop w:val="0"/>
                                          <w:marBottom w:val="112"/>
                                          <w:divBdr>
                                            <w:top w:val="none" w:sz="0" w:space="0" w:color="auto"/>
                                            <w:left w:val="none" w:sz="0" w:space="0" w:color="auto"/>
                                            <w:bottom w:val="none" w:sz="0" w:space="0" w:color="auto"/>
                                            <w:right w:val="none" w:sz="0" w:space="0" w:color="auto"/>
                                          </w:divBdr>
                                        </w:div>
                                        <w:div w:id="773748152">
                                          <w:marLeft w:val="0"/>
                                          <w:marRight w:val="0"/>
                                          <w:marTop w:val="3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717021">
                  <w:marLeft w:val="0"/>
                  <w:marRight w:val="0"/>
                  <w:marTop w:val="0"/>
                  <w:marBottom w:val="131"/>
                  <w:divBdr>
                    <w:top w:val="none" w:sz="0" w:space="0" w:color="auto"/>
                    <w:left w:val="none" w:sz="0" w:space="0" w:color="auto"/>
                    <w:bottom w:val="none" w:sz="0" w:space="0" w:color="auto"/>
                    <w:right w:val="none" w:sz="0" w:space="0" w:color="auto"/>
                  </w:divBdr>
                </w:div>
                <w:div w:id="660278695">
                  <w:marLeft w:val="0"/>
                  <w:marRight w:val="0"/>
                  <w:marTop w:val="224"/>
                  <w:marBottom w:val="0"/>
                  <w:divBdr>
                    <w:top w:val="none" w:sz="0" w:space="0" w:color="auto"/>
                    <w:left w:val="none" w:sz="0" w:space="0" w:color="auto"/>
                    <w:bottom w:val="none" w:sz="0" w:space="0" w:color="auto"/>
                    <w:right w:val="none" w:sz="0" w:space="0" w:color="auto"/>
                  </w:divBdr>
                  <w:divsChild>
                    <w:div w:id="703332560">
                      <w:marLeft w:val="0"/>
                      <w:marRight w:val="0"/>
                      <w:marTop w:val="0"/>
                      <w:marBottom w:val="187"/>
                      <w:divBdr>
                        <w:top w:val="none" w:sz="0" w:space="0" w:color="auto"/>
                        <w:left w:val="none" w:sz="0" w:space="0" w:color="auto"/>
                        <w:bottom w:val="none" w:sz="0" w:space="0" w:color="auto"/>
                        <w:right w:val="none" w:sz="0" w:space="0" w:color="auto"/>
                      </w:divBdr>
                    </w:div>
                    <w:div w:id="567225435">
                      <w:marLeft w:val="0"/>
                      <w:marRight w:val="0"/>
                      <w:marTop w:val="0"/>
                      <w:marBottom w:val="0"/>
                      <w:divBdr>
                        <w:top w:val="none" w:sz="0" w:space="0" w:color="auto"/>
                        <w:left w:val="none" w:sz="0" w:space="0" w:color="auto"/>
                        <w:bottom w:val="none" w:sz="0" w:space="0" w:color="auto"/>
                        <w:right w:val="none" w:sz="0" w:space="0" w:color="auto"/>
                      </w:divBdr>
                    </w:div>
                  </w:divsChild>
                </w:div>
                <w:div w:id="1383479738">
                  <w:marLeft w:val="0"/>
                  <w:marRight w:val="0"/>
                  <w:marTop w:val="0"/>
                  <w:marBottom w:val="131"/>
                  <w:divBdr>
                    <w:top w:val="none" w:sz="0" w:space="0" w:color="auto"/>
                    <w:left w:val="none" w:sz="0" w:space="0" w:color="auto"/>
                    <w:bottom w:val="none" w:sz="0" w:space="0" w:color="auto"/>
                    <w:right w:val="none" w:sz="0" w:space="0" w:color="auto"/>
                  </w:divBdr>
                </w:div>
                <w:div w:id="1671449201">
                  <w:marLeft w:val="0"/>
                  <w:marRight w:val="0"/>
                  <w:marTop w:val="112"/>
                  <w:marBottom w:val="0"/>
                  <w:divBdr>
                    <w:top w:val="none" w:sz="0" w:space="0" w:color="auto"/>
                    <w:left w:val="none" w:sz="0" w:space="0" w:color="auto"/>
                    <w:bottom w:val="none" w:sz="0" w:space="0" w:color="auto"/>
                    <w:right w:val="none" w:sz="0" w:space="0" w:color="auto"/>
                  </w:divBdr>
                </w:div>
              </w:divsChild>
            </w:div>
            <w:div w:id="1521890231">
              <w:marLeft w:val="0"/>
              <w:marRight w:val="0"/>
              <w:marTop w:val="561"/>
              <w:marBottom w:val="0"/>
              <w:divBdr>
                <w:top w:val="single" w:sz="8" w:space="21" w:color="DEDEDE"/>
                <w:left w:val="single" w:sz="8" w:space="21" w:color="DEDEDE"/>
                <w:bottom w:val="single" w:sz="8" w:space="21" w:color="DEDEDE"/>
                <w:right w:val="single" w:sz="8" w:space="21" w:color="DEDEDE"/>
              </w:divBdr>
              <w:divsChild>
                <w:div w:id="1850757406">
                  <w:marLeft w:val="0"/>
                  <w:marRight w:val="0"/>
                  <w:marTop w:val="0"/>
                  <w:marBottom w:val="430"/>
                  <w:divBdr>
                    <w:top w:val="none" w:sz="0" w:space="0" w:color="auto"/>
                    <w:left w:val="none" w:sz="0" w:space="0" w:color="auto"/>
                    <w:bottom w:val="none" w:sz="0" w:space="0" w:color="auto"/>
                    <w:right w:val="none" w:sz="0" w:space="0" w:color="auto"/>
                  </w:divBdr>
                </w:div>
                <w:div w:id="817304163">
                  <w:marLeft w:val="0"/>
                  <w:marRight w:val="0"/>
                  <w:marTop w:val="0"/>
                  <w:marBottom w:val="0"/>
                  <w:divBdr>
                    <w:top w:val="none" w:sz="0" w:space="0" w:color="auto"/>
                    <w:left w:val="none" w:sz="0" w:space="0" w:color="auto"/>
                    <w:bottom w:val="none" w:sz="0" w:space="0" w:color="auto"/>
                    <w:right w:val="none" w:sz="0" w:space="0" w:color="auto"/>
                  </w:divBdr>
                  <w:divsChild>
                    <w:div w:id="1747991991">
                      <w:marLeft w:val="0"/>
                      <w:marRight w:val="0"/>
                      <w:marTop w:val="0"/>
                      <w:marBottom w:val="0"/>
                      <w:divBdr>
                        <w:top w:val="none" w:sz="0" w:space="0" w:color="auto"/>
                        <w:left w:val="none" w:sz="0" w:space="0" w:color="auto"/>
                        <w:bottom w:val="none" w:sz="0" w:space="0" w:color="auto"/>
                        <w:right w:val="none" w:sz="0" w:space="0" w:color="auto"/>
                      </w:divBdr>
                      <w:divsChild>
                        <w:div w:id="286816605">
                          <w:marLeft w:val="0"/>
                          <w:marRight w:val="0"/>
                          <w:marTop w:val="0"/>
                          <w:marBottom w:val="0"/>
                          <w:divBdr>
                            <w:top w:val="none" w:sz="0" w:space="0" w:color="auto"/>
                            <w:left w:val="none" w:sz="0" w:space="0" w:color="auto"/>
                            <w:bottom w:val="none" w:sz="0" w:space="0" w:color="auto"/>
                            <w:right w:val="none" w:sz="0" w:space="0" w:color="auto"/>
                          </w:divBdr>
                          <w:divsChild>
                            <w:div w:id="1253245839">
                              <w:marLeft w:val="0"/>
                              <w:marRight w:val="0"/>
                              <w:marTop w:val="0"/>
                              <w:marBottom w:val="0"/>
                              <w:divBdr>
                                <w:top w:val="none" w:sz="0" w:space="0" w:color="auto"/>
                                <w:left w:val="none" w:sz="0" w:space="0" w:color="auto"/>
                                <w:bottom w:val="none" w:sz="0" w:space="0" w:color="auto"/>
                                <w:right w:val="none" w:sz="0" w:space="0" w:color="auto"/>
                              </w:divBdr>
                              <w:divsChild>
                                <w:div w:id="1448348615">
                                  <w:marLeft w:val="0"/>
                                  <w:marRight w:val="0"/>
                                  <w:marTop w:val="0"/>
                                  <w:marBottom w:val="374"/>
                                  <w:divBdr>
                                    <w:top w:val="none" w:sz="0" w:space="0" w:color="auto"/>
                                    <w:left w:val="none" w:sz="0" w:space="0" w:color="auto"/>
                                    <w:bottom w:val="none" w:sz="0" w:space="0" w:color="auto"/>
                                    <w:right w:val="none" w:sz="0" w:space="0" w:color="auto"/>
                                  </w:divBdr>
                                  <w:divsChild>
                                    <w:div w:id="672147424">
                                      <w:marLeft w:val="0"/>
                                      <w:marRight w:val="0"/>
                                      <w:marTop w:val="0"/>
                                      <w:marBottom w:val="0"/>
                                      <w:divBdr>
                                        <w:top w:val="none" w:sz="0" w:space="0" w:color="auto"/>
                                        <w:left w:val="none" w:sz="0" w:space="0" w:color="auto"/>
                                        <w:bottom w:val="none" w:sz="0" w:space="0" w:color="auto"/>
                                        <w:right w:val="none" w:sz="0" w:space="0" w:color="auto"/>
                                      </w:divBdr>
                                      <w:divsChild>
                                        <w:div w:id="757601993">
                                          <w:marLeft w:val="0"/>
                                          <w:marRight w:val="0"/>
                                          <w:marTop w:val="0"/>
                                          <w:marBottom w:val="187"/>
                                          <w:divBdr>
                                            <w:top w:val="none" w:sz="0" w:space="0" w:color="auto"/>
                                            <w:left w:val="none" w:sz="0" w:space="0" w:color="auto"/>
                                            <w:bottom w:val="none" w:sz="0" w:space="0" w:color="auto"/>
                                            <w:right w:val="none" w:sz="0" w:space="0" w:color="auto"/>
                                          </w:divBdr>
                                          <w:divsChild>
                                            <w:div w:id="336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81588">
                                  <w:marLeft w:val="0"/>
                                  <w:marRight w:val="0"/>
                                  <w:marTop w:val="0"/>
                                  <w:marBottom w:val="374"/>
                                  <w:divBdr>
                                    <w:top w:val="none" w:sz="0" w:space="0" w:color="auto"/>
                                    <w:left w:val="none" w:sz="0" w:space="0" w:color="auto"/>
                                    <w:bottom w:val="none" w:sz="0" w:space="0" w:color="auto"/>
                                    <w:right w:val="none" w:sz="0" w:space="0" w:color="auto"/>
                                  </w:divBdr>
                                  <w:divsChild>
                                    <w:div w:id="1594973338">
                                      <w:marLeft w:val="0"/>
                                      <w:marRight w:val="0"/>
                                      <w:marTop w:val="0"/>
                                      <w:marBottom w:val="0"/>
                                      <w:divBdr>
                                        <w:top w:val="none" w:sz="0" w:space="0" w:color="auto"/>
                                        <w:left w:val="none" w:sz="0" w:space="0" w:color="auto"/>
                                        <w:bottom w:val="none" w:sz="0" w:space="0" w:color="auto"/>
                                        <w:right w:val="none" w:sz="0" w:space="0" w:color="auto"/>
                                      </w:divBdr>
                                      <w:divsChild>
                                        <w:div w:id="389886301">
                                          <w:marLeft w:val="0"/>
                                          <w:marRight w:val="0"/>
                                          <w:marTop w:val="0"/>
                                          <w:marBottom w:val="187"/>
                                          <w:divBdr>
                                            <w:top w:val="none" w:sz="0" w:space="0" w:color="auto"/>
                                            <w:left w:val="none" w:sz="0" w:space="0" w:color="auto"/>
                                            <w:bottom w:val="none" w:sz="0" w:space="0" w:color="auto"/>
                                            <w:right w:val="none" w:sz="0" w:space="0" w:color="auto"/>
                                          </w:divBdr>
                                          <w:divsChild>
                                            <w:div w:id="16396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1123">
                                  <w:marLeft w:val="0"/>
                                  <w:marRight w:val="0"/>
                                  <w:marTop w:val="0"/>
                                  <w:marBottom w:val="374"/>
                                  <w:divBdr>
                                    <w:top w:val="none" w:sz="0" w:space="0" w:color="auto"/>
                                    <w:left w:val="none" w:sz="0" w:space="0" w:color="auto"/>
                                    <w:bottom w:val="none" w:sz="0" w:space="0" w:color="auto"/>
                                    <w:right w:val="none" w:sz="0" w:space="0" w:color="auto"/>
                                  </w:divBdr>
                                  <w:divsChild>
                                    <w:div w:id="961770104">
                                      <w:marLeft w:val="0"/>
                                      <w:marRight w:val="0"/>
                                      <w:marTop w:val="0"/>
                                      <w:marBottom w:val="0"/>
                                      <w:divBdr>
                                        <w:top w:val="none" w:sz="0" w:space="0" w:color="auto"/>
                                        <w:left w:val="none" w:sz="0" w:space="0" w:color="auto"/>
                                        <w:bottom w:val="none" w:sz="0" w:space="0" w:color="auto"/>
                                        <w:right w:val="none" w:sz="0" w:space="0" w:color="auto"/>
                                      </w:divBdr>
                                      <w:divsChild>
                                        <w:div w:id="1315373891">
                                          <w:marLeft w:val="0"/>
                                          <w:marRight w:val="0"/>
                                          <w:marTop w:val="0"/>
                                          <w:marBottom w:val="187"/>
                                          <w:divBdr>
                                            <w:top w:val="none" w:sz="0" w:space="0" w:color="auto"/>
                                            <w:left w:val="none" w:sz="0" w:space="0" w:color="auto"/>
                                            <w:bottom w:val="none" w:sz="0" w:space="0" w:color="auto"/>
                                            <w:right w:val="none" w:sz="0" w:space="0" w:color="auto"/>
                                          </w:divBdr>
                                          <w:divsChild>
                                            <w:div w:id="9063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2784">
              <w:marLeft w:val="0"/>
              <w:marRight w:val="0"/>
              <w:marTop w:val="0"/>
              <w:marBottom w:val="0"/>
              <w:divBdr>
                <w:top w:val="single" w:sz="8" w:space="21" w:color="DEDEDE"/>
                <w:left w:val="single" w:sz="8" w:space="21" w:color="DEDEDE"/>
                <w:bottom w:val="single" w:sz="8" w:space="21" w:color="DEDEDE"/>
                <w:right w:val="single" w:sz="8" w:space="21" w:color="DEDEDE"/>
              </w:divBdr>
              <w:divsChild>
                <w:div w:id="86005273">
                  <w:marLeft w:val="0"/>
                  <w:marRight w:val="0"/>
                  <w:marTop w:val="0"/>
                  <w:marBottom w:val="430"/>
                  <w:divBdr>
                    <w:top w:val="none" w:sz="0" w:space="0" w:color="auto"/>
                    <w:left w:val="none" w:sz="0" w:space="0" w:color="auto"/>
                    <w:bottom w:val="none" w:sz="0" w:space="0" w:color="auto"/>
                    <w:right w:val="none" w:sz="0" w:space="0" w:color="auto"/>
                  </w:divBdr>
                </w:div>
                <w:div w:id="286394658">
                  <w:marLeft w:val="0"/>
                  <w:marRight w:val="0"/>
                  <w:marTop w:val="0"/>
                  <w:marBottom w:val="0"/>
                  <w:divBdr>
                    <w:top w:val="none" w:sz="0" w:space="0" w:color="auto"/>
                    <w:left w:val="none" w:sz="0" w:space="0" w:color="auto"/>
                    <w:bottom w:val="none" w:sz="0" w:space="0" w:color="auto"/>
                    <w:right w:val="none" w:sz="0" w:space="0" w:color="auto"/>
                  </w:divBdr>
                </w:div>
                <w:div w:id="1816026173">
                  <w:marLeft w:val="0"/>
                  <w:marRight w:val="0"/>
                  <w:marTop w:val="0"/>
                  <w:marBottom w:val="281"/>
                  <w:divBdr>
                    <w:top w:val="none" w:sz="0" w:space="0" w:color="auto"/>
                    <w:left w:val="none" w:sz="0" w:space="0" w:color="auto"/>
                    <w:bottom w:val="none" w:sz="0" w:space="0" w:color="auto"/>
                    <w:right w:val="none" w:sz="0" w:space="0" w:color="auto"/>
                  </w:divBdr>
                </w:div>
              </w:divsChild>
            </w:div>
            <w:div w:id="417101600">
              <w:marLeft w:val="0"/>
              <w:marRight w:val="0"/>
              <w:marTop w:val="0"/>
              <w:marBottom w:val="0"/>
              <w:divBdr>
                <w:top w:val="single" w:sz="8" w:space="21" w:color="DEDEDE"/>
                <w:left w:val="single" w:sz="8" w:space="21" w:color="DEDEDE"/>
                <w:bottom w:val="single" w:sz="8" w:space="21" w:color="DEDEDE"/>
                <w:right w:val="single" w:sz="8" w:space="21" w:color="DEDEDE"/>
              </w:divBdr>
              <w:divsChild>
                <w:div w:id="464663283">
                  <w:marLeft w:val="0"/>
                  <w:marRight w:val="0"/>
                  <w:marTop w:val="0"/>
                  <w:marBottom w:val="430"/>
                  <w:divBdr>
                    <w:top w:val="none" w:sz="0" w:space="0" w:color="auto"/>
                    <w:left w:val="none" w:sz="0" w:space="0" w:color="auto"/>
                    <w:bottom w:val="none" w:sz="0" w:space="0" w:color="auto"/>
                    <w:right w:val="none" w:sz="0" w:space="0" w:color="auto"/>
                  </w:divBdr>
                </w:div>
                <w:div w:id="1030375992">
                  <w:marLeft w:val="0"/>
                  <w:marRight w:val="0"/>
                  <w:marTop w:val="0"/>
                  <w:marBottom w:val="0"/>
                  <w:divBdr>
                    <w:top w:val="none" w:sz="0" w:space="0" w:color="auto"/>
                    <w:left w:val="none" w:sz="0" w:space="0" w:color="auto"/>
                    <w:bottom w:val="none" w:sz="0" w:space="0" w:color="auto"/>
                    <w:right w:val="none" w:sz="0" w:space="0" w:color="auto"/>
                  </w:divBdr>
                  <w:divsChild>
                    <w:div w:id="790905160">
                      <w:marLeft w:val="0"/>
                      <w:marRight w:val="374"/>
                      <w:marTop w:val="0"/>
                      <w:marBottom w:val="187"/>
                      <w:divBdr>
                        <w:top w:val="none" w:sz="0" w:space="0" w:color="auto"/>
                        <w:left w:val="none" w:sz="0" w:space="0" w:color="auto"/>
                        <w:bottom w:val="none" w:sz="0" w:space="0" w:color="auto"/>
                        <w:right w:val="none" w:sz="0" w:space="0" w:color="auto"/>
                      </w:divBdr>
                    </w:div>
                    <w:div w:id="2022390923">
                      <w:marLeft w:val="0"/>
                      <w:marRight w:val="0"/>
                      <w:marTop w:val="0"/>
                      <w:marBottom w:val="94"/>
                      <w:divBdr>
                        <w:top w:val="none" w:sz="0" w:space="0" w:color="auto"/>
                        <w:left w:val="none" w:sz="0" w:space="0" w:color="auto"/>
                        <w:bottom w:val="none" w:sz="0" w:space="0" w:color="auto"/>
                        <w:right w:val="none" w:sz="0" w:space="0" w:color="auto"/>
                      </w:divBdr>
                    </w:div>
                    <w:div w:id="1218396140">
                      <w:marLeft w:val="0"/>
                      <w:marRight w:val="0"/>
                      <w:marTop w:val="0"/>
                      <w:marBottom w:val="150"/>
                      <w:divBdr>
                        <w:top w:val="none" w:sz="0" w:space="0" w:color="auto"/>
                        <w:left w:val="none" w:sz="0" w:space="0" w:color="auto"/>
                        <w:bottom w:val="none" w:sz="0" w:space="0" w:color="auto"/>
                        <w:right w:val="none" w:sz="0" w:space="0" w:color="auto"/>
                      </w:divBdr>
                    </w:div>
                    <w:div w:id="1769547016">
                      <w:marLeft w:val="0"/>
                      <w:marRight w:val="0"/>
                      <w:marTop w:val="0"/>
                      <w:marBottom w:val="0"/>
                      <w:divBdr>
                        <w:top w:val="none" w:sz="0" w:space="0" w:color="auto"/>
                        <w:left w:val="none" w:sz="0" w:space="0" w:color="auto"/>
                        <w:bottom w:val="none" w:sz="0" w:space="0" w:color="auto"/>
                        <w:right w:val="none" w:sz="0" w:space="0" w:color="auto"/>
                      </w:divBdr>
                    </w:div>
                  </w:divsChild>
                </w:div>
                <w:div w:id="1940989584">
                  <w:marLeft w:val="0"/>
                  <w:marRight w:val="0"/>
                  <w:marTop w:val="0"/>
                  <w:marBottom w:val="0"/>
                  <w:divBdr>
                    <w:top w:val="none" w:sz="0" w:space="0" w:color="auto"/>
                    <w:left w:val="none" w:sz="0" w:space="0" w:color="auto"/>
                    <w:bottom w:val="none" w:sz="0" w:space="0" w:color="auto"/>
                    <w:right w:val="none" w:sz="0" w:space="0" w:color="auto"/>
                  </w:divBdr>
                  <w:divsChild>
                    <w:div w:id="1490245767">
                      <w:marLeft w:val="0"/>
                      <w:marRight w:val="374"/>
                      <w:marTop w:val="0"/>
                      <w:marBottom w:val="187"/>
                      <w:divBdr>
                        <w:top w:val="none" w:sz="0" w:space="0" w:color="auto"/>
                        <w:left w:val="none" w:sz="0" w:space="0" w:color="auto"/>
                        <w:bottom w:val="none" w:sz="0" w:space="0" w:color="auto"/>
                        <w:right w:val="none" w:sz="0" w:space="0" w:color="auto"/>
                      </w:divBdr>
                    </w:div>
                    <w:div w:id="1599605058">
                      <w:marLeft w:val="0"/>
                      <w:marRight w:val="0"/>
                      <w:marTop w:val="0"/>
                      <w:marBottom w:val="94"/>
                      <w:divBdr>
                        <w:top w:val="none" w:sz="0" w:space="0" w:color="auto"/>
                        <w:left w:val="none" w:sz="0" w:space="0" w:color="auto"/>
                        <w:bottom w:val="none" w:sz="0" w:space="0" w:color="auto"/>
                        <w:right w:val="none" w:sz="0" w:space="0" w:color="auto"/>
                      </w:divBdr>
                    </w:div>
                    <w:div w:id="788861657">
                      <w:marLeft w:val="0"/>
                      <w:marRight w:val="0"/>
                      <w:marTop w:val="0"/>
                      <w:marBottom w:val="150"/>
                      <w:divBdr>
                        <w:top w:val="none" w:sz="0" w:space="0" w:color="auto"/>
                        <w:left w:val="none" w:sz="0" w:space="0" w:color="auto"/>
                        <w:bottom w:val="none" w:sz="0" w:space="0" w:color="auto"/>
                        <w:right w:val="none" w:sz="0" w:space="0" w:color="auto"/>
                      </w:divBdr>
                    </w:div>
                    <w:div w:id="446438115">
                      <w:marLeft w:val="0"/>
                      <w:marRight w:val="0"/>
                      <w:marTop w:val="0"/>
                      <w:marBottom w:val="0"/>
                      <w:divBdr>
                        <w:top w:val="none" w:sz="0" w:space="0" w:color="auto"/>
                        <w:left w:val="none" w:sz="0" w:space="0" w:color="auto"/>
                        <w:bottom w:val="none" w:sz="0" w:space="0" w:color="auto"/>
                        <w:right w:val="none" w:sz="0" w:space="0" w:color="auto"/>
                      </w:divBdr>
                    </w:div>
                  </w:divsChild>
                </w:div>
                <w:div w:id="287972028">
                  <w:marLeft w:val="0"/>
                  <w:marRight w:val="0"/>
                  <w:marTop w:val="0"/>
                  <w:marBottom w:val="0"/>
                  <w:divBdr>
                    <w:top w:val="none" w:sz="0" w:space="0" w:color="auto"/>
                    <w:left w:val="none" w:sz="0" w:space="0" w:color="auto"/>
                    <w:bottom w:val="none" w:sz="0" w:space="0" w:color="auto"/>
                    <w:right w:val="none" w:sz="0" w:space="0" w:color="auto"/>
                  </w:divBdr>
                  <w:divsChild>
                    <w:div w:id="1806004412">
                      <w:marLeft w:val="0"/>
                      <w:marRight w:val="374"/>
                      <w:marTop w:val="0"/>
                      <w:marBottom w:val="187"/>
                      <w:divBdr>
                        <w:top w:val="none" w:sz="0" w:space="0" w:color="auto"/>
                        <w:left w:val="none" w:sz="0" w:space="0" w:color="auto"/>
                        <w:bottom w:val="none" w:sz="0" w:space="0" w:color="auto"/>
                        <w:right w:val="none" w:sz="0" w:space="0" w:color="auto"/>
                      </w:divBdr>
                    </w:div>
                    <w:div w:id="173229677">
                      <w:marLeft w:val="0"/>
                      <w:marRight w:val="0"/>
                      <w:marTop w:val="0"/>
                      <w:marBottom w:val="94"/>
                      <w:divBdr>
                        <w:top w:val="none" w:sz="0" w:space="0" w:color="auto"/>
                        <w:left w:val="none" w:sz="0" w:space="0" w:color="auto"/>
                        <w:bottom w:val="none" w:sz="0" w:space="0" w:color="auto"/>
                        <w:right w:val="none" w:sz="0" w:space="0" w:color="auto"/>
                      </w:divBdr>
                    </w:div>
                    <w:div w:id="1326085753">
                      <w:marLeft w:val="0"/>
                      <w:marRight w:val="0"/>
                      <w:marTop w:val="0"/>
                      <w:marBottom w:val="150"/>
                      <w:divBdr>
                        <w:top w:val="none" w:sz="0" w:space="0" w:color="auto"/>
                        <w:left w:val="none" w:sz="0" w:space="0" w:color="auto"/>
                        <w:bottom w:val="none" w:sz="0" w:space="0" w:color="auto"/>
                        <w:right w:val="none" w:sz="0" w:space="0" w:color="auto"/>
                      </w:divBdr>
                    </w:div>
                    <w:div w:id="440228263">
                      <w:marLeft w:val="0"/>
                      <w:marRight w:val="0"/>
                      <w:marTop w:val="0"/>
                      <w:marBottom w:val="0"/>
                      <w:divBdr>
                        <w:top w:val="none" w:sz="0" w:space="0" w:color="auto"/>
                        <w:left w:val="none" w:sz="0" w:space="0" w:color="auto"/>
                        <w:bottom w:val="none" w:sz="0" w:space="0" w:color="auto"/>
                        <w:right w:val="none" w:sz="0" w:space="0" w:color="auto"/>
                      </w:divBdr>
                    </w:div>
                  </w:divsChild>
                </w:div>
                <w:div w:id="377777644">
                  <w:marLeft w:val="0"/>
                  <w:marRight w:val="0"/>
                  <w:marTop w:val="0"/>
                  <w:marBottom w:val="0"/>
                  <w:divBdr>
                    <w:top w:val="none" w:sz="0" w:space="0" w:color="auto"/>
                    <w:left w:val="none" w:sz="0" w:space="0" w:color="auto"/>
                    <w:bottom w:val="none" w:sz="0" w:space="0" w:color="auto"/>
                    <w:right w:val="none" w:sz="0" w:space="0" w:color="auto"/>
                  </w:divBdr>
                  <w:divsChild>
                    <w:div w:id="907695074">
                      <w:marLeft w:val="0"/>
                      <w:marRight w:val="374"/>
                      <w:marTop w:val="0"/>
                      <w:marBottom w:val="187"/>
                      <w:divBdr>
                        <w:top w:val="none" w:sz="0" w:space="0" w:color="auto"/>
                        <w:left w:val="none" w:sz="0" w:space="0" w:color="auto"/>
                        <w:bottom w:val="none" w:sz="0" w:space="0" w:color="auto"/>
                        <w:right w:val="none" w:sz="0" w:space="0" w:color="auto"/>
                      </w:divBdr>
                    </w:div>
                    <w:div w:id="467363554">
                      <w:marLeft w:val="0"/>
                      <w:marRight w:val="0"/>
                      <w:marTop w:val="0"/>
                      <w:marBottom w:val="94"/>
                      <w:divBdr>
                        <w:top w:val="none" w:sz="0" w:space="0" w:color="auto"/>
                        <w:left w:val="none" w:sz="0" w:space="0" w:color="auto"/>
                        <w:bottom w:val="none" w:sz="0" w:space="0" w:color="auto"/>
                        <w:right w:val="none" w:sz="0" w:space="0" w:color="auto"/>
                      </w:divBdr>
                    </w:div>
                    <w:div w:id="368262694">
                      <w:marLeft w:val="0"/>
                      <w:marRight w:val="0"/>
                      <w:marTop w:val="0"/>
                      <w:marBottom w:val="150"/>
                      <w:divBdr>
                        <w:top w:val="none" w:sz="0" w:space="0" w:color="auto"/>
                        <w:left w:val="none" w:sz="0" w:space="0" w:color="auto"/>
                        <w:bottom w:val="none" w:sz="0" w:space="0" w:color="auto"/>
                        <w:right w:val="none" w:sz="0" w:space="0" w:color="auto"/>
                      </w:divBdr>
                    </w:div>
                    <w:div w:id="1612661428">
                      <w:marLeft w:val="0"/>
                      <w:marRight w:val="0"/>
                      <w:marTop w:val="0"/>
                      <w:marBottom w:val="0"/>
                      <w:divBdr>
                        <w:top w:val="none" w:sz="0" w:space="0" w:color="auto"/>
                        <w:left w:val="none" w:sz="0" w:space="0" w:color="auto"/>
                        <w:bottom w:val="none" w:sz="0" w:space="0" w:color="auto"/>
                        <w:right w:val="none" w:sz="0" w:space="0" w:color="auto"/>
                      </w:divBdr>
                    </w:div>
                  </w:divsChild>
                </w:div>
                <w:div w:id="788544592">
                  <w:marLeft w:val="0"/>
                  <w:marRight w:val="0"/>
                  <w:marTop w:val="0"/>
                  <w:marBottom w:val="0"/>
                  <w:divBdr>
                    <w:top w:val="none" w:sz="0" w:space="0" w:color="auto"/>
                    <w:left w:val="none" w:sz="0" w:space="0" w:color="auto"/>
                    <w:bottom w:val="none" w:sz="0" w:space="0" w:color="auto"/>
                    <w:right w:val="none" w:sz="0" w:space="0" w:color="auto"/>
                  </w:divBdr>
                  <w:divsChild>
                    <w:div w:id="796681730">
                      <w:marLeft w:val="0"/>
                      <w:marRight w:val="374"/>
                      <w:marTop w:val="0"/>
                      <w:marBottom w:val="187"/>
                      <w:divBdr>
                        <w:top w:val="none" w:sz="0" w:space="0" w:color="auto"/>
                        <w:left w:val="none" w:sz="0" w:space="0" w:color="auto"/>
                        <w:bottom w:val="none" w:sz="0" w:space="0" w:color="auto"/>
                        <w:right w:val="none" w:sz="0" w:space="0" w:color="auto"/>
                      </w:divBdr>
                    </w:div>
                    <w:div w:id="102267656">
                      <w:marLeft w:val="0"/>
                      <w:marRight w:val="0"/>
                      <w:marTop w:val="0"/>
                      <w:marBottom w:val="94"/>
                      <w:divBdr>
                        <w:top w:val="none" w:sz="0" w:space="0" w:color="auto"/>
                        <w:left w:val="none" w:sz="0" w:space="0" w:color="auto"/>
                        <w:bottom w:val="none" w:sz="0" w:space="0" w:color="auto"/>
                        <w:right w:val="none" w:sz="0" w:space="0" w:color="auto"/>
                      </w:divBdr>
                    </w:div>
                    <w:div w:id="347215508">
                      <w:marLeft w:val="0"/>
                      <w:marRight w:val="0"/>
                      <w:marTop w:val="0"/>
                      <w:marBottom w:val="150"/>
                      <w:divBdr>
                        <w:top w:val="none" w:sz="0" w:space="0" w:color="auto"/>
                        <w:left w:val="none" w:sz="0" w:space="0" w:color="auto"/>
                        <w:bottom w:val="none" w:sz="0" w:space="0" w:color="auto"/>
                        <w:right w:val="none" w:sz="0" w:space="0" w:color="auto"/>
                      </w:divBdr>
                    </w:div>
                    <w:div w:id="947155604">
                      <w:marLeft w:val="0"/>
                      <w:marRight w:val="0"/>
                      <w:marTop w:val="0"/>
                      <w:marBottom w:val="0"/>
                      <w:divBdr>
                        <w:top w:val="none" w:sz="0" w:space="0" w:color="auto"/>
                        <w:left w:val="none" w:sz="0" w:space="0" w:color="auto"/>
                        <w:bottom w:val="none" w:sz="0" w:space="0" w:color="auto"/>
                        <w:right w:val="none" w:sz="0" w:space="0" w:color="auto"/>
                      </w:divBdr>
                    </w:div>
                  </w:divsChild>
                </w:div>
                <w:div w:id="1582641530">
                  <w:marLeft w:val="0"/>
                  <w:marRight w:val="0"/>
                  <w:marTop w:val="0"/>
                  <w:marBottom w:val="0"/>
                  <w:divBdr>
                    <w:top w:val="none" w:sz="0" w:space="0" w:color="auto"/>
                    <w:left w:val="none" w:sz="0" w:space="0" w:color="auto"/>
                    <w:bottom w:val="none" w:sz="0" w:space="0" w:color="auto"/>
                    <w:right w:val="none" w:sz="0" w:space="0" w:color="auto"/>
                  </w:divBdr>
                  <w:divsChild>
                    <w:div w:id="1771974865">
                      <w:marLeft w:val="0"/>
                      <w:marRight w:val="374"/>
                      <w:marTop w:val="0"/>
                      <w:marBottom w:val="187"/>
                      <w:divBdr>
                        <w:top w:val="none" w:sz="0" w:space="0" w:color="auto"/>
                        <w:left w:val="none" w:sz="0" w:space="0" w:color="auto"/>
                        <w:bottom w:val="none" w:sz="0" w:space="0" w:color="auto"/>
                        <w:right w:val="none" w:sz="0" w:space="0" w:color="auto"/>
                      </w:divBdr>
                    </w:div>
                    <w:div w:id="1739745046">
                      <w:marLeft w:val="0"/>
                      <w:marRight w:val="0"/>
                      <w:marTop w:val="0"/>
                      <w:marBottom w:val="94"/>
                      <w:divBdr>
                        <w:top w:val="none" w:sz="0" w:space="0" w:color="auto"/>
                        <w:left w:val="none" w:sz="0" w:space="0" w:color="auto"/>
                        <w:bottom w:val="none" w:sz="0" w:space="0" w:color="auto"/>
                        <w:right w:val="none" w:sz="0" w:space="0" w:color="auto"/>
                      </w:divBdr>
                    </w:div>
                    <w:div w:id="1698500621">
                      <w:marLeft w:val="0"/>
                      <w:marRight w:val="0"/>
                      <w:marTop w:val="0"/>
                      <w:marBottom w:val="150"/>
                      <w:divBdr>
                        <w:top w:val="none" w:sz="0" w:space="0" w:color="auto"/>
                        <w:left w:val="none" w:sz="0" w:space="0" w:color="auto"/>
                        <w:bottom w:val="none" w:sz="0" w:space="0" w:color="auto"/>
                        <w:right w:val="none" w:sz="0" w:space="0" w:color="auto"/>
                      </w:divBdr>
                    </w:div>
                    <w:div w:id="1421632895">
                      <w:marLeft w:val="0"/>
                      <w:marRight w:val="0"/>
                      <w:marTop w:val="0"/>
                      <w:marBottom w:val="0"/>
                      <w:divBdr>
                        <w:top w:val="none" w:sz="0" w:space="0" w:color="auto"/>
                        <w:left w:val="none" w:sz="0" w:space="0" w:color="auto"/>
                        <w:bottom w:val="none" w:sz="0" w:space="0" w:color="auto"/>
                        <w:right w:val="none" w:sz="0" w:space="0" w:color="auto"/>
                      </w:divBdr>
                    </w:div>
                  </w:divsChild>
                </w:div>
                <w:div w:id="1231573419">
                  <w:marLeft w:val="0"/>
                  <w:marRight w:val="0"/>
                  <w:marTop w:val="0"/>
                  <w:marBottom w:val="0"/>
                  <w:divBdr>
                    <w:top w:val="none" w:sz="0" w:space="0" w:color="auto"/>
                    <w:left w:val="none" w:sz="0" w:space="0" w:color="auto"/>
                    <w:bottom w:val="none" w:sz="0" w:space="0" w:color="auto"/>
                    <w:right w:val="none" w:sz="0" w:space="0" w:color="auto"/>
                  </w:divBdr>
                  <w:divsChild>
                    <w:div w:id="495463144">
                      <w:marLeft w:val="0"/>
                      <w:marRight w:val="374"/>
                      <w:marTop w:val="0"/>
                      <w:marBottom w:val="187"/>
                      <w:divBdr>
                        <w:top w:val="none" w:sz="0" w:space="0" w:color="auto"/>
                        <w:left w:val="none" w:sz="0" w:space="0" w:color="auto"/>
                        <w:bottom w:val="none" w:sz="0" w:space="0" w:color="auto"/>
                        <w:right w:val="none" w:sz="0" w:space="0" w:color="auto"/>
                      </w:divBdr>
                    </w:div>
                    <w:div w:id="416632048">
                      <w:marLeft w:val="0"/>
                      <w:marRight w:val="0"/>
                      <w:marTop w:val="0"/>
                      <w:marBottom w:val="94"/>
                      <w:divBdr>
                        <w:top w:val="none" w:sz="0" w:space="0" w:color="auto"/>
                        <w:left w:val="none" w:sz="0" w:space="0" w:color="auto"/>
                        <w:bottom w:val="none" w:sz="0" w:space="0" w:color="auto"/>
                        <w:right w:val="none" w:sz="0" w:space="0" w:color="auto"/>
                      </w:divBdr>
                    </w:div>
                    <w:div w:id="679816970">
                      <w:marLeft w:val="0"/>
                      <w:marRight w:val="0"/>
                      <w:marTop w:val="0"/>
                      <w:marBottom w:val="150"/>
                      <w:divBdr>
                        <w:top w:val="none" w:sz="0" w:space="0" w:color="auto"/>
                        <w:left w:val="none" w:sz="0" w:space="0" w:color="auto"/>
                        <w:bottom w:val="none" w:sz="0" w:space="0" w:color="auto"/>
                        <w:right w:val="none" w:sz="0" w:space="0" w:color="auto"/>
                      </w:divBdr>
                    </w:div>
                    <w:div w:id="772866330">
                      <w:marLeft w:val="0"/>
                      <w:marRight w:val="0"/>
                      <w:marTop w:val="0"/>
                      <w:marBottom w:val="0"/>
                      <w:divBdr>
                        <w:top w:val="none" w:sz="0" w:space="0" w:color="auto"/>
                        <w:left w:val="none" w:sz="0" w:space="0" w:color="auto"/>
                        <w:bottom w:val="none" w:sz="0" w:space="0" w:color="auto"/>
                        <w:right w:val="none" w:sz="0" w:space="0" w:color="auto"/>
                      </w:divBdr>
                    </w:div>
                  </w:divsChild>
                </w:div>
                <w:div w:id="1028867967">
                  <w:marLeft w:val="0"/>
                  <w:marRight w:val="0"/>
                  <w:marTop w:val="0"/>
                  <w:marBottom w:val="0"/>
                  <w:divBdr>
                    <w:top w:val="none" w:sz="0" w:space="0" w:color="auto"/>
                    <w:left w:val="none" w:sz="0" w:space="0" w:color="auto"/>
                    <w:bottom w:val="none" w:sz="0" w:space="0" w:color="auto"/>
                    <w:right w:val="none" w:sz="0" w:space="0" w:color="auto"/>
                  </w:divBdr>
                  <w:divsChild>
                    <w:div w:id="1014648349">
                      <w:marLeft w:val="0"/>
                      <w:marRight w:val="374"/>
                      <w:marTop w:val="0"/>
                      <w:marBottom w:val="187"/>
                      <w:divBdr>
                        <w:top w:val="none" w:sz="0" w:space="0" w:color="auto"/>
                        <w:left w:val="none" w:sz="0" w:space="0" w:color="auto"/>
                        <w:bottom w:val="none" w:sz="0" w:space="0" w:color="auto"/>
                        <w:right w:val="none" w:sz="0" w:space="0" w:color="auto"/>
                      </w:divBdr>
                    </w:div>
                    <w:div w:id="1560239017">
                      <w:marLeft w:val="0"/>
                      <w:marRight w:val="0"/>
                      <w:marTop w:val="0"/>
                      <w:marBottom w:val="94"/>
                      <w:divBdr>
                        <w:top w:val="none" w:sz="0" w:space="0" w:color="auto"/>
                        <w:left w:val="none" w:sz="0" w:space="0" w:color="auto"/>
                        <w:bottom w:val="none" w:sz="0" w:space="0" w:color="auto"/>
                        <w:right w:val="none" w:sz="0" w:space="0" w:color="auto"/>
                      </w:divBdr>
                    </w:div>
                    <w:div w:id="306977630">
                      <w:marLeft w:val="0"/>
                      <w:marRight w:val="0"/>
                      <w:marTop w:val="0"/>
                      <w:marBottom w:val="150"/>
                      <w:divBdr>
                        <w:top w:val="none" w:sz="0" w:space="0" w:color="auto"/>
                        <w:left w:val="none" w:sz="0" w:space="0" w:color="auto"/>
                        <w:bottom w:val="none" w:sz="0" w:space="0" w:color="auto"/>
                        <w:right w:val="none" w:sz="0" w:space="0" w:color="auto"/>
                      </w:divBdr>
                    </w:div>
                    <w:div w:id="2091728455">
                      <w:marLeft w:val="0"/>
                      <w:marRight w:val="0"/>
                      <w:marTop w:val="0"/>
                      <w:marBottom w:val="0"/>
                      <w:divBdr>
                        <w:top w:val="none" w:sz="0" w:space="0" w:color="auto"/>
                        <w:left w:val="none" w:sz="0" w:space="0" w:color="auto"/>
                        <w:bottom w:val="none" w:sz="0" w:space="0" w:color="auto"/>
                        <w:right w:val="none" w:sz="0" w:space="0" w:color="auto"/>
                      </w:divBdr>
                    </w:div>
                  </w:divsChild>
                </w:div>
                <w:div w:id="2066876862">
                  <w:marLeft w:val="0"/>
                  <w:marRight w:val="0"/>
                  <w:marTop w:val="0"/>
                  <w:marBottom w:val="0"/>
                  <w:divBdr>
                    <w:top w:val="none" w:sz="0" w:space="0" w:color="auto"/>
                    <w:left w:val="none" w:sz="0" w:space="0" w:color="auto"/>
                    <w:bottom w:val="none" w:sz="0" w:space="0" w:color="auto"/>
                    <w:right w:val="none" w:sz="0" w:space="0" w:color="auto"/>
                  </w:divBdr>
                  <w:divsChild>
                    <w:div w:id="2032560711">
                      <w:marLeft w:val="0"/>
                      <w:marRight w:val="374"/>
                      <w:marTop w:val="0"/>
                      <w:marBottom w:val="187"/>
                      <w:divBdr>
                        <w:top w:val="none" w:sz="0" w:space="0" w:color="auto"/>
                        <w:left w:val="none" w:sz="0" w:space="0" w:color="auto"/>
                        <w:bottom w:val="none" w:sz="0" w:space="0" w:color="auto"/>
                        <w:right w:val="none" w:sz="0" w:space="0" w:color="auto"/>
                      </w:divBdr>
                    </w:div>
                    <w:div w:id="1346202085">
                      <w:marLeft w:val="0"/>
                      <w:marRight w:val="0"/>
                      <w:marTop w:val="0"/>
                      <w:marBottom w:val="94"/>
                      <w:divBdr>
                        <w:top w:val="none" w:sz="0" w:space="0" w:color="auto"/>
                        <w:left w:val="none" w:sz="0" w:space="0" w:color="auto"/>
                        <w:bottom w:val="none" w:sz="0" w:space="0" w:color="auto"/>
                        <w:right w:val="none" w:sz="0" w:space="0" w:color="auto"/>
                      </w:divBdr>
                    </w:div>
                    <w:div w:id="781386840">
                      <w:marLeft w:val="0"/>
                      <w:marRight w:val="0"/>
                      <w:marTop w:val="0"/>
                      <w:marBottom w:val="150"/>
                      <w:divBdr>
                        <w:top w:val="none" w:sz="0" w:space="0" w:color="auto"/>
                        <w:left w:val="none" w:sz="0" w:space="0" w:color="auto"/>
                        <w:bottom w:val="none" w:sz="0" w:space="0" w:color="auto"/>
                        <w:right w:val="none" w:sz="0" w:space="0" w:color="auto"/>
                      </w:divBdr>
                    </w:div>
                    <w:div w:id="664288650">
                      <w:marLeft w:val="0"/>
                      <w:marRight w:val="0"/>
                      <w:marTop w:val="0"/>
                      <w:marBottom w:val="0"/>
                      <w:divBdr>
                        <w:top w:val="none" w:sz="0" w:space="0" w:color="auto"/>
                        <w:left w:val="none" w:sz="0" w:space="0" w:color="auto"/>
                        <w:bottom w:val="none" w:sz="0" w:space="0" w:color="auto"/>
                        <w:right w:val="none" w:sz="0" w:space="0" w:color="auto"/>
                      </w:divBdr>
                    </w:div>
                  </w:divsChild>
                </w:div>
                <w:div w:id="434715610">
                  <w:marLeft w:val="0"/>
                  <w:marRight w:val="0"/>
                  <w:marTop w:val="0"/>
                  <w:marBottom w:val="0"/>
                  <w:divBdr>
                    <w:top w:val="none" w:sz="0" w:space="0" w:color="auto"/>
                    <w:left w:val="none" w:sz="0" w:space="0" w:color="auto"/>
                    <w:bottom w:val="none" w:sz="0" w:space="0" w:color="auto"/>
                    <w:right w:val="none" w:sz="0" w:space="0" w:color="auto"/>
                  </w:divBdr>
                  <w:divsChild>
                    <w:div w:id="1200629903">
                      <w:marLeft w:val="0"/>
                      <w:marRight w:val="374"/>
                      <w:marTop w:val="0"/>
                      <w:marBottom w:val="187"/>
                      <w:divBdr>
                        <w:top w:val="none" w:sz="0" w:space="0" w:color="auto"/>
                        <w:left w:val="none" w:sz="0" w:space="0" w:color="auto"/>
                        <w:bottom w:val="none" w:sz="0" w:space="0" w:color="auto"/>
                        <w:right w:val="none" w:sz="0" w:space="0" w:color="auto"/>
                      </w:divBdr>
                    </w:div>
                    <w:div w:id="73822809">
                      <w:marLeft w:val="0"/>
                      <w:marRight w:val="0"/>
                      <w:marTop w:val="0"/>
                      <w:marBottom w:val="94"/>
                      <w:divBdr>
                        <w:top w:val="none" w:sz="0" w:space="0" w:color="auto"/>
                        <w:left w:val="none" w:sz="0" w:space="0" w:color="auto"/>
                        <w:bottom w:val="none" w:sz="0" w:space="0" w:color="auto"/>
                        <w:right w:val="none" w:sz="0" w:space="0" w:color="auto"/>
                      </w:divBdr>
                    </w:div>
                    <w:div w:id="2011322707">
                      <w:marLeft w:val="0"/>
                      <w:marRight w:val="0"/>
                      <w:marTop w:val="0"/>
                      <w:marBottom w:val="150"/>
                      <w:divBdr>
                        <w:top w:val="none" w:sz="0" w:space="0" w:color="auto"/>
                        <w:left w:val="none" w:sz="0" w:space="0" w:color="auto"/>
                        <w:bottom w:val="none" w:sz="0" w:space="0" w:color="auto"/>
                        <w:right w:val="none" w:sz="0" w:space="0" w:color="auto"/>
                      </w:divBdr>
                    </w:div>
                    <w:div w:id="1664776458">
                      <w:marLeft w:val="0"/>
                      <w:marRight w:val="0"/>
                      <w:marTop w:val="0"/>
                      <w:marBottom w:val="0"/>
                      <w:divBdr>
                        <w:top w:val="none" w:sz="0" w:space="0" w:color="auto"/>
                        <w:left w:val="none" w:sz="0" w:space="0" w:color="auto"/>
                        <w:bottom w:val="none" w:sz="0" w:space="0" w:color="auto"/>
                        <w:right w:val="none" w:sz="0" w:space="0" w:color="auto"/>
                      </w:divBdr>
                    </w:div>
                  </w:divsChild>
                </w:div>
                <w:div w:id="1224752179">
                  <w:marLeft w:val="0"/>
                  <w:marRight w:val="0"/>
                  <w:marTop w:val="0"/>
                  <w:marBottom w:val="0"/>
                  <w:divBdr>
                    <w:top w:val="none" w:sz="0" w:space="0" w:color="auto"/>
                    <w:left w:val="none" w:sz="0" w:space="0" w:color="auto"/>
                    <w:bottom w:val="none" w:sz="0" w:space="0" w:color="auto"/>
                    <w:right w:val="none" w:sz="0" w:space="0" w:color="auto"/>
                  </w:divBdr>
                  <w:divsChild>
                    <w:div w:id="1032076202">
                      <w:marLeft w:val="0"/>
                      <w:marRight w:val="374"/>
                      <w:marTop w:val="0"/>
                      <w:marBottom w:val="187"/>
                      <w:divBdr>
                        <w:top w:val="none" w:sz="0" w:space="0" w:color="auto"/>
                        <w:left w:val="none" w:sz="0" w:space="0" w:color="auto"/>
                        <w:bottom w:val="none" w:sz="0" w:space="0" w:color="auto"/>
                        <w:right w:val="none" w:sz="0" w:space="0" w:color="auto"/>
                      </w:divBdr>
                    </w:div>
                    <w:div w:id="328682129">
                      <w:marLeft w:val="0"/>
                      <w:marRight w:val="0"/>
                      <w:marTop w:val="0"/>
                      <w:marBottom w:val="94"/>
                      <w:divBdr>
                        <w:top w:val="none" w:sz="0" w:space="0" w:color="auto"/>
                        <w:left w:val="none" w:sz="0" w:space="0" w:color="auto"/>
                        <w:bottom w:val="none" w:sz="0" w:space="0" w:color="auto"/>
                        <w:right w:val="none" w:sz="0" w:space="0" w:color="auto"/>
                      </w:divBdr>
                    </w:div>
                    <w:div w:id="1213224601">
                      <w:marLeft w:val="0"/>
                      <w:marRight w:val="0"/>
                      <w:marTop w:val="0"/>
                      <w:marBottom w:val="150"/>
                      <w:divBdr>
                        <w:top w:val="none" w:sz="0" w:space="0" w:color="auto"/>
                        <w:left w:val="none" w:sz="0" w:space="0" w:color="auto"/>
                        <w:bottom w:val="none" w:sz="0" w:space="0" w:color="auto"/>
                        <w:right w:val="none" w:sz="0" w:space="0" w:color="auto"/>
                      </w:divBdr>
                    </w:div>
                    <w:div w:id="1442459646">
                      <w:marLeft w:val="0"/>
                      <w:marRight w:val="0"/>
                      <w:marTop w:val="0"/>
                      <w:marBottom w:val="0"/>
                      <w:divBdr>
                        <w:top w:val="none" w:sz="0" w:space="0" w:color="auto"/>
                        <w:left w:val="none" w:sz="0" w:space="0" w:color="auto"/>
                        <w:bottom w:val="none" w:sz="0" w:space="0" w:color="auto"/>
                        <w:right w:val="none" w:sz="0" w:space="0" w:color="auto"/>
                      </w:divBdr>
                    </w:div>
                  </w:divsChild>
                </w:div>
                <w:div w:id="1090587688">
                  <w:marLeft w:val="0"/>
                  <w:marRight w:val="0"/>
                  <w:marTop w:val="0"/>
                  <w:marBottom w:val="0"/>
                  <w:divBdr>
                    <w:top w:val="none" w:sz="0" w:space="0" w:color="auto"/>
                    <w:left w:val="none" w:sz="0" w:space="0" w:color="auto"/>
                    <w:bottom w:val="none" w:sz="0" w:space="0" w:color="auto"/>
                    <w:right w:val="none" w:sz="0" w:space="0" w:color="auto"/>
                  </w:divBdr>
                  <w:divsChild>
                    <w:div w:id="243270744">
                      <w:marLeft w:val="0"/>
                      <w:marRight w:val="374"/>
                      <w:marTop w:val="0"/>
                      <w:marBottom w:val="187"/>
                      <w:divBdr>
                        <w:top w:val="none" w:sz="0" w:space="0" w:color="auto"/>
                        <w:left w:val="none" w:sz="0" w:space="0" w:color="auto"/>
                        <w:bottom w:val="none" w:sz="0" w:space="0" w:color="auto"/>
                        <w:right w:val="none" w:sz="0" w:space="0" w:color="auto"/>
                      </w:divBdr>
                    </w:div>
                    <w:div w:id="759987818">
                      <w:marLeft w:val="0"/>
                      <w:marRight w:val="0"/>
                      <w:marTop w:val="0"/>
                      <w:marBottom w:val="94"/>
                      <w:divBdr>
                        <w:top w:val="none" w:sz="0" w:space="0" w:color="auto"/>
                        <w:left w:val="none" w:sz="0" w:space="0" w:color="auto"/>
                        <w:bottom w:val="none" w:sz="0" w:space="0" w:color="auto"/>
                        <w:right w:val="none" w:sz="0" w:space="0" w:color="auto"/>
                      </w:divBdr>
                    </w:div>
                    <w:div w:id="1188106087">
                      <w:marLeft w:val="0"/>
                      <w:marRight w:val="0"/>
                      <w:marTop w:val="0"/>
                      <w:marBottom w:val="150"/>
                      <w:divBdr>
                        <w:top w:val="none" w:sz="0" w:space="0" w:color="auto"/>
                        <w:left w:val="none" w:sz="0" w:space="0" w:color="auto"/>
                        <w:bottom w:val="none" w:sz="0" w:space="0" w:color="auto"/>
                        <w:right w:val="none" w:sz="0" w:space="0" w:color="auto"/>
                      </w:divBdr>
                    </w:div>
                    <w:div w:id="2040425368">
                      <w:marLeft w:val="0"/>
                      <w:marRight w:val="0"/>
                      <w:marTop w:val="0"/>
                      <w:marBottom w:val="0"/>
                      <w:divBdr>
                        <w:top w:val="none" w:sz="0" w:space="0" w:color="auto"/>
                        <w:left w:val="none" w:sz="0" w:space="0" w:color="auto"/>
                        <w:bottom w:val="none" w:sz="0" w:space="0" w:color="auto"/>
                        <w:right w:val="none" w:sz="0" w:space="0" w:color="auto"/>
                      </w:divBdr>
                    </w:div>
                  </w:divsChild>
                </w:div>
                <w:div w:id="177624020">
                  <w:marLeft w:val="0"/>
                  <w:marRight w:val="0"/>
                  <w:marTop w:val="0"/>
                  <w:marBottom w:val="0"/>
                  <w:divBdr>
                    <w:top w:val="none" w:sz="0" w:space="0" w:color="auto"/>
                    <w:left w:val="none" w:sz="0" w:space="0" w:color="auto"/>
                    <w:bottom w:val="none" w:sz="0" w:space="0" w:color="auto"/>
                    <w:right w:val="none" w:sz="0" w:space="0" w:color="auto"/>
                  </w:divBdr>
                  <w:divsChild>
                    <w:div w:id="1440373858">
                      <w:marLeft w:val="0"/>
                      <w:marRight w:val="374"/>
                      <w:marTop w:val="0"/>
                      <w:marBottom w:val="187"/>
                      <w:divBdr>
                        <w:top w:val="none" w:sz="0" w:space="0" w:color="auto"/>
                        <w:left w:val="none" w:sz="0" w:space="0" w:color="auto"/>
                        <w:bottom w:val="none" w:sz="0" w:space="0" w:color="auto"/>
                        <w:right w:val="none" w:sz="0" w:space="0" w:color="auto"/>
                      </w:divBdr>
                    </w:div>
                    <w:div w:id="824973513">
                      <w:marLeft w:val="0"/>
                      <w:marRight w:val="0"/>
                      <w:marTop w:val="0"/>
                      <w:marBottom w:val="94"/>
                      <w:divBdr>
                        <w:top w:val="none" w:sz="0" w:space="0" w:color="auto"/>
                        <w:left w:val="none" w:sz="0" w:space="0" w:color="auto"/>
                        <w:bottom w:val="none" w:sz="0" w:space="0" w:color="auto"/>
                        <w:right w:val="none" w:sz="0" w:space="0" w:color="auto"/>
                      </w:divBdr>
                    </w:div>
                    <w:div w:id="1396201976">
                      <w:marLeft w:val="0"/>
                      <w:marRight w:val="0"/>
                      <w:marTop w:val="0"/>
                      <w:marBottom w:val="150"/>
                      <w:divBdr>
                        <w:top w:val="none" w:sz="0" w:space="0" w:color="auto"/>
                        <w:left w:val="none" w:sz="0" w:space="0" w:color="auto"/>
                        <w:bottom w:val="none" w:sz="0" w:space="0" w:color="auto"/>
                        <w:right w:val="none" w:sz="0" w:space="0" w:color="auto"/>
                      </w:divBdr>
                    </w:div>
                    <w:div w:id="489105604">
                      <w:marLeft w:val="0"/>
                      <w:marRight w:val="0"/>
                      <w:marTop w:val="0"/>
                      <w:marBottom w:val="0"/>
                      <w:divBdr>
                        <w:top w:val="none" w:sz="0" w:space="0" w:color="auto"/>
                        <w:left w:val="none" w:sz="0" w:space="0" w:color="auto"/>
                        <w:bottom w:val="none" w:sz="0" w:space="0" w:color="auto"/>
                        <w:right w:val="none" w:sz="0" w:space="0" w:color="auto"/>
                      </w:divBdr>
                    </w:div>
                  </w:divsChild>
                </w:div>
                <w:div w:id="305428446">
                  <w:marLeft w:val="0"/>
                  <w:marRight w:val="0"/>
                  <w:marTop w:val="0"/>
                  <w:marBottom w:val="0"/>
                  <w:divBdr>
                    <w:top w:val="none" w:sz="0" w:space="0" w:color="auto"/>
                    <w:left w:val="none" w:sz="0" w:space="0" w:color="auto"/>
                    <w:bottom w:val="none" w:sz="0" w:space="0" w:color="auto"/>
                    <w:right w:val="none" w:sz="0" w:space="0" w:color="auto"/>
                  </w:divBdr>
                  <w:divsChild>
                    <w:div w:id="226190581">
                      <w:marLeft w:val="0"/>
                      <w:marRight w:val="374"/>
                      <w:marTop w:val="0"/>
                      <w:marBottom w:val="187"/>
                      <w:divBdr>
                        <w:top w:val="none" w:sz="0" w:space="0" w:color="auto"/>
                        <w:left w:val="none" w:sz="0" w:space="0" w:color="auto"/>
                        <w:bottom w:val="none" w:sz="0" w:space="0" w:color="auto"/>
                        <w:right w:val="none" w:sz="0" w:space="0" w:color="auto"/>
                      </w:divBdr>
                    </w:div>
                    <w:div w:id="711660744">
                      <w:marLeft w:val="0"/>
                      <w:marRight w:val="0"/>
                      <w:marTop w:val="0"/>
                      <w:marBottom w:val="94"/>
                      <w:divBdr>
                        <w:top w:val="none" w:sz="0" w:space="0" w:color="auto"/>
                        <w:left w:val="none" w:sz="0" w:space="0" w:color="auto"/>
                        <w:bottom w:val="none" w:sz="0" w:space="0" w:color="auto"/>
                        <w:right w:val="none" w:sz="0" w:space="0" w:color="auto"/>
                      </w:divBdr>
                    </w:div>
                    <w:div w:id="11129356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70468165">
          <w:marLeft w:val="0"/>
          <w:marRight w:val="0"/>
          <w:marTop w:val="0"/>
          <w:marBottom w:val="0"/>
          <w:divBdr>
            <w:top w:val="none" w:sz="0" w:space="0" w:color="auto"/>
            <w:left w:val="none" w:sz="0" w:space="0" w:color="auto"/>
            <w:bottom w:val="none" w:sz="0" w:space="0" w:color="auto"/>
            <w:right w:val="none" w:sz="0" w:space="0" w:color="auto"/>
          </w:divBdr>
          <w:divsChild>
            <w:div w:id="1033921582">
              <w:marLeft w:val="0"/>
              <w:marRight w:val="0"/>
              <w:marTop w:val="0"/>
              <w:marBottom w:val="561"/>
              <w:divBdr>
                <w:top w:val="single" w:sz="8" w:space="21" w:color="DEDEDE"/>
                <w:left w:val="single" w:sz="8" w:space="21" w:color="DEDEDE"/>
                <w:bottom w:val="single" w:sz="8" w:space="21" w:color="DEDEDE"/>
                <w:right w:val="single" w:sz="8" w:space="21" w:color="DEDEDE"/>
              </w:divBdr>
            </w:div>
            <w:div w:id="1529635286">
              <w:marLeft w:val="0"/>
              <w:marRight w:val="0"/>
              <w:marTop w:val="0"/>
              <w:marBottom w:val="561"/>
              <w:divBdr>
                <w:top w:val="single" w:sz="8" w:space="21" w:color="DEDEDE"/>
                <w:left w:val="single" w:sz="8" w:space="21" w:color="DEDEDE"/>
                <w:bottom w:val="single" w:sz="8" w:space="21" w:color="DEDEDE"/>
                <w:right w:val="single" w:sz="8" w:space="21" w:color="DEDEDE"/>
              </w:divBdr>
              <w:divsChild>
                <w:div w:id="1592082045">
                  <w:marLeft w:val="0"/>
                  <w:marRight w:val="0"/>
                  <w:marTop w:val="0"/>
                  <w:marBottom w:val="430"/>
                  <w:divBdr>
                    <w:top w:val="none" w:sz="0" w:space="0" w:color="auto"/>
                    <w:left w:val="none" w:sz="0" w:space="0" w:color="auto"/>
                    <w:bottom w:val="none" w:sz="0" w:space="0" w:color="auto"/>
                    <w:right w:val="none" w:sz="0" w:space="0" w:color="auto"/>
                  </w:divBdr>
                </w:div>
              </w:divsChild>
            </w:div>
            <w:div w:id="1762532820">
              <w:marLeft w:val="0"/>
              <w:marRight w:val="0"/>
              <w:marTop w:val="0"/>
              <w:marBottom w:val="0"/>
              <w:divBdr>
                <w:top w:val="single" w:sz="8" w:space="21" w:color="DEDEDE"/>
                <w:left w:val="single" w:sz="8" w:space="21" w:color="DEDEDE"/>
                <w:bottom w:val="single" w:sz="8" w:space="21" w:color="DEDEDE"/>
                <w:right w:val="single" w:sz="8" w:space="21" w:color="DEDEDE"/>
              </w:divBdr>
              <w:divsChild>
                <w:div w:id="1727796314">
                  <w:marLeft w:val="0"/>
                  <w:marRight w:val="0"/>
                  <w:marTop w:val="0"/>
                  <w:marBottom w:val="43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image" Target="media/image1.png"/><Relationship Id="rId15" Type="http://schemas.openxmlformats.org/officeDocument/2006/relationships/image" Target="media/image6.wmf"/><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2937</Words>
  <Characters>16741</Characters>
  <Application>Microsoft Office Word</Application>
  <DocSecurity>0</DocSecurity>
  <Lines>139</Lines>
  <Paragraphs>39</Paragraphs>
  <ScaleCrop>false</ScaleCrop>
  <Company>Deftones</Company>
  <LinksUpToDate>false</LinksUpToDate>
  <CharactersWithSpaces>19639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Miles-24</dc:creator>
  <cp:lastModifiedBy>Miles-24</cp:lastModifiedBy>
  <cp:revision>1</cp:revision>
  <dcterms:created xsi:type="dcterms:W3CDTF">2018-07-18T09:36:00Z</dcterms:created>
  <dcterms:modified xsi:type="dcterms:W3CDTF">2018-07-18T09:37:00Z</dcterms:modified>
</cp:coreProperties>
</file>